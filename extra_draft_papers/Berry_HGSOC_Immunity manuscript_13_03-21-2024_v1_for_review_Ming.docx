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944DF" w14:textId="2FEB63F0" w:rsidR="00CD7501" w:rsidRDefault="00CD7501" w:rsidP="009764DF">
      <w:pPr>
        <w:spacing w:line="360" w:lineRule="auto"/>
        <w:jc w:val="both"/>
        <w:rPr>
          <w:b/>
        </w:rPr>
      </w:pPr>
      <w:r>
        <w:rPr>
          <w:b/>
        </w:rPr>
        <w:t xml:space="preserve">A patient stratification signature </w:t>
      </w:r>
      <w:r w:rsidR="00C35E18">
        <w:rPr>
          <w:b/>
        </w:rPr>
        <w:t>mirrors</w:t>
      </w:r>
      <w:r w:rsidR="00EC0E58">
        <w:rPr>
          <w:b/>
        </w:rPr>
        <w:t xml:space="preserve"> </w:t>
      </w:r>
      <w:r>
        <w:rPr>
          <w:b/>
        </w:rPr>
        <w:t xml:space="preserve">the immunogenic potential of high grade serous ovarian </w:t>
      </w:r>
      <w:proofErr w:type="gramStart"/>
      <w:r>
        <w:rPr>
          <w:b/>
        </w:rPr>
        <w:t>cancers</w:t>
      </w:r>
      <w:proofErr w:type="gramEnd"/>
    </w:p>
    <w:p w14:paraId="7654C30B" w14:textId="366C8668" w:rsidR="00917B59" w:rsidRPr="00433F87" w:rsidRDefault="00917B59" w:rsidP="009764DF">
      <w:pPr>
        <w:spacing w:line="360" w:lineRule="auto"/>
        <w:jc w:val="both"/>
        <w:rPr>
          <w:vertAlign w:val="superscript"/>
        </w:rPr>
      </w:pPr>
      <w:r w:rsidRPr="0035010B">
        <w:t>Laurel K. Berry</w:t>
      </w:r>
      <w:r w:rsidRPr="0035010B">
        <w:rPr>
          <w:vertAlign w:val="superscript"/>
        </w:rPr>
        <w:t>1</w:t>
      </w:r>
      <w:r w:rsidR="00E62DD3">
        <w:t>,</w:t>
      </w:r>
      <w:r w:rsidR="00E62DD3" w:rsidRPr="0035010B">
        <w:t xml:space="preserve"> </w:t>
      </w:r>
      <w:r w:rsidR="00BA41FD" w:rsidRPr="005E1F03">
        <w:t>Ashok</w:t>
      </w:r>
      <w:r w:rsidR="00BA41FD" w:rsidRPr="0035010B">
        <w:t xml:space="preserve"> K. Pullikuth</w:t>
      </w:r>
      <w:r w:rsidR="00BA41FD" w:rsidRPr="0035010B">
        <w:rPr>
          <w:vertAlign w:val="superscript"/>
        </w:rPr>
        <w:t>2</w:t>
      </w:r>
      <w:r w:rsidR="00E62DD3">
        <w:t>,</w:t>
      </w:r>
      <w:r w:rsidR="00E62DD3" w:rsidRPr="0035010B">
        <w:t xml:space="preserve"> </w:t>
      </w:r>
      <w:r w:rsidR="005E1F03">
        <w:t>Kristen L. Stearns</w:t>
      </w:r>
      <w:r w:rsidR="005E1F03" w:rsidRPr="005E1F03">
        <w:rPr>
          <w:vertAlign w:val="superscript"/>
        </w:rPr>
        <w:t>1</w:t>
      </w:r>
      <w:r w:rsidR="00E62DD3">
        <w:t xml:space="preserve">, </w:t>
      </w:r>
      <w:proofErr w:type="spellStart"/>
      <w:r w:rsidR="008D63B4" w:rsidRPr="0035010B">
        <w:t>Yuezhu</w:t>
      </w:r>
      <w:proofErr w:type="spellEnd"/>
      <w:r w:rsidR="008D63B4" w:rsidRPr="0035010B">
        <w:t xml:space="preserve"> Wang</w:t>
      </w:r>
      <w:r w:rsidR="00974202" w:rsidRPr="0035010B">
        <w:rPr>
          <w:vertAlign w:val="superscript"/>
        </w:rPr>
        <w:t>2</w:t>
      </w:r>
      <w:r w:rsidR="00E62DD3">
        <w:t>,</w:t>
      </w:r>
      <w:r w:rsidR="00E62DD3" w:rsidRPr="0035010B">
        <w:t xml:space="preserve"> </w:t>
      </w:r>
      <w:r w:rsidR="00681298">
        <w:t xml:space="preserve">Calvin </w:t>
      </w:r>
      <w:r w:rsidR="005310D6">
        <w:t xml:space="preserve">J. </w:t>
      </w:r>
      <w:r w:rsidR="00681298">
        <w:t>Wagner</w:t>
      </w:r>
      <w:r w:rsidR="00681298" w:rsidRPr="00CD7501">
        <w:rPr>
          <w:vertAlign w:val="superscript"/>
        </w:rPr>
        <w:t>2</w:t>
      </w:r>
      <w:r w:rsidR="00681298">
        <w:t xml:space="preserve">, </w:t>
      </w:r>
      <w:r w:rsidRPr="0035010B">
        <w:t>Jeff W</w:t>
      </w:r>
      <w:r w:rsidR="008D63B4" w:rsidRPr="0035010B">
        <w:t xml:space="preserve">. </w:t>
      </w:r>
      <w:r w:rsidRPr="0035010B">
        <w:t>Chou</w:t>
      </w:r>
      <w:r w:rsidRPr="0035010B">
        <w:rPr>
          <w:vertAlign w:val="superscript"/>
        </w:rPr>
        <w:t>3</w:t>
      </w:r>
      <w:r w:rsidR="00E62DD3">
        <w:t>,</w:t>
      </w:r>
      <w:r w:rsidR="00E62DD3" w:rsidRPr="0035010B">
        <w:t xml:space="preserve"> </w:t>
      </w:r>
      <w:r w:rsidR="00281804" w:rsidRPr="0035010B">
        <w:t>Janelle P. Darby</w:t>
      </w:r>
      <w:r w:rsidR="00281804" w:rsidRPr="0035010B">
        <w:rPr>
          <w:vertAlign w:val="superscript"/>
        </w:rPr>
        <w:t>1</w:t>
      </w:r>
      <w:r w:rsidR="00E62DD3">
        <w:t>,</w:t>
      </w:r>
      <w:r w:rsidR="00E62DD3" w:rsidRPr="0035010B">
        <w:t xml:space="preserve"> </w:t>
      </w:r>
      <w:r w:rsidRPr="0035010B">
        <w:t>Michael G. Kelly</w:t>
      </w:r>
      <w:r w:rsidRPr="0035010B">
        <w:rPr>
          <w:vertAlign w:val="superscript"/>
        </w:rPr>
        <w:t>1</w:t>
      </w:r>
      <w:r w:rsidR="00E62DD3">
        <w:t>,</w:t>
      </w:r>
      <w:r w:rsidR="00E62DD3" w:rsidRPr="0035010B">
        <w:t xml:space="preserve"> </w:t>
      </w:r>
      <w:proofErr w:type="spellStart"/>
      <w:r w:rsidR="00983A5B" w:rsidRPr="0035010B">
        <w:t>Raghvendra</w:t>
      </w:r>
      <w:proofErr w:type="spellEnd"/>
      <w:r w:rsidR="00983A5B" w:rsidRPr="0035010B">
        <w:t xml:space="preserve"> Mall</w:t>
      </w:r>
      <w:r w:rsidR="00906351" w:rsidRPr="0035010B">
        <w:rPr>
          <w:vertAlign w:val="superscript"/>
        </w:rPr>
        <w:t>4</w:t>
      </w:r>
      <w:r w:rsidR="00226518">
        <w:rPr>
          <w:vertAlign w:val="superscript"/>
        </w:rPr>
        <w:t>,5</w:t>
      </w:r>
      <w:r w:rsidR="000A795B" w:rsidRPr="00433F87">
        <w:t xml:space="preserve">, </w:t>
      </w:r>
      <w:r w:rsidR="000A795B" w:rsidRPr="00135D93">
        <w:t>Ming Leung</w:t>
      </w:r>
      <w:r w:rsidR="00431640" w:rsidRPr="00135D93">
        <w:rPr>
          <w:vertAlign w:val="superscript"/>
        </w:rPr>
        <w:t>3</w:t>
      </w:r>
      <w:r w:rsidR="000A795B" w:rsidRPr="00135D93">
        <w:t>, Julia Chifman</w:t>
      </w:r>
      <w:r w:rsidR="00431640">
        <w:rPr>
          <w:vertAlign w:val="superscript"/>
        </w:rPr>
        <w:t>6</w:t>
      </w:r>
      <w:r w:rsidR="000A795B" w:rsidRPr="00433F87">
        <w:t xml:space="preserve"> </w:t>
      </w:r>
      <w:r w:rsidR="00E62DD3" w:rsidRPr="00433F87">
        <w:t xml:space="preserve">and </w:t>
      </w:r>
      <w:r w:rsidRPr="00433F87">
        <w:t>Lance D. Miller</w:t>
      </w:r>
      <w:r w:rsidRPr="00433F87">
        <w:rPr>
          <w:vertAlign w:val="superscript"/>
        </w:rPr>
        <w:t>2</w:t>
      </w:r>
      <w:r w:rsidR="00877C6A" w:rsidRPr="00433F87">
        <w:rPr>
          <w:vertAlign w:val="superscript"/>
        </w:rPr>
        <w:t>,3</w:t>
      </w:r>
      <w:r w:rsidR="007F69DD">
        <w:rPr>
          <w:vertAlign w:val="superscript"/>
        </w:rPr>
        <w:t>,7</w:t>
      </w:r>
    </w:p>
    <w:p w14:paraId="7E608B0E" w14:textId="77777777" w:rsidR="00EC0E58" w:rsidRDefault="00EC0E58" w:rsidP="00226518">
      <w:pPr>
        <w:spacing w:line="360" w:lineRule="auto"/>
        <w:jc w:val="both"/>
        <w:rPr>
          <w:vertAlign w:val="superscript"/>
        </w:rPr>
      </w:pPr>
    </w:p>
    <w:p w14:paraId="33C3823B" w14:textId="0B0FBB55" w:rsidR="00226518" w:rsidRPr="00631AB6" w:rsidRDefault="00226518" w:rsidP="00226518">
      <w:pPr>
        <w:spacing w:line="360" w:lineRule="auto"/>
        <w:jc w:val="both"/>
      </w:pPr>
      <w:r w:rsidRPr="00631AB6">
        <w:rPr>
          <w:vertAlign w:val="superscript"/>
        </w:rPr>
        <w:t>1</w:t>
      </w:r>
      <w:r w:rsidRPr="00631AB6">
        <w:t xml:space="preserve">Wake Forest University School of Medicine, Department of Obstetrics and Gynecology, </w:t>
      </w:r>
      <w:r w:rsidR="0077287E">
        <w:t xml:space="preserve">Section on </w:t>
      </w:r>
      <w:r w:rsidRPr="00631AB6">
        <w:t xml:space="preserve">Gynecologic Oncology, Winston-Salem, NC </w:t>
      </w:r>
      <w:r w:rsidR="00ED152F" w:rsidRPr="00631AB6">
        <w:t>271</w:t>
      </w:r>
      <w:r w:rsidR="00ED152F">
        <w:t>57</w:t>
      </w:r>
      <w:r w:rsidRPr="00631AB6">
        <w:t>, USA</w:t>
      </w:r>
    </w:p>
    <w:p w14:paraId="6E67D5B1" w14:textId="7EA825A2" w:rsidR="00226518" w:rsidRPr="00631AB6" w:rsidRDefault="00226518" w:rsidP="00226518">
      <w:pPr>
        <w:spacing w:line="360" w:lineRule="auto"/>
        <w:jc w:val="both"/>
      </w:pPr>
      <w:r w:rsidRPr="00631AB6">
        <w:rPr>
          <w:vertAlign w:val="superscript"/>
        </w:rPr>
        <w:t>2</w:t>
      </w:r>
      <w:r w:rsidRPr="00631AB6">
        <w:t xml:space="preserve">Wake Forest </w:t>
      </w:r>
      <w:r w:rsidR="00ED152F">
        <w:t xml:space="preserve">University </w:t>
      </w:r>
      <w:r w:rsidRPr="00631AB6">
        <w:t xml:space="preserve">School of Medicine, Department of Cancer Biology, Winston-Salem, NC </w:t>
      </w:r>
      <w:r w:rsidR="00ED152F" w:rsidRPr="00631AB6">
        <w:t>271</w:t>
      </w:r>
      <w:r w:rsidR="00ED152F">
        <w:t>57</w:t>
      </w:r>
      <w:r w:rsidRPr="00631AB6">
        <w:t>, USA</w:t>
      </w:r>
    </w:p>
    <w:p w14:paraId="207DD35A" w14:textId="747B91C9" w:rsidR="00226518" w:rsidRPr="00631AB6" w:rsidRDefault="00226518" w:rsidP="00226518">
      <w:pPr>
        <w:spacing w:line="360" w:lineRule="auto"/>
        <w:jc w:val="both"/>
      </w:pPr>
      <w:r w:rsidRPr="00631AB6">
        <w:rPr>
          <w:vertAlign w:val="superscript"/>
        </w:rPr>
        <w:t>3</w:t>
      </w:r>
      <w:r w:rsidR="00ED152F">
        <w:t xml:space="preserve">Atrium Health </w:t>
      </w:r>
      <w:r w:rsidRPr="00631AB6">
        <w:t xml:space="preserve">Wake Forest </w:t>
      </w:r>
      <w:r w:rsidR="00ED152F">
        <w:t>Baptist</w:t>
      </w:r>
      <w:r w:rsidR="00ED152F" w:rsidRPr="00631AB6">
        <w:t xml:space="preserve"> </w:t>
      </w:r>
      <w:r w:rsidRPr="00631AB6">
        <w:t xml:space="preserve">Comprehensive Cancer Center, </w:t>
      </w:r>
      <w:r w:rsidR="007D106E">
        <w:t xml:space="preserve">Cancer Genomics, </w:t>
      </w:r>
      <w:r w:rsidRPr="00631AB6">
        <w:t xml:space="preserve">Winston-Salem, NC </w:t>
      </w:r>
      <w:r w:rsidR="00ED152F" w:rsidRPr="00631AB6">
        <w:t>271</w:t>
      </w:r>
      <w:r w:rsidR="00ED152F">
        <w:t>57</w:t>
      </w:r>
      <w:r w:rsidRPr="00631AB6">
        <w:t>, USA</w:t>
      </w:r>
    </w:p>
    <w:p w14:paraId="1621D47A" w14:textId="5573CB79" w:rsidR="00226518" w:rsidRPr="00631AB6" w:rsidRDefault="00226518" w:rsidP="00226518">
      <w:pPr>
        <w:spacing w:line="360" w:lineRule="auto"/>
        <w:jc w:val="both"/>
      </w:pPr>
      <w:proofErr w:type="gramStart"/>
      <w:r w:rsidRPr="00631AB6">
        <w:rPr>
          <w:vertAlign w:val="superscript"/>
        </w:rPr>
        <w:t>4</w:t>
      </w:r>
      <w:r w:rsidRPr="00631AB6">
        <w:t>St</w:t>
      </w:r>
      <w:proofErr w:type="gramEnd"/>
      <w:r w:rsidRPr="00631AB6">
        <w:t xml:space="preserve">. Jude Children’s Research Hospital, </w:t>
      </w:r>
      <w:r w:rsidR="007D106E">
        <w:t xml:space="preserve">Department of Immunology, </w:t>
      </w:r>
      <w:r w:rsidRPr="00631AB6">
        <w:t>Memphis, TN 38105, USA</w:t>
      </w:r>
    </w:p>
    <w:p w14:paraId="01A88BC4" w14:textId="766D77F0" w:rsidR="00431640" w:rsidRPr="00431640" w:rsidRDefault="00226518" w:rsidP="00226518">
      <w:pPr>
        <w:spacing w:line="360" w:lineRule="auto"/>
        <w:jc w:val="both"/>
      </w:pPr>
      <w:r w:rsidRPr="00631AB6">
        <w:rPr>
          <w:vertAlign w:val="superscript"/>
        </w:rPr>
        <w:t>5</w:t>
      </w:r>
      <w:r w:rsidRPr="00631AB6">
        <w:t>Present Address: Biotechnology Research Center, Technology Innovation Institute, P.O. Box 9639, Abu Dhabi, United Arab Emirates</w:t>
      </w:r>
    </w:p>
    <w:p w14:paraId="34DE8813" w14:textId="627614A1" w:rsidR="00A81FD7" w:rsidRPr="00431640" w:rsidRDefault="00431640" w:rsidP="009764DF">
      <w:pPr>
        <w:spacing w:line="360" w:lineRule="auto"/>
        <w:jc w:val="both"/>
      </w:pPr>
      <w:r>
        <w:rPr>
          <w:vertAlign w:val="superscript"/>
        </w:rPr>
        <w:t>6</w:t>
      </w:r>
      <w:r>
        <w:t>American University</w:t>
      </w:r>
      <w:r w:rsidR="007D106E">
        <w:t>, Department of Mathematics and Statistics,</w:t>
      </w:r>
      <w:r>
        <w:t xml:space="preserve"> Washington D.C.</w:t>
      </w:r>
      <w:r w:rsidR="007D106E">
        <w:t xml:space="preserve"> 20016, USA</w:t>
      </w:r>
    </w:p>
    <w:p w14:paraId="39E4A8ED" w14:textId="481934BB" w:rsidR="007F69DD" w:rsidRDefault="007F69DD" w:rsidP="007F69DD">
      <w:pPr>
        <w:spacing w:line="360" w:lineRule="auto"/>
        <w:jc w:val="both"/>
      </w:pPr>
      <w:r>
        <w:rPr>
          <w:vertAlign w:val="superscript"/>
        </w:rPr>
        <w:t>7</w:t>
      </w:r>
      <w:r>
        <w:t>Corresponding author (</w:t>
      </w:r>
      <w:hyperlink r:id="rId11" w:history="1">
        <w:r w:rsidRPr="000D3A91">
          <w:rPr>
            <w:rStyle w:val="Hyperlink"/>
          </w:rPr>
          <w:t>ldmiller@wakehealth.edu</w:t>
        </w:r>
      </w:hyperlink>
      <w:r>
        <w:t>)</w:t>
      </w:r>
    </w:p>
    <w:p w14:paraId="7B611C10" w14:textId="1F34520B" w:rsidR="00CD7501" w:rsidRPr="00631AB6" w:rsidRDefault="00A5332B" w:rsidP="00CD7501">
      <w:pPr>
        <w:spacing w:line="360" w:lineRule="auto"/>
        <w:jc w:val="both"/>
      </w:pPr>
      <w:r w:rsidRPr="00631AB6">
        <w:t xml:space="preserve">Keywords: </w:t>
      </w:r>
      <w:r w:rsidR="00CD7501" w:rsidRPr="00631AB6">
        <w:t xml:space="preserve">high grade serous ovarian cancer, immunogenicity, immune activation, immunosuppression, </w:t>
      </w:r>
      <w:r w:rsidR="00CD7501">
        <w:t xml:space="preserve">immune evasion, mutational burden, patient stratification, </w:t>
      </w:r>
      <w:r w:rsidR="00CD7501" w:rsidRPr="00631AB6">
        <w:t>gene signature</w:t>
      </w:r>
    </w:p>
    <w:p w14:paraId="3DD05A89" w14:textId="1A2174C1" w:rsidR="00917B59" w:rsidRPr="0035010B" w:rsidRDefault="00917B59" w:rsidP="009764DF">
      <w:pPr>
        <w:spacing w:line="360" w:lineRule="auto"/>
        <w:jc w:val="both"/>
        <w:rPr>
          <w:rStyle w:val="Emphasis"/>
        </w:rPr>
      </w:pPr>
    </w:p>
    <w:p w14:paraId="58263551" w14:textId="77777777" w:rsidR="00CD7501" w:rsidRPr="009764DF" w:rsidRDefault="00917B59" w:rsidP="00CD7501">
      <w:pPr>
        <w:spacing w:line="360" w:lineRule="auto"/>
        <w:jc w:val="both"/>
        <w:rPr>
          <w:b/>
        </w:rPr>
      </w:pPr>
      <w:r w:rsidRPr="0035010B">
        <w:rPr>
          <w:rStyle w:val="Emphasis"/>
        </w:rPr>
        <w:br w:type="page"/>
      </w:r>
    </w:p>
    <w:p w14:paraId="45888BD1" w14:textId="77777777" w:rsidR="00CD7501" w:rsidRDefault="00CD7501" w:rsidP="00CD7501">
      <w:pPr>
        <w:spacing w:line="360" w:lineRule="auto"/>
        <w:jc w:val="both"/>
        <w:rPr>
          <w:b/>
        </w:rPr>
      </w:pPr>
      <w:r w:rsidRPr="009764DF">
        <w:rPr>
          <w:b/>
        </w:rPr>
        <w:lastRenderedPageBreak/>
        <w:t xml:space="preserve">Abstract </w:t>
      </w:r>
    </w:p>
    <w:p w14:paraId="2268B3FC" w14:textId="23233640" w:rsidR="00CD7501" w:rsidRPr="006305AB" w:rsidRDefault="00CD7501" w:rsidP="00CD7501">
      <w:pPr>
        <w:spacing w:line="360" w:lineRule="auto"/>
        <w:jc w:val="both"/>
      </w:pPr>
      <w:r>
        <w:t>High</w:t>
      </w:r>
      <w:r w:rsidRPr="00BA2376">
        <w:t>-grade</w:t>
      </w:r>
      <w:r w:rsidRPr="00B02E47">
        <w:t xml:space="preserve"> serous ovarian</w:t>
      </w:r>
      <w:r>
        <w:t xml:space="preserve"> </w:t>
      </w:r>
      <w:r w:rsidRPr="00B02E47">
        <w:t>cancer (HGSC)</w:t>
      </w:r>
      <w:r>
        <w:t xml:space="preserve"> </w:t>
      </w:r>
      <w:r w:rsidR="00773F79">
        <w:t>respond</w:t>
      </w:r>
      <w:r w:rsidR="00202675">
        <w:t>s</w:t>
      </w:r>
      <w:r w:rsidR="00773F79">
        <w:t xml:space="preserve"> poorly</w:t>
      </w:r>
      <w:r>
        <w:t xml:space="preserve"> to immunotherapy</w:t>
      </w:r>
      <w:r w:rsidR="00773F79">
        <w:t xml:space="preserve"> </w:t>
      </w:r>
      <w:proofErr w:type="gramStart"/>
      <w:r w:rsidR="00773F79">
        <w:t>on the whole</w:t>
      </w:r>
      <w:proofErr w:type="gramEnd"/>
      <w:r>
        <w:t xml:space="preserve">, and the diverse molecular and cellular factors that govern </w:t>
      </w:r>
      <w:r w:rsidR="00202675">
        <w:t xml:space="preserve">its </w:t>
      </w:r>
      <w:r>
        <w:t>immunogenicity</w:t>
      </w:r>
      <w:r w:rsidRPr="00BA2376">
        <w:t xml:space="preserve"> </w:t>
      </w:r>
      <w:r>
        <w:t xml:space="preserve">are </w:t>
      </w:r>
      <w:r w:rsidR="0077287E">
        <w:t>beginning</w:t>
      </w:r>
      <w:r w:rsidR="009660D1">
        <w:t xml:space="preserve"> to emerge</w:t>
      </w:r>
      <w:r>
        <w:t xml:space="preserve">. Using genomic strategies, we </w:t>
      </w:r>
      <w:r w:rsidR="00773F79">
        <w:t>investigated the existence of</w:t>
      </w:r>
      <w:r w:rsidRPr="00B02E47">
        <w:t xml:space="preserve"> </w:t>
      </w:r>
      <w:r w:rsidR="00773F79">
        <w:t xml:space="preserve">HGSC </w:t>
      </w:r>
      <w:r w:rsidRPr="00B02E47">
        <w:t>sub</w:t>
      </w:r>
      <w:r>
        <w:t>classes</w:t>
      </w:r>
      <w:r w:rsidRPr="00B02E47">
        <w:t xml:space="preserve"> that </w:t>
      </w:r>
      <w:r>
        <w:t>may</w:t>
      </w:r>
      <w:r w:rsidRPr="00B02E47">
        <w:t xml:space="preserve"> be </w:t>
      </w:r>
      <w:r w:rsidR="00445F37">
        <w:t>more</w:t>
      </w:r>
      <w:r w:rsidR="00445F37" w:rsidRPr="00B02E47">
        <w:t xml:space="preserve"> </w:t>
      </w:r>
      <w:r>
        <w:t xml:space="preserve">resistant or </w:t>
      </w:r>
      <w:r w:rsidRPr="00B02E47">
        <w:t xml:space="preserve">susceptible to anti-tumor immunity. We developed an algorithm, CONSTRU, to identify </w:t>
      </w:r>
      <w:r>
        <w:t xml:space="preserve">gene expression </w:t>
      </w:r>
      <w:r w:rsidR="00773F79">
        <w:t xml:space="preserve">states </w:t>
      </w:r>
      <w:r>
        <w:t>that</w:t>
      </w:r>
      <w:r w:rsidRPr="00B02E47">
        <w:t xml:space="preserve"> i</w:t>
      </w:r>
      <w:r>
        <w:t>nfluence</w:t>
      </w:r>
      <w:r w:rsidRPr="00B02E47">
        <w:t xml:space="preserve"> the prognostic performance of </w:t>
      </w:r>
      <w:r>
        <w:t>an immune cytolytic</w:t>
      </w:r>
      <w:r w:rsidRPr="00B02E47">
        <w:t xml:space="preserve"> activity</w:t>
      </w:r>
      <w:r>
        <w:t xml:space="preserve"> signature (</w:t>
      </w:r>
      <w:proofErr w:type="spellStart"/>
      <w:r>
        <w:t>CYTscore</w:t>
      </w:r>
      <w:proofErr w:type="spellEnd"/>
      <w:r>
        <w:t>)</w:t>
      </w:r>
      <w:r w:rsidRPr="00B02E47">
        <w:t xml:space="preserve">. </w:t>
      </w:r>
      <w:r>
        <w:t xml:space="preserve">From </w:t>
      </w:r>
      <w:del w:id="0" w:author="Ming Leung" w:date="2024-03-25T07:22:00Z">
        <w:r w:rsidDel="007D52A4">
          <w:delText xml:space="preserve">selected </w:delText>
        </w:r>
      </w:del>
      <w:ins w:id="1" w:author="Ming Leung" w:date="2024-03-25T07:22:00Z">
        <w:r w:rsidR="007D52A4">
          <w:t>the identified</w:t>
        </w:r>
        <w:r w:rsidR="007D52A4">
          <w:t xml:space="preserve"> </w:t>
        </w:r>
      </w:ins>
      <w:r>
        <w:t>genes</w:t>
      </w:r>
      <w:ins w:id="2" w:author="Ming Leung" w:date="2024-03-25T07:22:00Z">
        <w:r w:rsidR="007D52A4">
          <w:t>,</w:t>
        </w:r>
      </w:ins>
      <w:r>
        <w:t xml:space="preserve"> we developed </w:t>
      </w:r>
      <w:r w:rsidRPr="00B02E47">
        <w:t>a patient stratification signature (</w:t>
      </w:r>
      <w:proofErr w:type="spellStart"/>
      <w:r w:rsidRPr="00B02E47">
        <w:t>STRAT</w:t>
      </w:r>
      <w:r>
        <w:t>sig</w:t>
      </w:r>
      <w:proofErr w:type="spellEnd"/>
      <w:r>
        <w:t>)</w:t>
      </w:r>
      <w:r w:rsidRPr="00B02E47">
        <w:t xml:space="preserve"> capable of segregati</w:t>
      </w:r>
      <w:r>
        <w:t>ng</w:t>
      </w:r>
      <w:r w:rsidRPr="00B02E47">
        <w:t xml:space="preserve"> </w:t>
      </w:r>
      <w:r>
        <w:t>HGSC populations</w:t>
      </w:r>
      <w:r w:rsidRPr="00B02E47">
        <w:t xml:space="preserve"> into patient </w:t>
      </w:r>
      <w:proofErr w:type="spellStart"/>
      <w:r>
        <w:t>tertiles</w:t>
      </w:r>
      <w:proofErr w:type="spellEnd"/>
      <w:r w:rsidRPr="00B02E47">
        <w:t xml:space="preserve"> that varied markedly by </w:t>
      </w:r>
      <w:proofErr w:type="spellStart"/>
      <w:r>
        <w:t>CYTscore</w:t>
      </w:r>
      <w:proofErr w:type="spellEnd"/>
      <w:r w:rsidRPr="00B02E47">
        <w:t xml:space="preserve"> </w:t>
      </w:r>
      <w:r>
        <w:t>survival-</w:t>
      </w:r>
      <w:r w:rsidRPr="00B02E47">
        <w:t xml:space="preserve">protective effect. </w:t>
      </w:r>
      <w:r w:rsidR="00141CA5">
        <w:t xml:space="preserve">In </w:t>
      </w:r>
      <w:r>
        <w:t xml:space="preserve">multiple validation cohorts, measures of immune suppression, evasion and dysfunction </w:t>
      </w:r>
      <w:r w:rsidR="00141CA5">
        <w:t>varied</w:t>
      </w:r>
      <w:r>
        <w:t xml:space="preserve"> significantly across </w:t>
      </w:r>
      <w:proofErr w:type="spellStart"/>
      <w:r>
        <w:t>STRATsig</w:t>
      </w:r>
      <w:proofErr w:type="spellEnd"/>
      <w:r>
        <w:t xml:space="preserve"> </w:t>
      </w:r>
      <w:proofErr w:type="spellStart"/>
      <w:r>
        <w:t>tertiles</w:t>
      </w:r>
      <w:proofErr w:type="spellEnd"/>
      <w:r>
        <w:t xml:space="preserve">. Tumors comprising </w:t>
      </w:r>
      <w:proofErr w:type="spellStart"/>
      <w:r>
        <w:t>STRATsig</w:t>
      </w:r>
      <w:proofErr w:type="spellEnd"/>
      <w:r>
        <w:t xml:space="preserve"> </w:t>
      </w:r>
      <w:proofErr w:type="spellStart"/>
      <w:r>
        <w:t>tertile</w:t>
      </w:r>
      <w:proofErr w:type="spellEnd"/>
      <w:r>
        <w:t xml:space="preserve"> 1 (S-T1) showed no immune-survival benefit and displayed </w:t>
      </w:r>
      <w:r w:rsidRPr="0035010B">
        <w:t xml:space="preserve">a </w:t>
      </w:r>
      <w:r w:rsidRPr="00E3201D">
        <w:t>hyper-immune suppressed</w:t>
      </w:r>
      <w:r w:rsidRPr="0035010B">
        <w:t xml:space="preserve"> </w:t>
      </w:r>
      <w:r>
        <w:t>state</w:t>
      </w:r>
      <w:r w:rsidRPr="0035010B">
        <w:t xml:space="preserve"> </w:t>
      </w:r>
      <w:r>
        <w:t xml:space="preserve">marked by activation of TGF-beta, </w:t>
      </w:r>
      <w:proofErr w:type="spellStart"/>
      <w:r>
        <w:t>Wnt</w:t>
      </w:r>
      <w:proofErr w:type="spellEnd"/>
      <w:r>
        <w:t>/</w:t>
      </w:r>
      <w:r w:rsidRPr="00E3201D">
        <w:rPr>
          <w:color w:val="333333"/>
          <w:shd w:val="clear" w:color="auto" w:fill="FFFFFF"/>
        </w:rPr>
        <w:t>β</w:t>
      </w:r>
      <w:r>
        <w:t>-catenin and CD73/CD39 adenosine-mediated immunosuppression pathways, with concurrent T cell dysfunction, reduced potential for antigen presentation, and enrichment of cancer-associated fibroblasts. By contrast, S-T3 tumors exhibited a diminished immunosuppressive signaling, heightened antigen presentation</w:t>
      </w:r>
      <w:r w:rsidR="00993C21">
        <w:t xml:space="preserve"> machinery</w:t>
      </w:r>
      <w:r>
        <w:t xml:space="preserve">, lowered T cell dysfunction, and </w:t>
      </w:r>
      <w:r>
        <w:rPr>
          <w:noProof/>
        </w:rPr>
        <w:t xml:space="preserve">an immune-survival benefit that correlated with persistent TMB, </w:t>
      </w:r>
      <w:r>
        <w:t>consistent with anti-tumor immunoediting</w:t>
      </w:r>
      <w:r>
        <w:rPr>
          <w:noProof/>
        </w:rPr>
        <w:t xml:space="preserve">. These tumors </w:t>
      </w:r>
      <w:r>
        <w:t>also showed elevated activity of DNA damage/repair, cell cycle/proliferation and oxidative phosphorylation, and displayed greater proportions of Th1 CD4+ T cells. In these patients,</w:t>
      </w:r>
      <w:r w:rsidRPr="000A1D08">
        <w:t xml:space="preserve"> </w:t>
      </w:r>
      <w:r w:rsidR="0010689D">
        <w:t>predictors</w:t>
      </w:r>
      <w:r>
        <w:t xml:space="preserve"> of immunotherapy response were prognostic of longer survival. </w:t>
      </w:r>
      <w:proofErr w:type="spellStart"/>
      <w:r>
        <w:t>STRATsig</w:t>
      </w:r>
      <w:proofErr w:type="spellEnd"/>
      <w:r>
        <w:t xml:space="preserve"> is a composite of parallel immunoregulatory pathways </w:t>
      </w:r>
      <w:r w:rsidR="00141CA5">
        <w:t xml:space="preserve">that </w:t>
      </w:r>
      <w:r>
        <w:t>mirrors the immunogenic potential of HGSC. The fraction</w:t>
      </w:r>
      <w:r w:rsidRPr="00B02E47">
        <w:t xml:space="preserve"> of </w:t>
      </w:r>
      <w:r>
        <w:t>patients that classify as S-T3 may show heightened responsiveness</w:t>
      </w:r>
      <w:r w:rsidRPr="00B02E47">
        <w:t xml:space="preserve"> to available </w:t>
      </w:r>
      <w:r>
        <w:t>immunotherapies</w:t>
      </w:r>
      <w:r w:rsidRPr="00B02E47">
        <w:t>.</w:t>
      </w:r>
    </w:p>
    <w:p w14:paraId="38A8A530" w14:textId="77777777" w:rsidR="00CD7501" w:rsidRDefault="00CD7501">
      <w:pPr>
        <w:rPr>
          <w:b/>
        </w:rPr>
      </w:pPr>
      <w:r>
        <w:rPr>
          <w:b/>
        </w:rPr>
        <w:br w:type="page"/>
      </w:r>
    </w:p>
    <w:p w14:paraId="65DCE4FE" w14:textId="525C43FA" w:rsidR="00917B59" w:rsidRPr="009764DF" w:rsidRDefault="00D43F70" w:rsidP="00631AB6">
      <w:pPr>
        <w:spacing w:line="360" w:lineRule="auto"/>
        <w:rPr>
          <w:rFonts w:eastAsiaTheme="minorEastAsia"/>
          <w:b/>
          <w:kern w:val="24"/>
          <w:lang w:eastAsia="ja-JP"/>
        </w:rPr>
      </w:pPr>
      <w:r w:rsidRPr="009764DF">
        <w:rPr>
          <w:b/>
        </w:rPr>
        <w:lastRenderedPageBreak/>
        <w:t>Statement of Significance</w:t>
      </w:r>
    </w:p>
    <w:p w14:paraId="5974267C" w14:textId="1B486CC0" w:rsidR="00CD7501" w:rsidRDefault="00CD7501" w:rsidP="00CD7501">
      <w:pPr>
        <w:spacing w:line="360" w:lineRule="auto"/>
        <w:ind w:firstLine="720"/>
        <w:jc w:val="both"/>
      </w:pPr>
      <w:r>
        <w:t>A patient stratification signature can delineate novel HGSC subpopulations that differ significantly by immunogenic potential. Approximately a third of HGSC tumors display a hypo-immunosuppressed and antigenic molecular composition that favors immunologic tumor control.</w:t>
      </w:r>
    </w:p>
    <w:p w14:paraId="609375F6" w14:textId="77777777" w:rsidR="00C13B72" w:rsidRDefault="00C13B72">
      <w:pPr>
        <w:rPr>
          <w:b/>
        </w:rPr>
      </w:pPr>
      <w:r>
        <w:rPr>
          <w:b/>
        </w:rPr>
        <w:br w:type="page"/>
      </w:r>
    </w:p>
    <w:p w14:paraId="026C0AFC" w14:textId="35004AA1" w:rsidR="00D43F70" w:rsidRPr="009764DF" w:rsidRDefault="0037036F" w:rsidP="009764DF">
      <w:pPr>
        <w:spacing w:line="360" w:lineRule="auto"/>
        <w:jc w:val="both"/>
        <w:rPr>
          <w:b/>
        </w:rPr>
      </w:pPr>
      <w:r>
        <w:rPr>
          <w:b/>
        </w:rPr>
        <w:lastRenderedPageBreak/>
        <w:t>B</w:t>
      </w:r>
      <w:r w:rsidR="00D8343D">
        <w:rPr>
          <w:b/>
        </w:rPr>
        <w:t>ACKGROUND</w:t>
      </w:r>
    </w:p>
    <w:p w14:paraId="25C777E7" w14:textId="24B81C4A" w:rsidR="00782BD5" w:rsidRDefault="00782BD5" w:rsidP="000A69B2">
      <w:pPr>
        <w:spacing w:line="360" w:lineRule="auto"/>
        <w:ind w:firstLine="720"/>
        <w:jc w:val="both"/>
      </w:pPr>
      <w:r w:rsidRPr="0035010B">
        <w:t xml:space="preserve">Ovarian cancer is the leading cause of gynecologic cancer-related death in developed countries </w:t>
      </w:r>
      <w:r w:rsidR="000E5413">
        <w:t>and the 5</w:t>
      </w:r>
      <w:r w:rsidR="000E5413" w:rsidRPr="000A69B2">
        <w:rPr>
          <w:vertAlign w:val="superscript"/>
        </w:rPr>
        <w:t>th</w:t>
      </w:r>
      <w:r w:rsidR="000E5413">
        <w:t xml:space="preserve"> </w:t>
      </w:r>
      <w:r w:rsidRPr="0035010B">
        <w:t xml:space="preserve">leading cause of cancer death </w:t>
      </w:r>
      <w:r w:rsidR="000E5413">
        <w:t>among</w:t>
      </w:r>
      <w:r w:rsidRPr="0035010B">
        <w:t xml:space="preserve"> women in the US</w:t>
      </w:r>
      <w:r w:rsidR="000668A6">
        <w:fldChar w:fldCharType="begin">
          <w:fldData xml:space="preserve">PEVuZE5vdGU+PENpdGU+PEF1dGhvcj5TaWVnZWw8L0F1dGhvcj48WWVhcj4yMDIyPC9ZZWFyPjxS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</w:fldData>
        </w:fldChar>
      </w:r>
      <w:r w:rsidR="000668A6">
        <w:instrText xml:space="preserve"> ADDIN EN.CITE </w:instrText>
      </w:r>
      <w:r w:rsidR="000668A6">
        <w:fldChar w:fldCharType="begin">
          <w:fldData xml:space="preserve">PEVuZE5vdGU+PENpdGU+PEF1dGhvcj5TaWVnZWw8L0F1dGhvcj48WWVhcj4yMDIyPC9ZZWFyPjxS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</w:fldData>
        </w:fldChar>
      </w:r>
      <w:r w:rsidR="000668A6">
        <w:instrText xml:space="preserve"> ADDIN EN.CITE.DATA </w:instrText>
      </w:r>
      <w:r w:rsidR="000668A6">
        <w:fldChar w:fldCharType="end"/>
      </w:r>
      <w:r w:rsidR="000668A6">
        <w:fldChar w:fldCharType="separate"/>
      </w:r>
      <w:r w:rsidR="000668A6" w:rsidRPr="000668A6">
        <w:rPr>
          <w:noProof/>
          <w:vertAlign w:val="superscript"/>
        </w:rPr>
        <w:t>1,2</w:t>
      </w:r>
      <w:r w:rsidR="000668A6">
        <w:fldChar w:fldCharType="end"/>
      </w:r>
      <w:r w:rsidRPr="0035010B">
        <w:t xml:space="preserve">. </w:t>
      </w:r>
      <w:r w:rsidR="000E5413">
        <w:t xml:space="preserve">The most common </w:t>
      </w:r>
      <w:r w:rsidR="000412DD" w:rsidRPr="000412DD">
        <w:t>subtype of epithelial ovarian cancer</w:t>
      </w:r>
      <w:r w:rsidR="000E5413">
        <w:t xml:space="preserve"> (EOC) is h</w:t>
      </w:r>
      <w:r w:rsidR="000E5413" w:rsidRPr="000412DD">
        <w:t xml:space="preserve">igh grade serous ovarian cancer (HGSC) </w:t>
      </w:r>
      <w:r w:rsidR="000E5413">
        <w:t>which accounts for three quarters of all ovarian cancer cases</w:t>
      </w:r>
      <w:r w:rsidR="00DF4529">
        <w:t xml:space="preserve"> and</w:t>
      </w:r>
      <w:r w:rsidR="000E5413">
        <w:t xml:space="preserve"> is </w:t>
      </w:r>
      <w:r w:rsidR="00D87BF1">
        <w:t>largely responsible for th</w:t>
      </w:r>
      <w:r w:rsidR="000412DD" w:rsidRPr="000412DD">
        <w:t>e high rates of cancer</w:t>
      </w:r>
      <w:r w:rsidR="000E5413">
        <w:t>-</w:t>
      </w:r>
      <w:r w:rsidR="000412DD" w:rsidRPr="000412DD">
        <w:t>related deaths</w:t>
      </w:r>
      <w:r w:rsidR="00FA30DE">
        <w:t xml:space="preserve">. </w:t>
      </w:r>
      <w:r w:rsidR="000412DD" w:rsidRPr="000412DD">
        <w:t>The vast majority of HGSC patients present with Stage III or IV disease</w:t>
      </w:r>
      <w:r w:rsidR="000E5413">
        <w:t>. A</w:t>
      </w:r>
      <w:r w:rsidR="000412DD" w:rsidRPr="000412DD">
        <w:t xml:space="preserve"> combination of aggressive surgery and platinum-based chemotherapy </w:t>
      </w:r>
      <w:r w:rsidR="001C2B08" w:rsidRPr="000412DD">
        <w:t>ha</w:t>
      </w:r>
      <w:r w:rsidR="001C2B08">
        <w:t>s</w:t>
      </w:r>
      <w:r w:rsidR="001C2B08" w:rsidRPr="000412DD">
        <w:t xml:space="preserve"> </w:t>
      </w:r>
      <w:r w:rsidR="000412DD" w:rsidRPr="000412DD">
        <w:t>remained the standard pr</w:t>
      </w:r>
      <w:r w:rsidR="00A06074">
        <w:t xml:space="preserve">imary treatment over the last </w:t>
      </w:r>
      <w:r w:rsidR="001D04F3">
        <w:t xml:space="preserve">three </w:t>
      </w:r>
      <w:r w:rsidR="00A06074">
        <w:t>decades</w:t>
      </w:r>
      <w:r w:rsidR="000E5413">
        <w:t xml:space="preserve">, </w:t>
      </w:r>
      <w:r w:rsidR="001C2B08">
        <w:t>y</w:t>
      </w:r>
      <w:r w:rsidR="00D13DCD">
        <w:t>et</w:t>
      </w:r>
      <w:r w:rsidR="001C2B08">
        <w:t xml:space="preserve"> </w:t>
      </w:r>
      <w:r w:rsidR="000E5413">
        <w:t xml:space="preserve">these strategies are associated </w:t>
      </w:r>
      <w:r w:rsidR="000412DD" w:rsidRPr="000412DD">
        <w:t xml:space="preserve">with high rates of recurrence and low rates of </w:t>
      </w:r>
      <w:r w:rsidR="000E5413">
        <w:t xml:space="preserve">long-term </w:t>
      </w:r>
      <w:r w:rsidR="000412DD" w:rsidRPr="000412DD">
        <w:t>survival.</w:t>
      </w:r>
      <w:r w:rsidR="006423E5">
        <w:t xml:space="preserve"> </w:t>
      </w:r>
      <w:r w:rsidR="000412DD" w:rsidRPr="000412DD">
        <w:t xml:space="preserve">Recurrent disease </w:t>
      </w:r>
      <w:r w:rsidR="00D87BF1">
        <w:t xml:space="preserve">after surgery and chemotherapy </w:t>
      </w:r>
      <w:r w:rsidR="000412DD" w:rsidRPr="000412DD">
        <w:t>is inevitable and incurable</w:t>
      </w:r>
      <w:r w:rsidR="00D87BF1">
        <w:t xml:space="preserve"> for 75% of patients</w:t>
      </w:r>
      <w:r w:rsidR="00D13DCD">
        <w:t>,</w:t>
      </w:r>
      <w:r w:rsidR="00FA30DE">
        <w:t xml:space="preserve"> leading to a poor </w:t>
      </w:r>
      <w:r w:rsidR="00BA2376">
        <w:t>five-year</w:t>
      </w:r>
      <w:r w:rsidR="00FA30DE">
        <w:t xml:space="preserve"> survival of</w:t>
      </w:r>
      <w:r w:rsidR="005D6224">
        <w:t xml:space="preserve"> approximately 30% for advanced stage disease at diagnosis</w:t>
      </w:r>
      <w:r w:rsidR="000668A6">
        <w:fldChar w:fldCharType="begin">
          <w:fldData xml:space="preserve">PEVuZE5vdGU+PENpdGU+PEF1dGhvcj5MaGV1cmV1eDwvQXV0aG9yPjxZZWFyPjIwMTk8L1llYXI+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=
</w:fldData>
        </w:fldChar>
      </w:r>
      <w:r w:rsidR="000668A6">
        <w:instrText xml:space="preserve"> ADDIN EN.CITE </w:instrText>
      </w:r>
      <w:r w:rsidR="000668A6">
        <w:fldChar w:fldCharType="begin">
          <w:fldData xml:space="preserve">PEVuZE5vdGU+PENpdGU+PEF1dGhvcj5MaGV1cmV1eDwvQXV0aG9yPjxZZWFyPjIwMTk8L1llYXI+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=
</w:fldData>
        </w:fldChar>
      </w:r>
      <w:r w:rsidR="000668A6">
        <w:instrText xml:space="preserve"> ADDIN EN.CITE.DATA </w:instrText>
      </w:r>
      <w:r w:rsidR="000668A6">
        <w:fldChar w:fldCharType="end"/>
      </w:r>
      <w:r w:rsidR="000668A6">
        <w:fldChar w:fldCharType="separate"/>
      </w:r>
      <w:r w:rsidR="000668A6" w:rsidRPr="000668A6">
        <w:rPr>
          <w:noProof/>
          <w:vertAlign w:val="superscript"/>
        </w:rPr>
        <w:t>3</w:t>
      </w:r>
      <w:r w:rsidR="000668A6">
        <w:fldChar w:fldCharType="end"/>
      </w:r>
      <w:r>
        <w:t xml:space="preserve">. </w:t>
      </w:r>
      <w:r w:rsidR="00746161">
        <w:t xml:space="preserve">There </w:t>
      </w:r>
      <w:r w:rsidR="00544ED5">
        <w:t xml:space="preserve">remains </w:t>
      </w:r>
      <w:r w:rsidR="00746161">
        <w:t>a critical need for more</w:t>
      </w:r>
      <w:r w:rsidR="00746161" w:rsidRPr="000412DD">
        <w:t xml:space="preserve"> </w:t>
      </w:r>
      <w:r w:rsidR="000412DD" w:rsidRPr="000412DD">
        <w:t xml:space="preserve">effective treatments in </w:t>
      </w:r>
      <w:r w:rsidR="005D6224">
        <w:t xml:space="preserve">both </w:t>
      </w:r>
      <w:r w:rsidR="000412DD" w:rsidRPr="000412DD">
        <w:t xml:space="preserve">the upfront and </w:t>
      </w:r>
      <w:r w:rsidRPr="000412DD">
        <w:t>recurrent</w:t>
      </w:r>
      <w:r w:rsidR="000412DD" w:rsidRPr="000412DD">
        <w:t xml:space="preserve"> setting</w:t>
      </w:r>
      <w:r w:rsidR="008C42E8">
        <w:t>s</w:t>
      </w:r>
      <w:r w:rsidR="000412DD" w:rsidRPr="000412DD">
        <w:t>.</w:t>
      </w:r>
      <w:r w:rsidR="006423E5">
        <w:t xml:space="preserve"> </w:t>
      </w:r>
    </w:p>
    <w:p w14:paraId="6726D9F4" w14:textId="181D27A6" w:rsidR="008C42E8" w:rsidRPr="0035010B" w:rsidRDefault="00991367" w:rsidP="008C42E8">
      <w:pPr>
        <w:spacing w:line="360" w:lineRule="auto"/>
        <w:ind w:firstLine="720"/>
        <w:jc w:val="both"/>
      </w:pPr>
      <w:r w:rsidRPr="0035010B">
        <w:t>Immunotherapy is a</w:t>
      </w:r>
      <w:r w:rsidR="00746161">
        <w:t xml:space="preserve">n </w:t>
      </w:r>
      <w:r w:rsidRPr="0035010B">
        <w:t xml:space="preserve">attractive </w:t>
      </w:r>
      <w:r w:rsidR="001D2FE1" w:rsidRPr="0035010B">
        <w:t>treatment which</w:t>
      </w:r>
      <w:r w:rsidR="00273EAA">
        <w:t xml:space="preserve"> h</w:t>
      </w:r>
      <w:r w:rsidRPr="0035010B">
        <w:t>as had success in other solid tumor</w:t>
      </w:r>
      <w:r w:rsidR="00273EAA">
        <w:t xml:space="preserve"> disease sites</w:t>
      </w:r>
      <w:r w:rsidR="009C371A" w:rsidRPr="0035010B">
        <w:t xml:space="preserve"> such as </w:t>
      </w:r>
      <w:r w:rsidR="00DF755B">
        <w:t xml:space="preserve">skin, lung, </w:t>
      </w:r>
      <w:r w:rsidR="009C371A" w:rsidRPr="0035010B">
        <w:t xml:space="preserve">endometrial, breast, colorectal, and urologic </w:t>
      </w:r>
      <w:r w:rsidR="006F3653" w:rsidRPr="0035010B">
        <w:t>cancers</w:t>
      </w:r>
      <w:r w:rsidR="000668A6">
        <w:fldChar w:fldCharType="begin">
          <w:fldData xml:space="preserve">PEVuZE5vdGU+PENpdGU+PEF1dGhvcj5Bc2NpZXJ0bzwvQXV0aG9yPjxZZWFyPjIwMjA8L1llYXI+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</w:fldData>
        </w:fldChar>
      </w:r>
      <w:r w:rsidR="00B02E47">
        <w:instrText xml:space="preserve"> ADDIN EN.CITE </w:instrText>
      </w:r>
      <w:r w:rsidR="00B02E47">
        <w:fldChar w:fldCharType="begin">
          <w:fldData xml:space="preserve">PEVuZE5vdGU+PENpdGU+PEF1dGhvcj5Bc2NpZXJ0bzwvQXV0aG9yPjxZZWFyPjIwMjA8L1llYXI+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</w:fldData>
        </w:fldChar>
      </w:r>
      <w:r w:rsidR="00B02E47">
        <w:instrText xml:space="preserve"> ADDIN EN.CITE.DATA </w:instrText>
      </w:r>
      <w:r w:rsidR="00B02E47">
        <w:fldChar w:fldCharType="end"/>
      </w:r>
      <w:r w:rsidR="000668A6">
        <w:fldChar w:fldCharType="separate"/>
      </w:r>
      <w:r w:rsidR="00B02E47" w:rsidRPr="00B02E47">
        <w:rPr>
          <w:noProof/>
          <w:vertAlign w:val="superscript"/>
        </w:rPr>
        <w:t>4-8</w:t>
      </w:r>
      <w:r w:rsidR="000668A6">
        <w:fldChar w:fldCharType="end"/>
      </w:r>
      <w:r w:rsidR="00F66222">
        <w:t xml:space="preserve">. There </w:t>
      </w:r>
      <w:r w:rsidR="00D05FAD">
        <w:t xml:space="preserve">has been </w:t>
      </w:r>
      <w:r w:rsidR="00650563">
        <w:t>interest in</w:t>
      </w:r>
      <w:r w:rsidR="00F66222">
        <w:t xml:space="preserve"> the use of immunotherapy in HGSC</w:t>
      </w:r>
      <w:r w:rsidR="00650563">
        <w:t>,</w:t>
      </w:r>
      <w:r w:rsidR="00F66222">
        <w:t xml:space="preserve"> as </w:t>
      </w:r>
      <w:r w:rsidR="00B435C5">
        <w:t xml:space="preserve">the </w:t>
      </w:r>
      <w:r w:rsidR="00A30D49">
        <w:t>levels</w:t>
      </w:r>
      <w:r w:rsidR="00B435C5">
        <w:t xml:space="preserve"> of </w:t>
      </w:r>
      <w:r w:rsidR="00F66222">
        <w:t xml:space="preserve">tumor infiltrating lymphocytes (TILs) and </w:t>
      </w:r>
      <w:r w:rsidR="00B435C5">
        <w:t>specific TIL subsets have</w:t>
      </w:r>
      <w:r w:rsidR="00D13DCD">
        <w:t xml:space="preserve"> been significantly</w:t>
      </w:r>
      <w:r w:rsidR="00F66222">
        <w:t xml:space="preserve"> correlated with survival</w:t>
      </w:r>
      <w:r w:rsidR="000668A6">
        <w:fldChar w:fldCharType="begin"/>
      </w:r>
      <w:r w:rsidR="00B02E47">
        <w:instrText xml:space="preserve"> ADDIN EN.CITE &lt;EndNote&gt;&lt;Cite ExcludeYear="1"&gt;&lt;Author&gt;Hwang&lt;/Author&gt;&lt;Year&gt;2012&lt;/Year&gt;&lt;RecNum&gt;16&lt;/RecNum&gt;&lt;DisplayText&gt;&lt;style face="superscript"&gt;9&lt;/style&gt;&lt;/DisplayText&gt;&lt;record&gt;&lt;rec-number&gt;16&lt;/rec-number&gt;&lt;foreign-keys&gt;&lt;key app="EN" db-id="x9xsw0szrfvw2kesrv4xvvdvafwzaf05fd5v" timestamp="1695646674" guid="88fdfd0d-02d4-4594-999f-6c1ca8fba35a"&gt;16&lt;/key&gt;&lt;/foreign-keys&gt;&lt;ref-type name="Journal Article"&gt;17&lt;/ref-type&gt;&lt;contributors&gt;&lt;authors&gt;&lt;author&gt;Hwang, W. T.&lt;/author&gt;&lt;author&gt;Adams, S. F.&lt;/author&gt;&lt;author&gt;Tahirovic, E.&lt;/author&gt;&lt;author&gt;Hagemann, I. S.&lt;/author&gt;&lt;author&gt;Coukos, G.&lt;/author&gt;&lt;/authors&gt;&lt;/contributors&gt;&lt;auth-address&gt;Ovarian Cancer Research Center, University of Pennsylvania, Philadelphia, PA 19104, USA.&lt;/auth-address&gt;&lt;titles&gt;&lt;title&gt;Prognostic significance of tumor-infiltrating T cells in ovarian cancer: a meta-analysis&lt;/title&gt;&lt;secondary-title&gt;Gynecol Oncol&lt;/secondary-title&gt;&lt;/titles&gt;&lt;periodical&gt;&lt;full-title&gt;Gynecol Oncol&lt;/full-title&gt;&lt;/periodical&gt;&lt;pages&gt;192-8&lt;/pages&gt;&lt;volume&gt;124&lt;/volume&gt;&lt;number&gt;2&lt;/number&gt;&lt;edition&gt;20111029&lt;/edition&gt;&lt;keywords&gt;&lt;keyword&gt;Female&lt;/keyword&gt;&lt;keyword&gt;Humans&lt;/keyword&gt;&lt;keyword&gt;Lymphocytes, Tumor-Infiltrating/*immunology&lt;/keyword&gt;&lt;keyword&gt;Ovarian Neoplasms/*immunology&lt;/keyword&gt;&lt;keyword&gt;Prognosis&lt;/keyword&gt;&lt;/keywords&gt;&lt;dates&gt;&lt;year&gt;2012&lt;/year&gt;&lt;pub-dates&gt;&lt;date&gt;Feb&lt;/date&gt;&lt;/pub-dates&gt;&lt;/dates&gt;&lt;isbn&gt;1095-6859 (Electronic)&amp;#xD;0090-8258 (Print)&amp;#xD;0090-8258 (Linking)&lt;/isbn&gt;&lt;accession-num&gt;22040834&lt;/accession-num&gt;&lt;urls&gt;&lt;related-urls&gt;&lt;url&gt;https://www.ncbi.nlm.nih.gov/pubmed/22040834&lt;/url&gt;&lt;/related-urls&gt;&lt;/urls&gt;&lt;custom1&gt;Conflicts of Interest Statements None.&lt;/custom1&gt;&lt;custom2&gt;PMC3298445&lt;/custom2&gt;&lt;electronic-resource-num&gt;10.1016/j.ygyno.2011.09.039&lt;/electronic-resource-num&gt;&lt;remote-database-name&gt;Medline&lt;/remote-database-name&gt;&lt;remote-database-provider&gt;NLM&lt;/remote-database-provider&gt;&lt;/record&gt;&lt;/Cite&gt;&lt;/EndNote&gt;</w:instrText>
      </w:r>
      <w:r w:rsidR="000668A6">
        <w:fldChar w:fldCharType="separate"/>
      </w:r>
      <w:r w:rsidR="00B02E47" w:rsidRPr="00B02E47">
        <w:rPr>
          <w:noProof/>
          <w:vertAlign w:val="superscript"/>
        </w:rPr>
        <w:t>9</w:t>
      </w:r>
      <w:r w:rsidR="000668A6">
        <w:fldChar w:fldCharType="end"/>
      </w:r>
      <w:r w:rsidR="008C04AF">
        <w:t>. HGSC r</w:t>
      </w:r>
      <w:r w:rsidR="00917B59" w:rsidRPr="0035010B">
        <w:t>esponse to immunotherapy</w:t>
      </w:r>
      <w:r w:rsidR="00997B3C" w:rsidRPr="0035010B">
        <w:t xml:space="preserve">, </w:t>
      </w:r>
      <w:r w:rsidRPr="0035010B">
        <w:t>however</w:t>
      </w:r>
      <w:r w:rsidR="00D13DCD">
        <w:t>,</w:t>
      </w:r>
      <w:r w:rsidRPr="0035010B">
        <w:t xml:space="preserve"> </w:t>
      </w:r>
      <w:r w:rsidR="00746161">
        <w:t>has</w:t>
      </w:r>
      <w:r w:rsidR="00746161" w:rsidRPr="0035010B">
        <w:t xml:space="preserve"> </w:t>
      </w:r>
      <w:r w:rsidR="00E51B7E" w:rsidRPr="0035010B">
        <w:t>been disappointing</w:t>
      </w:r>
      <w:r w:rsidR="00070C04" w:rsidRPr="0035010B">
        <w:t xml:space="preserve"> </w:t>
      </w:r>
      <w:r w:rsidR="008C04AF">
        <w:t>thus far</w:t>
      </w:r>
      <w:r w:rsidR="00A30D49">
        <w:t>,</w:t>
      </w:r>
      <w:r w:rsidR="008C04AF">
        <w:t xml:space="preserve"> </w:t>
      </w:r>
      <w:r w:rsidR="00070C04" w:rsidRPr="0035010B">
        <w:t>with overall response rates</w:t>
      </w:r>
      <w:r w:rsidR="00223E34">
        <w:t xml:space="preserve"> (ORR)</w:t>
      </w:r>
      <w:r w:rsidR="00070C04" w:rsidRPr="0035010B">
        <w:t xml:space="preserve"> </w:t>
      </w:r>
      <w:r w:rsidR="008B6CE9" w:rsidRPr="0035010B">
        <w:t>of 8-2</w:t>
      </w:r>
      <w:r w:rsidR="00D05FAD">
        <w:t>8</w:t>
      </w:r>
      <w:r w:rsidR="008B6CE9" w:rsidRPr="0035010B">
        <w:t>%</w:t>
      </w:r>
      <w:r w:rsidR="000668A6">
        <w:fldChar w:fldCharType="begin">
          <w:fldData xml:space="preserve">PEVuZE5vdGU+PENpdGU+PEF1dGhvcj5DaGFyZGluPC9BdXRob3I+PFllYXI+MjAyMTwvWWVhcj48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</w:fldData>
        </w:fldChar>
      </w:r>
      <w:r w:rsidR="00223E34">
        <w:instrText xml:space="preserve"> ADDIN EN.CITE </w:instrText>
      </w:r>
      <w:r w:rsidR="00223E34">
        <w:fldChar w:fldCharType="begin">
          <w:fldData xml:space="preserve">PEVuZE5vdGU+PENpdGU+PEF1dGhvcj5DaGFyZGluPC9BdXRob3I+PFllYXI+MjAyMTwvWWVhcj48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</w:fldData>
        </w:fldChar>
      </w:r>
      <w:r w:rsidR="00223E34">
        <w:instrText xml:space="preserve"> ADDIN EN.CITE.DATA </w:instrText>
      </w:r>
      <w:r w:rsidR="00223E34">
        <w:fldChar w:fldCharType="end"/>
      </w:r>
      <w:r w:rsidR="000668A6">
        <w:fldChar w:fldCharType="separate"/>
      </w:r>
      <w:r w:rsidR="00223E34" w:rsidRPr="00223E34">
        <w:rPr>
          <w:noProof/>
          <w:vertAlign w:val="superscript"/>
        </w:rPr>
        <w:t>10,11</w:t>
      </w:r>
      <w:r w:rsidR="000668A6">
        <w:fldChar w:fldCharType="end"/>
      </w:r>
      <w:r w:rsidR="00223E34">
        <w:t xml:space="preserve"> with most ORRs being &lt; 15%</w:t>
      </w:r>
      <w:r w:rsidR="00F66222">
        <w:t xml:space="preserve">. Interestingly, </w:t>
      </w:r>
      <w:r w:rsidR="00746161">
        <w:t xml:space="preserve">it has been reported that </w:t>
      </w:r>
      <w:r w:rsidR="00F66222">
        <w:t>patients who do respond experience durable responses of greater than 6 months</w:t>
      </w:r>
      <w:r w:rsidR="000668A6">
        <w:fldChar w:fldCharType="begin">
          <w:fldData xml:space="preserve">PEVuZE5vdGU+PENpdGUgRXhjbHVkZVllYXI9IjEiPjxBdXRob3I+TWF0dWxvbmlzPC9BdXRob3I+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</w:fldData>
        </w:fldChar>
      </w:r>
      <w:r w:rsidR="00223E34">
        <w:instrText xml:space="preserve"> ADDIN EN.CITE </w:instrText>
      </w:r>
      <w:r w:rsidR="00223E34">
        <w:fldChar w:fldCharType="begin">
          <w:fldData xml:space="preserve">PEVuZE5vdGU+PENpdGUgRXhjbHVkZVllYXI9IjEiPjxBdXRob3I+TWF0dWxvbmlzPC9BdXRob3I+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</w:fldData>
        </w:fldChar>
      </w:r>
      <w:r w:rsidR="00223E34">
        <w:instrText xml:space="preserve"> ADDIN EN.CITE.DATA </w:instrText>
      </w:r>
      <w:r w:rsidR="00223E34">
        <w:fldChar w:fldCharType="end"/>
      </w:r>
      <w:r w:rsidR="000668A6">
        <w:fldChar w:fldCharType="separate"/>
      </w:r>
      <w:r w:rsidR="00223E34" w:rsidRPr="00223E34">
        <w:rPr>
          <w:noProof/>
          <w:vertAlign w:val="superscript"/>
        </w:rPr>
        <w:t>12</w:t>
      </w:r>
      <w:r w:rsidR="000668A6">
        <w:fldChar w:fldCharType="end"/>
      </w:r>
      <w:r w:rsidR="00D74975">
        <w:t>,</w:t>
      </w:r>
      <w:r w:rsidR="0010689B">
        <w:t xml:space="preserve"> and </w:t>
      </w:r>
      <w:r w:rsidR="008B6CE9" w:rsidRPr="0035010B">
        <w:t>multiple ca</w:t>
      </w:r>
      <w:r w:rsidR="00070C04" w:rsidRPr="0035010B">
        <w:t xml:space="preserve">se reports </w:t>
      </w:r>
      <w:r w:rsidR="00D74975">
        <w:t xml:space="preserve">describe </w:t>
      </w:r>
      <w:r w:rsidR="00746161">
        <w:t xml:space="preserve">remarkable, </w:t>
      </w:r>
      <w:r w:rsidR="00070C04" w:rsidRPr="0035010B">
        <w:t xml:space="preserve">durable responses to single agent </w:t>
      </w:r>
      <w:r w:rsidR="00D76452" w:rsidRPr="0035010B">
        <w:t>immunotherapy</w:t>
      </w:r>
      <w:r w:rsidR="000668A6">
        <w:fldChar w:fldCharType="begin">
          <w:fldData xml:space="preserve">PEVuZE5vdGU+PENpdGU+PEF1dGhvcj5TdW48L0F1dGhvcj48WWVhcj4yMDIyPC9ZZWFyPjxSZWNO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</w:fldData>
        </w:fldChar>
      </w:r>
      <w:r w:rsidR="00223E34">
        <w:instrText xml:space="preserve"> ADDIN EN.CITE </w:instrText>
      </w:r>
      <w:r w:rsidR="00223E34">
        <w:fldChar w:fldCharType="begin">
          <w:fldData xml:space="preserve">PEVuZE5vdGU+PENpdGU+PEF1dGhvcj5TdW48L0F1dGhvcj48WWVhcj4yMDIyPC9ZZWFyPjxSZWNO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</w:fldData>
        </w:fldChar>
      </w:r>
      <w:r w:rsidR="00223E34">
        <w:instrText xml:space="preserve"> ADDIN EN.CITE.DATA </w:instrText>
      </w:r>
      <w:r w:rsidR="00223E34">
        <w:fldChar w:fldCharType="end"/>
      </w:r>
      <w:r w:rsidR="000668A6">
        <w:fldChar w:fldCharType="separate"/>
      </w:r>
      <w:r w:rsidR="00223E34" w:rsidRPr="00223E34">
        <w:rPr>
          <w:noProof/>
          <w:vertAlign w:val="superscript"/>
        </w:rPr>
        <w:t>13,14</w:t>
      </w:r>
      <w:r w:rsidR="000668A6">
        <w:fldChar w:fldCharType="end"/>
      </w:r>
      <w:r w:rsidR="00070C04" w:rsidRPr="0035010B">
        <w:t>.</w:t>
      </w:r>
      <w:r w:rsidR="000C0BF6" w:rsidRPr="0035010B">
        <w:t xml:space="preserve"> </w:t>
      </w:r>
      <w:r w:rsidR="00F67A10" w:rsidRPr="0035010B">
        <w:t>T</w:t>
      </w:r>
      <w:r w:rsidR="008C04AF">
        <w:t xml:space="preserve">hese findings </w:t>
      </w:r>
      <w:r w:rsidR="00746161">
        <w:t xml:space="preserve">may point to the </w:t>
      </w:r>
      <w:r w:rsidR="002C0425">
        <w:t>existence</w:t>
      </w:r>
      <w:r w:rsidR="00746161">
        <w:t xml:space="preserve"> of a </w:t>
      </w:r>
      <w:r w:rsidR="008C42E8">
        <w:t>fraction</w:t>
      </w:r>
      <w:r w:rsidR="008C42E8" w:rsidRPr="0035010B">
        <w:t xml:space="preserve"> of </w:t>
      </w:r>
      <w:r w:rsidR="008C42E8">
        <w:t>HGSC</w:t>
      </w:r>
      <w:r w:rsidR="008C42E8" w:rsidRPr="0035010B">
        <w:t xml:space="preserve"> </w:t>
      </w:r>
      <w:r w:rsidR="008C42E8">
        <w:t xml:space="preserve">with a molecular disposition capable of eliciting effective anti-tumor immunity. </w:t>
      </w:r>
    </w:p>
    <w:p w14:paraId="58845236" w14:textId="3186C9B4" w:rsidR="008C42E8" w:rsidRDefault="008C42E8" w:rsidP="008C42E8">
      <w:pPr>
        <w:spacing w:line="360" w:lineRule="auto"/>
        <w:ind w:firstLine="720"/>
        <w:jc w:val="both"/>
      </w:pPr>
      <w:r>
        <w:t xml:space="preserve">Biomarkers such as </w:t>
      </w:r>
      <w:r w:rsidRPr="0035010B">
        <w:t xml:space="preserve">tumor mutational burden (TMB), </w:t>
      </w:r>
      <w:r>
        <w:t xml:space="preserve">PD-L1 expression, </w:t>
      </w:r>
      <w:r w:rsidRPr="0035010B">
        <w:t>deficiency in mismatch repair</w:t>
      </w:r>
      <w:r>
        <w:t xml:space="preserve"> (MMR),</w:t>
      </w:r>
      <w:r w:rsidRPr="0035010B">
        <w:t xml:space="preserve"> </w:t>
      </w:r>
      <w:r>
        <w:t>and</w:t>
      </w:r>
      <w:r w:rsidRPr="0035010B">
        <w:t xml:space="preserve"> the presence of microsatellite instability</w:t>
      </w:r>
      <w:r>
        <w:t xml:space="preserve"> (MSI) have emerged as clinically relevant predictors of </w:t>
      </w:r>
      <w:r w:rsidRPr="0035010B">
        <w:t xml:space="preserve">immunotherapy </w:t>
      </w:r>
      <w:r>
        <w:t>efficacy</w:t>
      </w:r>
      <w:r>
        <w:fldChar w:fldCharType="begin">
          <w:fldData xml:space="preserve">PEVuZE5vdGU+PENpdGU+PEF1dGhvcj5LaW08L0F1dGhvcj48WWVhcj4yMDIyPC9ZZWFyPjxSZWNO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</w:fldData>
        </w:fldChar>
      </w:r>
      <w:r w:rsidR="00223E34">
        <w:instrText xml:space="preserve"> ADDIN EN.CITE </w:instrText>
      </w:r>
      <w:r w:rsidR="00223E34">
        <w:fldChar w:fldCharType="begin">
          <w:fldData xml:space="preserve">PEVuZE5vdGU+PENpdGU+PEF1dGhvcj5LaW08L0F1dGhvcj48WWVhcj4yMDIyPC9ZZWFyPjxSZWNO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</w:fldData>
        </w:fldChar>
      </w:r>
      <w:r w:rsidR="00223E34">
        <w:instrText xml:space="preserve"> ADDIN EN.CITE.DATA </w:instrText>
      </w:r>
      <w:r w:rsidR="00223E34">
        <w:fldChar w:fldCharType="end"/>
      </w:r>
      <w:r>
        <w:fldChar w:fldCharType="separate"/>
      </w:r>
      <w:r w:rsidR="00223E34" w:rsidRPr="00223E34">
        <w:rPr>
          <w:noProof/>
          <w:vertAlign w:val="superscript"/>
        </w:rPr>
        <w:t>15</w:t>
      </w:r>
      <w:r>
        <w:fldChar w:fldCharType="end"/>
      </w:r>
      <w:r w:rsidRPr="0035010B">
        <w:t xml:space="preserve">. </w:t>
      </w:r>
      <w:r>
        <w:t>HGSC, however,</w:t>
      </w:r>
      <w:r w:rsidRPr="0035010B">
        <w:t xml:space="preserve"> does not have a particularly high TMB</w:t>
      </w:r>
      <w:r>
        <w:fldChar w:fldCharType="begin">
          <w:fldData xml:space="preserve">PEVuZE5vdGU+PENpdGU+PEF1dGhvcj5MaXU8L0F1dGhvcj48WWVhcj4yMDIwPC9ZZWFyPjxSZWNO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</w:fldData>
        </w:fldChar>
      </w:r>
      <w:r w:rsidR="00223E34">
        <w:instrText xml:space="preserve"> ADDIN EN.CITE </w:instrText>
      </w:r>
      <w:r w:rsidR="00223E34">
        <w:fldChar w:fldCharType="begin">
          <w:fldData xml:space="preserve">PEVuZE5vdGU+PENpdGU+PEF1dGhvcj5MaXU8L0F1dGhvcj48WWVhcj4yMDIwPC9ZZWFyPjxSZWNO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</w:fldData>
        </w:fldChar>
      </w:r>
      <w:r w:rsidR="00223E34">
        <w:instrText xml:space="preserve"> ADDIN EN.CITE.DATA </w:instrText>
      </w:r>
      <w:r w:rsidR="00223E34">
        <w:fldChar w:fldCharType="end"/>
      </w:r>
      <w:r>
        <w:fldChar w:fldCharType="separate"/>
      </w:r>
      <w:r w:rsidR="00223E34" w:rsidRPr="00223E34">
        <w:rPr>
          <w:noProof/>
          <w:vertAlign w:val="superscript"/>
        </w:rPr>
        <w:t>16</w:t>
      </w:r>
      <w:r>
        <w:fldChar w:fldCharType="end"/>
      </w:r>
      <w:r w:rsidRPr="0035010B">
        <w:t xml:space="preserve">, rarely harbors </w:t>
      </w:r>
      <w:r>
        <w:t>MMR</w:t>
      </w:r>
      <w:r w:rsidRPr="0035010B">
        <w:t xml:space="preserve"> gene deficiency or </w:t>
      </w:r>
      <w:r>
        <w:t>high</w:t>
      </w:r>
      <w:r w:rsidRPr="0035010B">
        <w:t xml:space="preserve"> </w:t>
      </w:r>
      <w:r>
        <w:t>MSI</w:t>
      </w:r>
      <w:r>
        <w:fldChar w:fldCharType="begin"/>
      </w:r>
      <w:r w:rsidR="00223E34">
        <w:instrText xml:space="preserve"> ADDIN EN.CITE &lt;EndNote&gt;&lt;Cite&gt;&lt;Author&gt;Pal&lt;/Author&gt;&lt;Year&gt;2008&lt;/Year&gt;&lt;RecNum&gt;24&lt;/RecNum&gt;&lt;DisplayText&gt;&lt;style face="superscript"&gt;17&lt;/style&gt;&lt;/DisplayText&gt;&lt;record&gt;&lt;rec-number&gt;24&lt;/rec-number&gt;&lt;foreign-keys&gt;&lt;key app="EN" db-id="x9xsw0szrfvw2kesrv4xvvdvafwzaf05fd5v" timestamp="1695646674" guid="3e2250fb-0ddf-468a-af53-322300c26e85"&gt;24&lt;/key&gt;&lt;/foreign-keys&gt;&lt;ref-type name="Journal Article"&gt;17&lt;/ref-type&gt;&lt;contributors&gt;&lt;authors&gt;&lt;author&gt;Pal, T.&lt;/author&gt;&lt;author&gt;Permuth-Wey, J.&lt;/author&gt;&lt;author&gt;Sellers, T. A.&lt;/author&gt;&lt;/authors&gt;&lt;/contributors&gt;&lt;auth-address&gt;Department of Cancer Epidemiology and Genetics, H. Lee Moffitt Cancer Center and Research Institute, Tampa, Florida 33612, USA. tuya.pal@moffitt.org&lt;/auth-address&gt;&lt;titles&gt;&lt;title&gt;A review of the clinical relevance of mismatch-repair deficiency in ovarian cancer&lt;/title&gt;&lt;secondary-title&gt;Cancer&lt;/secondary-title&gt;&lt;/titles&gt;&lt;periodical&gt;&lt;full-title&gt;Cancer&lt;/full-title&gt;&lt;/periodical&gt;&lt;pages&gt;733-42&lt;/pages&gt;&lt;volume&gt;113&lt;/volume&gt;&lt;number&gt;4&lt;/number&gt;&lt;keywords&gt;&lt;keyword&gt;Colorectal Neoplasms, Hereditary Nonpolyposis/genetics&lt;/keyword&gt;&lt;keyword&gt;*DNA Mismatch Repair&lt;/keyword&gt;&lt;keyword&gt;DNA Repair Enzymes/*deficiency&lt;/keyword&gt;&lt;keyword&gt;DNA Repair-Deficiency Disorders/*genetics&lt;/keyword&gt;&lt;keyword&gt;Female&lt;/keyword&gt;&lt;keyword&gt;Humans&lt;/keyword&gt;&lt;keyword&gt;MutS Homolog 2 Protein/deficiency&lt;/keyword&gt;&lt;keyword&gt;Ovarian Neoplasms/*genetics/mortality/pathology&lt;/keyword&gt;&lt;/keywords&gt;&lt;dates&gt;&lt;year&gt;2008&lt;/year&gt;&lt;pub-dates&gt;&lt;date&gt;Aug 15&lt;/date&gt;&lt;/pub-dates&gt;&lt;/dates&gt;&lt;isbn&gt;0008-543X (Print)&amp;#xD;1097-0142 (Electronic)&amp;#xD;0008-543X (Linking)&lt;/isbn&gt;&lt;accession-num&gt;18543306&lt;/accession-num&gt;&lt;urls&gt;&lt;related-urls&gt;&lt;url&gt;https://www.ncbi.nlm.nih.gov/pubmed/18543306&lt;/url&gt;&lt;/related-urls&gt;&lt;/urls&gt;&lt;custom2&gt;PMC2644411&lt;/custom2&gt;&lt;electronic-resource-num&gt;10.1002/cncr.23601&lt;/electronic-resource-num&gt;&lt;remote-database-name&gt;Medline&lt;/remote-database-name&gt;&lt;remote-database-provider&gt;NLM&lt;/remote-database-provider&gt;&lt;/record&gt;&lt;/Cite&gt;&lt;/EndNote&gt;</w:instrText>
      </w:r>
      <w:r>
        <w:fldChar w:fldCharType="separate"/>
      </w:r>
      <w:r w:rsidR="00223E34" w:rsidRPr="00223E34">
        <w:rPr>
          <w:noProof/>
          <w:vertAlign w:val="superscript"/>
        </w:rPr>
        <w:t>17</w:t>
      </w:r>
      <w:r>
        <w:fldChar w:fldCharType="end"/>
      </w:r>
      <w:r w:rsidRPr="0035010B">
        <w:t>, and PD-L1</w:t>
      </w:r>
      <w:r>
        <w:t>,</w:t>
      </w:r>
      <w:r w:rsidRPr="0035010B">
        <w:t xml:space="preserve"> even when elevated</w:t>
      </w:r>
      <w:r>
        <w:t>,</w:t>
      </w:r>
      <w:r w:rsidRPr="0035010B">
        <w:t xml:space="preserve"> has not proven to be a reliable predictor </w:t>
      </w:r>
      <w:r>
        <w:t>of</w:t>
      </w:r>
      <w:r w:rsidRPr="0035010B">
        <w:t xml:space="preserve"> immunotherap</w:t>
      </w:r>
      <w:r>
        <w:t>y response</w:t>
      </w:r>
      <w:r w:rsidRPr="0035010B">
        <w:t xml:space="preserve"> in </w:t>
      </w:r>
      <w:r>
        <w:t>HGSC</w:t>
      </w:r>
      <w:r>
        <w:fldChar w:fldCharType="begin">
          <w:fldData xml:space="preserve">PEVuZE5vdGU+PENpdGU+PEF1dGhvcj5DaGFyZGluPC9BdXRob3I+PFllYXI+MjAyMTwvWWVhcj48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==
</w:fldData>
        </w:fldChar>
      </w:r>
      <w:r>
        <w:instrText xml:space="preserve"> ADDIN EN.CITE </w:instrText>
      </w:r>
      <w:r>
        <w:fldChar w:fldCharType="begin">
          <w:fldData xml:space="preserve">PEVuZE5vdGU+PENpdGU+PEF1dGhvcj5DaGFyZGluPC9BdXRob3I+PFllYXI+MjAyMTwvWWVhcj48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==
</w:fldData>
        </w:fldChar>
      </w:r>
      <w:r>
        <w:instrText xml:space="preserve"> ADDIN EN.CITE.DATA </w:instrText>
      </w:r>
      <w:r>
        <w:fldChar w:fldCharType="end"/>
      </w:r>
      <w:r>
        <w:fldChar w:fldCharType="separate"/>
      </w:r>
      <w:r w:rsidRPr="00B02E47">
        <w:rPr>
          <w:noProof/>
          <w:vertAlign w:val="superscript"/>
        </w:rPr>
        <w:t>10</w:t>
      </w:r>
      <w:r>
        <w:fldChar w:fldCharType="end"/>
      </w:r>
      <w:r w:rsidRPr="0035010B">
        <w:t>.</w:t>
      </w:r>
      <w:r>
        <w:t xml:space="preserve"> HGSC </w:t>
      </w:r>
      <w:r w:rsidR="00141CA5">
        <w:t xml:space="preserve">immunogenicity </w:t>
      </w:r>
      <w:r w:rsidR="006B0B4E">
        <w:t xml:space="preserve">may </w:t>
      </w:r>
      <w:r>
        <w:t>depend on</w:t>
      </w:r>
      <w:r w:rsidRPr="0035010B">
        <w:t xml:space="preserve"> </w:t>
      </w:r>
      <w:r>
        <w:t xml:space="preserve">immune activating and suppressing signals </w:t>
      </w:r>
      <w:r w:rsidRPr="0035010B">
        <w:t xml:space="preserve">that we do not </w:t>
      </w:r>
      <w:r>
        <w:t xml:space="preserve">yet </w:t>
      </w:r>
      <w:r w:rsidRPr="0035010B">
        <w:t>fully understand</w:t>
      </w:r>
      <w:r>
        <w:fldChar w:fldCharType="begin">
          <w:fldData xml:space="preserve">PEVuZE5vdGU+PENpdGU+PEF1dGhvcj5BbmFkb248L0F1dGhvcj48WWVhcj4yMDIyPC9ZZWFyPjxS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</w:fldData>
        </w:fldChar>
      </w:r>
      <w:r w:rsidR="00223E34">
        <w:instrText xml:space="preserve"> ADDIN EN.CITE </w:instrText>
      </w:r>
      <w:r w:rsidR="00223E34">
        <w:fldChar w:fldCharType="begin">
          <w:fldData xml:space="preserve">PEVuZE5vdGU+PENpdGU+PEF1dGhvcj5BbmFkb248L0F1dGhvcj48WWVhcj4yMDIyPC9ZZWFyPjxS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</w:fldData>
        </w:fldChar>
      </w:r>
      <w:r w:rsidR="00223E34">
        <w:instrText xml:space="preserve"> ADDIN EN.CITE.DATA </w:instrText>
      </w:r>
      <w:r w:rsidR="00223E34">
        <w:fldChar w:fldCharType="end"/>
      </w:r>
      <w:r>
        <w:fldChar w:fldCharType="separate"/>
      </w:r>
      <w:r w:rsidR="00223E34" w:rsidRPr="00223E34">
        <w:rPr>
          <w:noProof/>
          <w:vertAlign w:val="superscript"/>
        </w:rPr>
        <w:t>18</w:t>
      </w:r>
      <w:r>
        <w:fldChar w:fldCharType="end"/>
      </w:r>
      <w:r w:rsidRPr="0035010B">
        <w:t>.</w:t>
      </w:r>
    </w:p>
    <w:p w14:paraId="509DAC27" w14:textId="1AF4C57B" w:rsidR="00350261" w:rsidRDefault="00F1219B" w:rsidP="0001337D">
      <w:pPr>
        <w:spacing w:line="360" w:lineRule="auto"/>
        <w:jc w:val="both"/>
      </w:pPr>
      <w:r>
        <w:lastRenderedPageBreak/>
        <w:tab/>
      </w:r>
      <w:r w:rsidR="00A0108D">
        <w:t>TIL abundance</w:t>
      </w:r>
      <w:r w:rsidR="004C3A56">
        <w:t xml:space="preserve"> and </w:t>
      </w:r>
      <w:r w:rsidR="000B515C">
        <w:t>activity</w:t>
      </w:r>
      <w:r w:rsidR="0078532D">
        <w:t xml:space="preserve">, as determined by </w:t>
      </w:r>
      <w:r w:rsidR="0072737C">
        <w:t>tumor</w:t>
      </w:r>
      <w:r w:rsidR="0078532D">
        <w:t xml:space="preserve"> histopathological </w:t>
      </w:r>
      <w:r w:rsidR="0072737C">
        <w:t>assessment</w:t>
      </w:r>
      <w:r w:rsidR="0078532D">
        <w:t xml:space="preserve">, </w:t>
      </w:r>
      <w:r w:rsidR="00A0108D">
        <w:t>has been associated with</w:t>
      </w:r>
      <w:r w:rsidR="004C3A56">
        <w:t xml:space="preserve"> immune-mediated survival </w:t>
      </w:r>
      <w:r w:rsidR="00925802">
        <w:t>in many solid tumor types</w:t>
      </w:r>
      <w:r w:rsidR="007436DD">
        <w:fldChar w:fldCharType="begin">
          <w:fldData xml:space="preserve">PEVuZE5vdGU+PENpdGU+PEF1dGhvcj5GcmlkbWFuPC9BdXRob3I+PFllYXI+MjAxMjwvWWVhcj48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</w:fldData>
        </w:fldChar>
      </w:r>
      <w:r w:rsidR="00223E34">
        <w:instrText xml:space="preserve"> ADDIN EN.CITE </w:instrText>
      </w:r>
      <w:r w:rsidR="00223E34">
        <w:fldChar w:fldCharType="begin">
          <w:fldData xml:space="preserve">PEVuZE5vdGU+PENpdGU+PEF1dGhvcj5GcmlkbWFuPC9BdXRob3I+PFllYXI+MjAxMjwvWWVhcj48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</w:fldData>
        </w:fldChar>
      </w:r>
      <w:r w:rsidR="00223E34">
        <w:instrText xml:space="preserve"> ADDIN EN.CITE.DATA </w:instrText>
      </w:r>
      <w:r w:rsidR="00223E34">
        <w:fldChar w:fldCharType="end"/>
      </w:r>
      <w:r w:rsidR="007436DD">
        <w:fldChar w:fldCharType="separate"/>
      </w:r>
      <w:r w:rsidR="00223E34" w:rsidRPr="00223E34">
        <w:rPr>
          <w:noProof/>
          <w:vertAlign w:val="superscript"/>
        </w:rPr>
        <w:t>19-21</w:t>
      </w:r>
      <w:r w:rsidR="007436DD">
        <w:fldChar w:fldCharType="end"/>
      </w:r>
      <w:r w:rsidR="00925802">
        <w:t xml:space="preserve">, including </w:t>
      </w:r>
      <w:r w:rsidR="004C3A56">
        <w:t>HGSC</w:t>
      </w:r>
      <w:r w:rsidR="004C3A56">
        <w:fldChar w:fldCharType="begin">
          <w:fldData xml:space="preserve">PEVuZE5vdGU+PENpdGU+PEF1dGhvcj5MaTwvQXV0aG9yPjxZZWFyPjIwMTc8L1llYXI+PFJlY051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</w:fldData>
        </w:fldChar>
      </w:r>
      <w:r w:rsidR="00223E34">
        <w:instrText xml:space="preserve"> ADDIN EN.CITE </w:instrText>
      </w:r>
      <w:r w:rsidR="00223E34">
        <w:fldChar w:fldCharType="begin">
          <w:fldData xml:space="preserve">PEVuZE5vdGU+PENpdGU+PEF1dGhvcj5MaTwvQXV0aG9yPjxZZWFyPjIwMTc8L1llYXI+PFJlY051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</w:fldData>
        </w:fldChar>
      </w:r>
      <w:r w:rsidR="00223E34">
        <w:instrText xml:space="preserve"> ADDIN EN.CITE.DATA </w:instrText>
      </w:r>
      <w:r w:rsidR="00223E34">
        <w:fldChar w:fldCharType="end"/>
      </w:r>
      <w:r w:rsidR="004C3A56">
        <w:fldChar w:fldCharType="separate"/>
      </w:r>
      <w:r w:rsidR="00223E34" w:rsidRPr="00223E34">
        <w:rPr>
          <w:noProof/>
          <w:vertAlign w:val="superscript"/>
        </w:rPr>
        <w:t>22</w:t>
      </w:r>
      <w:r w:rsidR="004C3A56">
        <w:fldChar w:fldCharType="end"/>
      </w:r>
      <w:r w:rsidR="004C3A56">
        <w:t xml:space="preserve">. </w:t>
      </w:r>
      <w:r w:rsidR="004208D5">
        <w:t xml:space="preserve">Recent reports by us </w:t>
      </w:r>
      <w:r w:rsidR="00382F7B">
        <w:t>and others</w:t>
      </w:r>
      <w:r w:rsidR="007436DD">
        <w:fldChar w:fldCharType="begin">
          <w:fldData xml:space="preserve">PEVuZE5vdGU+PENpdGU+PEF1dGhvcj5Sb3V0aDwvQXV0aG9yPjxZZWFyPjIwMjA8L1llYXI+PFJl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</w:fldData>
        </w:fldChar>
      </w:r>
      <w:r w:rsidR="00223E34">
        <w:instrText xml:space="preserve"> ADDIN EN.CITE </w:instrText>
      </w:r>
      <w:r w:rsidR="00223E34">
        <w:fldChar w:fldCharType="begin">
          <w:fldData xml:space="preserve">PEVuZE5vdGU+PENpdGU+PEF1dGhvcj5Sb3V0aDwvQXV0aG9yPjxZZWFyPjIwMjA8L1llYXI+PFJl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</w:fldData>
        </w:fldChar>
      </w:r>
      <w:r w:rsidR="00223E34">
        <w:instrText xml:space="preserve"> ADDIN EN.CITE.DATA </w:instrText>
      </w:r>
      <w:r w:rsidR="00223E34">
        <w:fldChar w:fldCharType="end"/>
      </w:r>
      <w:r w:rsidR="007436DD">
        <w:fldChar w:fldCharType="separate"/>
      </w:r>
      <w:r w:rsidR="00223E34" w:rsidRPr="00223E34">
        <w:rPr>
          <w:noProof/>
          <w:vertAlign w:val="superscript"/>
        </w:rPr>
        <w:t>23-26</w:t>
      </w:r>
      <w:r w:rsidR="007436DD">
        <w:fldChar w:fldCharType="end"/>
      </w:r>
      <w:r w:rsidR="00382F7B">
        <w:t xml:space="preserve"> have leveraged</w:t>
      </w:r>
      <w:r w:rsidR="00F77693">
        <w:t xml:space="preserve"> large-scale t</w:t>
      </w:r>
      <w:r w:rsidR="00A1112E">
        <w:t xml:space="preserve">umor </w:t>
      </w:r>
      <w:r w:rsidR="00C568F6">
        <w:t xml:space="preserve">gene </w:t>
      </w:r>
      <w:r w:rsidR="00A1112E">
        <w:t>expression profiling studies</w:t>
      </w:r>
      <w:r w:rsidR="00382F7B">
        <w:t xml:space="preserve"> to identify</w:t>
      </w:r>
      <w:r w:rsidR="00B358FF">
        <w:t xml:space="preserve"> </w:t>
      </w:r>
      <w:r w:rsidR="00F77693">
        <w:t xml:space="preserve">immune gene signatures that </w:t>
      </w:r>
      <w:r w:rsidR="00382F7B">
        <w:t>quantify</w:t>
      </w:r>
      <w:r w:rsidR="00F77693">
        <w:t xml:space="preserve"> the </w:t>
      </w:r>
      <w:r w:rsidR="00B358FF">
        <w:t xml:space="preserve">relative </w:t>
      </w:r>
      <w:r w:rsidR="00F77693">
        <w:t xml:space="preserve">abundance and functional orientation </w:t>
      </w:r>
      <w:r w:rsidR="00C568F6">
        <w:t xml:space="preserve">of </w:t>
      </w:r>
      <w:r w:rsidR="00B358FF" w:rsidRPr="00B358FF">
        <w:t xml:space="preserve">distinct </w:t>
      </w:r>
      <w:r w:rsidR="00176FFD">
        <w:t>TIL</w:t>
      </w:r>
      <w:r w:rsidR="00544ED5" w:rsidRPr="00B358FF">
        <w:t xml:space="preserve"> </w:t>
      </w:r>
      <w:r w:rsidR="00B358FF" w:rsidRPr="00B358FF">
        <w:t>populations</w:t>
      </w:r>
      <w:r w:rsidR="00B358FF">
        <w:t>.</w:t>
      </w:r>
      <w:r w:rsidR="00C568F6">
        <w:t xml:space="preserve"> </w:t>
      </w:r>
      <w:r w:rsidR="00F45F15">
        <w:t>A number</w:t>
      </w:r>
      <w:r w:rsidR="00382F7B">
        <w:t xml:space="preserve"> of these signatures</w:t>
      </w:r>
      <w:r w:rsidR="00B63A78">
        <w:t>, and those that reflect TIL biology</w:t>
      </w:r>
      <w:r w:rsidR="00FF4D2E">
        <w:t xml:space="preserve"> in particular</w:t>
      </w:r>
      <w:r w:rsidR="00B63A78">
        <w:t>,</w:t>
      </w:r>
      <w:r w:rsidR="00382F7B">
        <w:t xml:space="preserve"> have demonstrated robust associations with </w:t>
      </w:r>
      <w:r w:rsidR="00993F93">
        <w:t xml:space="preserve">both </w:t>
      </w:r>
      <w:r w:rsidR="00382F7B">
        <w:t>patient survival</w:t>
      </w:r>
      <w:r w:rsidR="00F45F15">
        <w:t xml:space="preserve"> and immunotherapy response in a variety of cancer types</w:t>
      </w:r>
      <w:r w:rsidR="00382F7B">
        <w:t xml:space="preserve">, </w:t>
      </w:r>
      <w:r w:rsidR="00B63A78">
        <w:t>sparking interest in their use as</w:t>
      </w:r>
      <w:r w:rsidR="00382F7B">
        <w:t xml:space="preserve"> clinical</w:t>
      </w:r>
      <w:r w:rsidR="00B63A78">
        <w:t xml:space="preserve"> biomarkers</w:t>
      </w:r>
      <w:r w:rsidR="00D828BE">
        <w:t xml:space="preserve"> of immune checkpoint inhibitor (ICI) efficacy</w:t>
      </w:r>
      <w:r w:rsidR="007436DD">
        <w:fldChar w:fldCharType="begin">
          <w:fldData xml:space="preserve">PEVuZE5vdGU+PENpdGU+PEF1dGhvcj5DcmlzdGVzY3U8L0F1dGhvcj48WWVhcj4yMDE4PC9ZZWFy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</w:fldData>
        </w:fldChar>
      </w:r>
      <w:r w:rsidR="00223E34">
        <w:instrText xml:space="preserve"> ADDIN EN.CITE </w:instrText>
      </w:r>
      <w:r w:rsidR="00223E34">
        <w:fldChar w:fldCharType="begin">
          <w:fldData xml:space="preserve">PEVuZE5vdGU+PENpdGU+PEF1dGhvcj5DcmlzdGVzY3U8L0F1dGhvcj48WWVhcj4yMDE4PC9ZZWFy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</w:fldData>
        </w:fldChar>
      </w:r>
      <w:r w:rsidR="00223E34">
        <w:instrText xml:space="preserve"> ADDIN EN.CITE.DATA </w:instrText>
      </w:r>
      <w:r w:rsidR="00223E34">
        <w:fldChar w:fldCharType="end"/>
      </w:r>
      <w:r w:rsidR="007436DD">
        <w:fldChar w:fldCharType="separate"/>
      </w:r>
      <w:r w:rsidR="00223E34" w:rsidRPr="00223E34">
        <w:rPr>
          <w:noProof/>
          <w:vertAlign w:val="superscript"/>
        </w:rPr>
        <w:t>27-29</w:t>
      </w:r>
      <w:r w:rsidR="007436DD">
        <w:fldChar w:fldCharType="end"/>
      </w:r>
      <w:r w:rsidR="00B63A78">
        <w:t>.</w:t>
      </w:r>
      <w:r w:rsidR="00F45F15">
        <w:t xml:space="preserve"> </w:t>
      </w:r>
      <w:r w:rsidR="00BD3759">
        <w:t>Recently</w:t>
      </w:r>
      <w:r w:rsidR="0001337D">
        <w:t xml:space="preserve">, a quantitative </w:t>
      </w:r>
      <w:r w:rsidR="00BD3759">
        <w:t xml:space="preserve">gene-based </w:t>
      </w:r>
      <w:r w:rsidR="0001337D" w:rsidRPr="0035010B">
        <w:t xml:space="preserve">measure of immune cytolytic activity </w:t>
      </w:r>
      <w:r w:rsidR="00CA4E1A">
        <w:t xml:space="preserve">was devised for studying </w:t>
      </w:r>
      <w:r w:rsidR="005307B8">
        <w:t>relationships between anti-tumor immunity, gene mutations and mechanisms of tumor resistance</w:t>
      </w:r>
      <w:r w:rsidR="007436DD">
        <w:fldChar w:fldCharType="begin">
          <w:fldData xml:space="preserve">PEVuZE5vdGU+PENpdGU+PEF1dGhvcj5Sb29uZXk8L0F1dGhvcj48WWVhcj4yMDE1PC9ZZWFyPjxS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</w:fldData>
        </w:fldChar>
      </w:r>
      <w:r w:rsidR="00223E34">
        <w:instrText xml:space="preserve"> ADDIN EN.CITE </w:instrText>
      </w:r>
      <w:r w:rsidR="00223E34">
        <w:fldChar w:fldCharType="begin">
          <w:fldData xml:space="preserve">PEVuZE5vdGU+PENpdGU+PEF1dGhvcj5Sb29uZXk8L0F1dGhvcj48WWVhcj4yMDE1PC9ZZWFyPjxS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</w:fldData>
        </w:fldChar>
      </w:r>
      <w:r w:rsidR="00223E34">
        <w:instrText xml:space="preserve"> ADDIN EN.CITE.DATA </w:instrText>
      </w:r>
      <w:r w:rsidR="00223E34">
        <w:fldChar w:fldCharType="end"/>
      </w:r>
      <w:r w:rsidR="007436DD">
        <w:fldChar w:fldCharType="separate"/>
      </w:r>
      <w:r w:rsidR="00223E34" w:rsidRPr="00223E34">
        <w:rPr>
          <w:noProof/>
          <w:vertAlign w:val="superscript"/>
        </w:rPr>
        <w:t>30</w:t>
      </w:r>
      <w:r w:rsidR="007436DD">
        <w:fldChar w:fldCharType="end"/>
      </w:r>
      <w:r w:rsidR="005307B8">
        <w:t xml:space="preserve">. Known as the CYT </w:t>
      </w:r>
      <w:r w:rsidR="00C96C9F">
        <w:t xml:space="preserve">gene </w:t>
      </w:r>
      <w:r w:rsidR="005307B8">
        <w:t xml:space="preserve">signature </w:t>
      </w:r>
      <w:r w:rsidR="00C96C9F">
        <w:t>(</w:t>
      </w:r>
      <w:proofErr w:type="spellStart"/>
      <w:r w:rsidR="00DD355C">
        <w:t>CYT</w:t>
      </w:r>
      <w:r w:rsidR="00C96C9F">
        <w:t>score</w:t>
      </w:r>
      <w:proofErr w:type="spellEnd"/>
      <w:r w:rsidR="00C96C9F">
        <w:t>)</w:t>
      </w:r>
      <w:r w:rsidR="005307B8">
        <w:t>,</w:t>
      </w:r>
      <w:r w:rsidR="00C96C9F">
        <w:t xml:space="preserve"> it is </w:t>
      </w:r>
      <w:r w:rsidR="005307B8" w:rsidRPr="0035010B">
        <w:t xml:space="preserve">based </w:t>
      </w:r>
      <w:r w:rsidR="005307B8">
        <w:t xml:space="preserve">simply </w:t>
      </w:r>
      <w:r w:rsidR="005307B8" w:rsidRPr="0035010B">
        <w:t xml:space="preserve">on </w:t>
      </w:r>
      <w:r w:rsidR="005307B8">
        <w:t xml:space="preserve">the </w:t>
      </w:r>
      <w:r w:rsidR="005307B8" w:rsidRPr="0035010B">
        <w:t xml:space="preserve">transcript levels of two key cytolytic effectors, </w:t>
      </w:r>
      <w:r w:rsidR="005307B8">
        <w:t>G</w:t>
      </w:r>
      <w:r w:rsidR="005307B8" w:rsidRPr="0035010B">
        <w:t>ranzyme A</w:t>
      </w:r>
      <w:r w:rsidR="005307B8">
        <w:t xml:space="preserve"> (GZMA)</w:t>
      </w:r>
      <w:r w:rsidR="005307B8" w:rsidRPr="0035010B">
        <w:t xml:space="preserve"> and </w:t>
      </w:r>
      <w:r w:rsidR="005307B8">
        <w:t>P</w:t>
      </w:r>
      <w:r w:rsidR="005307B8" w:rsidRPr="0035010B">
        <w:t>erforin 1</w:t>
      </w:r>
      <w:r w:rsidR="005307B8">
        <w:t xml:space="preserve"> (PRF1)</w:t>
      </w:r>
      <w:r w:rsidR="005307B8" w:rsidRPr="0035010B">
        <w:t>,</w:t>
      </w:r>
      <w:r w:rsidR="00DD355C">
        <w:t xml:space="preserve"> </w:t>
      </w:r>
      <w:r w:rsidR="0001337D" w:rsidRPr="0035010B">
        <w:t xml:space="preserve">which are both dramatically upregulated upon </w:t>
      </w:r>
      <w:r w:rsidR="004222CE">
        <w:t xml:space="preserve">effector cell </w:t>
      </w:r>
      <w:r w:rsidR="00747CCB">
        <w:t>activation</w:t>
      </w:r>
      <w:r w:rsidR="0001337D" w:rsidRPr="0035010B">
        <w:t xml:space="preserve">. </w:t>
      </w:r>
      <w:r w:rsidR="000B515C">
        <w:t>In a series of reports</w:t>
      </w:r>
      <w:r w:rsidR="008E722A">
        <w:t xml:space="preserve"> </w:t>
      </w:r>
      <w:r w:rsidR="00350261">
        <w:t>on</w:t>
      </w:r>
      <w:r w:rsidR="008E722A">
        <w:t xml:space="preserve"> the prognostic power of </w:t>
      </w:r>
      <w:proofErr w:type="spellStart"/>
      <w:r w:rsidR="008E722A">
        <w:t>CYTscore</w:t>
      </w:r>
      <w:proofErr w:type="spellEnd"/>
      <w:r w:rsidR="000B515C">
        <w:t xml:space="preserve">, </w:t>
      </w:r>
      <w:r w:rsidR="00747CCB">
        <w:t>significant association</w:t>
      </w:r>
      <w:r w:rsidR="00BD3759">
        <w:t>s</w:t>
      </w:r>
      <w:r w:rsidR="001C709C">
        <w:t xml:space="preserve"> with </w:t>
      </w:r>
      <w:r w:rsidR="00BD3759">
        <w:t xml:space="preserve">patient </w:t>
      </w:r>
      <w:r w:rsidR="001C709C">
        <w:t xml:space="preserve">overall </w:t>
      </w:r>
      <w:r w:rsidR="008E722A">
        <w:t>and</w:t>
      </w:r>
      <w:r w:rsidR="001C709C">
        <w:t xml:space="preserve"> disease-free survival </w:t>
      </w:r>
      <w:r w:rsidR="00BD3759">
        <w:t>were</w:t>
      </w:r>
      <w:r w:rsidR="00747CCB">
        <w:t xml:space="preserve"> </w:t>
      </w:r>
      <w:r w:rsidR="008001D3">
        <w:t>observed</w:t>
      </w:r>
      <w:r w:rsidR="008E722A">
        <w:t xml:space="preserve"> </w:t>
      </w:r>
      <w:r w:rsidR="00BD3759">
        <w:t>in multiple</w:t>
      </w:r>
      <w:r w:rsidR="001C709C">
        <w:t xml:space="preserve"> cancer types</w:t>
      </w:r>
      <w:r w:rsidR="007436DD">
        <w:fldChar w:fldCharType="begin">
          <w:fldData xml:space="preserve">PEVuZE5vdGU+PENpdGU+PEF1dGhvcj5IdTwvQXV0aG9yPjxZZWFyPjIwMjE8L1llYXI+PFJlY051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==
</w:fldData>
        </w:fldChar>
      </w:r>
      <w:r w:rsidR="00223E34">
        <w:instrText xml:space="preserve"> ADDIN EN.CITE </w:instrText>
      </w:r>
      <w:r w:rsidR="00223E34">
        <w:fldChar w:fldCharType="begin">
          <w:fldData xml:space="preserve">PEVuZE5vdGU+PENpdGU+PEF1dGhvcj5IdTwvQXV0aG9yPjxZZWFyPjIwMjE8L1llYXI+PFJlY051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==
</w:fldData>
        </w:fldChar>
      </w:r>
      <w:r w:rsidR="00223E34">
        <w:instrText xml:space="preserve"> ADDIN EN.CITE.DATA </w:instrText>
      </w:r>
      <w:r w:rsidR="00223E34">
        <w:fldChar w:fldCharType="end"/>
      </w:r>
      <w:r w:rsidR="007436DD">
        <w:fldChar w:fldCharType="separate"/>
      </w:r>
      <w:r w:rsidR="00223E34" w:rsidRPr="00223E34">
        <w:rPr>
          <w:noProof/>
          <w:vertAlign w:val="superscript"/>
        </w:rPr>
        <w:t>31-35</w:t>
      </w:r>
      <w:r w:rsidR="007436DD">
        <w:fldChar w:fldCharType="end"/>
      </w:r>
      <w:r w:rsidR="00AB31DC">
        <w:t xml:space="preserve">, </w:t>
      </w:r>
      <w:r w:rsidR="00C23210">
        <w:t>indicative of its utility as</w:t>
      </w:r>
      <w:r w:rsidR="00350261">
        <w:t xml:space="preserve"> a biomarker of anti-tumor immune effectiveness.</w:t>
      </w:r>
    </w:p>
    <w:p w14:paraId="2EE06CF8" w14:textId="15D011A7" w:rsidR="00A15950" w:rsidRDefault="00A15950" w:rsidP="007D106E">
      <w:pPr>
        <w:spacing w:line="360" w:lineRule="auto"/>
        <w:ind w:firstLine="720"/>
        <w:jc w:val="both"/>
      </w:pPr>
      <w:r>
        <w:t>The discovery of su</w:t>
      </w:r>
      <w:r w:rsidR="0018448E">
        <w:t>rvival</w:t>
      </w:r>
      <w:r w:rsidR="00C23210">
        <w:t xml:space="preserve">-associated </w:t>
      </w:r>
      <w:r w:rsidR="0018448E">
        <w:t>biomarkers</w:t>
      </w:r>
      <w:r w:rsidR="00386592">
        <w:t xml:space="preserve"> in patient populations</w:t>
      </w:r>
      <w:r>
        <w:t xml:space="preserve"> has historically depended </w:t>
      </w:r>
      <w:r w:rsidR="0018448E">
        <w:t xml:space="preserve">on </w:t>
      </w:r>
      <w:r>
        <w:t>analys</w:t>
      </w:r>
      <w:r w:rsidR="0018448E">
        <w:t>e</w:t>
      </w:r>
      <w:r>
        <w:t xml:space="preserve">s </w:t>
      </w:r>
      <w:r w:rsidR="0018448E">
        <w:t xml:space="preserve">that, by default, </w:t>
      </w:r>
      <w:r w:rsidR="001F4615">
        <w:t xml:space="preserve">are “all-inclusive” with respect to </w:t>
      </w:r>
      <w:r w:rsidR="00386592">
        <w:t xml:space="preserve">the </w:t>
      </w:r>
      <w:r>
        <w:t>population.</w:t>
      </w:r>
      <w:r w:rsidR="0023603B">
        <w:t xml:space="preserve"> </w:t>
      </w:r>
      <w:r w:rsidR="001F4615">
        <w:t>In subsequent s</w:t>
      </w:r>
      <w:r w:rsidR="0023603B">
        <w:t>ec</w:t>
      </w:r>
      <w:r w:rsidR="00CD3A80">
        <w:t>ondary</w:t>
      </w:r>
      <w:r w:rsidR="0023603B">
        <w:t xml:space="preserve"> analyses</w:t>
      </w:r>
      <w:r w:rsidR="00F0059E">
        <w:t xml:space="preserve"> conducted within </w:t>
      </w:r>
      <w:r w:rsidR="00D368DC">
        <w:t xml:space="preserve">a </w:t>
      </w:r>
      <w:r w:rsidR="00F0059E">
        <w:t>population</w:t>
      </w:r>
      <w:r w:rsidR="00D368DC">
        <w:t>’s</w:t>
      </w:r>
      <w:r w:rsidR="00B76161">
        <w:t xml:space="preserve"> </w:t>
      </w:r>
      <w:r w:rsidR="00CD3A80">
        <w:t>subgroups</w:t>
      </w:r>
      <w:r w:rsidR="0023603B">
        <w:t xml:space="preserve"> </w:t>
      </w:r>
      <w:r w:rsidR="00F0059E">
        <w:t>(such as</w:t>
      </w:r>
      <w:r w:rsidR="0023603B">
        <w:t xml:space="preserve"> early </w:t>
      </w:r>
      <w:r w:rsidR="00B76161">
        <w:t xml:space="preserve">stage </w:t>
      </w:r>
      <w:r w:rsidR="0023603B">
        <w:t>vs. late stage</w:t>
      </w:r>
      <w:r w:rsidR="00F0059E">
        <w:t>)</w:t>
      </w:r>
      <w:r w:rsidR="005A7A23">
        <w:t>,</w:t>
      </w:r>
      <w:r w:rsidR="0023603B">
        <w:t xml:space="preserve"> </w:t>
      </w:r>
      <w:r w:rsidR="00CD3A80">
        <w:t>insight</w:t>
      </w:r>
      <w:r w:rsidR="00386592">
        <w:t>s</w:t>
      </w:r>
      <w:r w:rsidR="00CD3A80">
        <w:t xml:space="preserve"> into the </w:t>
      </w:r>
      <w:proofErr w:type="spellStart"/>
      <w:r w:rsidR="00CD3A80">
        <w:t>clinico</w:t>
      </w:r>
      <w:proofErr w:type="spellEnd"/>
      <w:r w:rsidR="00CD3A80">
        <w:t>-prognostic relevance of a biomarker</w:t>
      </w:r>
      <w:r w:rsidR="001F4615">
        <w:t xml:space="preserve"> </w:t>
      </w:r>
      <w:r w:rsidR="00386592">
        <w:t xml:space="preserve">may </w:t>
      </w:r>
      <w:r w:rsidR="001F4615">
        <w:t xml:space="preserve">be </w:t>
      </w:r>
      <w:r w:rsidR="0033710F">
        <w:t>further elucidated</w:t>
      </w:r>
      <w:r w:rsidR="00C23210">
        <w:t>. However,</w:t>
      </w:r>
      <w:r w:rsidR="0023603B">
        <w:t xml:space="preserve"> </w:t>
      </w:r>
      <w:r w:rsidR="000A795B">
        <w:t>approaches</w:t>
      </w:r>
      <w:r w:rsidR="00B76161">
        <w:t xml:space="preserve"> </w:t>
      </w:r>
      <w:r w:rsidR="009572C2">
        <w:t xml:space="preserve">that aim </w:t>
      </w:r>
      <w:r w:rsidR="00B76161">
        <w:t xml:space="preserve">to </w:t>
      </w:r>
      <w:r w:rsidR="00B26433">
        <w:t xml:space="preserve">uncover </w:t>
      </w:r>
      <w:r w:rsidR="00B26433" w:rsidRPr="007D106E">
        <w:rPr>
          <w:i/>
        </w:rPr>
        <w:t>de novo</w:t>
      </w:r>
      <w:r w:rsidR="00B26433">
        <w:t xml:space="preserve"> patient subgroups</w:t>
      </w:r>
      <w:r w:rsidR="009572C2">
        <w:t>,</w:t>
      </w:r>
      <w:r w:rsidR="00C502B3">
        <w:t xml:space="preserve"> </w:t>
      </w:r>
      <w:r w:rsidR="009572C2">
        <w:t>with no</w:t>
      </w:r>
      <w:r w:rsidR="00D368DC">
        <w:t xml:space="preserve"> </w:t>
      </w:r>
      <w:r w:rsidR="00C502B3">
        <w:t>prior annotation</w:t>
      </w:r>
      <w:r w:rsidR="00C23210">
        <w:t>,</w:t>
      </w:r>
      <w:r w:rsidR="00B26433">
        <w:t xml:space="preserve"> that </w:t>
      </w:r>
      <w:r w:rsidR="002910B3">
        <w:t>discriminate between most significant and non-significant</w:t>
      </w:r>
      <w:r w:rsidR="00B26433">
        <w:t xml:space="preserve"> </w:t>
      </w:r>
      <w:r w:rsidR="00C502B3">
        <w:t>biomarker-survival association</w:t>
      </w:r>
      <w:r w:rsidR="002910B3">
        <w:t>s</w:t>
      </w:r>
      <w:r w:rsidR="00C23210">
        <w:t>,</w:t>
      </w:r>
      <w:r w:rsidR="00C502B3">
        <w:t xml:space="preserve"> have not been described.</w:t>
      </w:r>
      <w:r w:rsidR="00B26433">
        <w:t xml:space="preserve"> </w:t>
      </w:r>
      <w:r w:rsidR="007D2C08">
        <w:t>Such strategies could reveal novel patient subgroups</w:t>
      </w:r>
      <w:r w:rsidR="006C2553">
        <w:t xml:space="preserve"> that are</w:t>
      </w:r>
      <w:r w:rsidR="0033710F">
        <w:t xml:space="preserve"> </w:t>
      </w:r>
      <w:r w:rsidR="0033710F" w:rsidRPr="00386592">
        <w:rPr>
          <w:i/>
        </w:rPr>
        <w:t>selection-optimized</w:t>
      </w:r>
      <w:r w:rsidR="0033710F">
        <w:t xml:space="preserve"> for a biomarker</w:t>
      </w:r>
      <w:r w:rsidR="006C2553">
        <w:t>, and</w:t>
      </w:r>
      <w:r w:rsidR="007D2C08">
        <w:t xml:space="preserve"> for which </w:t>
      </w:r>
      <w:r w:rsidR="00980645">
        <w:t>actionable</w:t>
      </w:r>
      <w:r w:rsidR="007D2C08">
        <w:t xml:space="preserve"> </w:t>
      </w:r>
      <w:proofErr w:type="spellStart"/>
      <w:r w:rsidR="007D2C08">
        <w:t>clinico</w:t>
      </w:r>
      <w:proofErr w:type="spellEnd"/>
      <w:r w:rsidR="007D2C08">
        <w:t>-prognostic insights m</w:t>
      </w:r>
      <w:r w:rsidR="00980645">
        <w:t>ay</w:t>
      </w:r>
      <w:r w:rsidR="007D2C08">
        <w:t xml:space="preserve"> be </w:t>
      </w:r>
      <w:r w:rsidR="006C2553">
        <w:t>revealed</w:t>
      </w:r>
      <w:r w:rsidR="007D2C08">
        <w:t>.</w:t>
      </w:r>
      <w:r w:rsidR="00B76161">
        <w:t xml:space="preserve"> </w:t>
      </w:r>
    </w:p>
    <w:p w14:paraId="45458257" w14:textId="75B434FB" w:rsidR="004222CE" w:rsidRDefault="00FC5007" w:rsidP="00C47831">
      <w:pPr>
        <w:spacing w:line="360" w:lineRule="auto"/>
        <w:jc w:val="both"/>
      </w:pPr>
      <w:r>
        <w:tab/>
      </w:r>
      <w:r w:rsidR="004222CE">
        <w:t>In this study, we</w:t>
      </w:r>
      <w:r w:rsidR="004222CE" w:rsidRPr="0035010B">
        <w:t xml:space="preserve"> hypothesize</w:t>
      </w:r>
      <w:r w:rsidR="004222CE">
        <w:t>d</w:t>
      </w:r>
      <w:r w:rsidR="004222CE" w:rsidRPr="0035010B">
        <w:t xml:space="preserve"> that </w:t>
      </w:r>
      <w:r w:rsidR="004222CE">
        <w:t>HGSC exists in varying states of immunoregulation</w:t>
      </w:r>
      <w:r w:rsidR="00025AF6">
        <w:t xml:space="preserve"> that are</w:t>
      </w:r>
      <w:r w:rsidR="00DA3C65">
        <w:t xml:space="preserve"> not yet clinically distinguishable</w:t>
      </w:r>
      <w:r w:rsidR="004222CE">
        <w:t xml:space="preserve">, and that </w:t>
      </w:r>
      <w:r w:rsidR="00FC4840">
        <w:t xml:space="preserve">these states may be discoverable </w:t>
      </w:r>
      <w:r w:rsidR="009060CD">
        <w:t xml:space="preserve">through a bioinformatics approach that can stratify patients according to </w:t>
      </w:r>
      <w:r w:rsidR="00DA3C65">
        <w:t xml:space="preserve">differences in </w:t>
      </w:r>
      <w:proofErr w:type="spellStart"/>
      <w:r w:rsidR="009060CD">
        <w:t>CYTscore</w:t>
      </w:r>
      <w:proofErr w:type="spellEnd"/>
      <w:r w:rsidR="009060CD">
        <w:t>-</w:t>
      </w:r>
      <w:r w:rsidR="00C47831">
        <w:t>driven,</w:t>
      </w:r>
      <w:r w:rsidR="009060CD">
        <w:t xml:space="preserve"> immune-mediated survival benefit. </w:t>
      </w:r>
      <w:r w:rsidR="004222CE">
        <w:t>Here, we demonstrate the existence of previously unrecognized subpopulations of HGSC that differ by potential for immunologic tumor control.</w:t>
      </w:r>
    </w:p>
    <w:p w14:paraId="745701BE" w14:textId="77777777" w:rsidR="004222CE" w:rsidRDefault="004222CE">
      <w:pPr>
        <w:rPr>
          <w:b/>
        </w:rPr>
      </w:pPr>
      <w:r>
        <w:rPr>
          <w:b/>
        </w:rPr>
        <w:br w:type="page"/>
      </w:r>
    </w:p>
    <w:p w14:paraId="40878D8D" w14:textId="1A777883" w:rsidR="00E733BE" w:rsidRPr="009764DF" w:rsidRDefault="00D43F70" w:rsidP="00631AB6">
      <w:pPr>
        <w:rPr>
          <w:b/>
        </w:rPr>
      </w:pPr>
      <w:r w:rsidRPr="009764DF">
        <w:rPr>
          <w:b/>
        </w:rPr>
        <w:lastRenderedPageBreak/>
        <w:t>R</w:t>
      </w:r>
      <w:r w:rsidR="007A5475" w:rsidRPr="009764DF">
        <w:rPr>
          <w:b/>
        </w:rPr>
        <w:t>ESULTS</w:t>
      </w:r>
    </w:p>
    <w:p w14:paraId="49D23BFD" w14:textId="60F28275" w:rsidR="00E733BE" w:rsidRPr="009764DF" w:rsidRDefault="009764DF" w:rsidP="009764DF">
      <w:pPr>
        <w:spacing w:line="360" w:lineRule="auto"/>
        <w:jc w:val="both"/>
        <w:rPr>
          <w:b/>
        </w:rPr>
      </w:pPr>
      <w:r>
        <w:rPr>
          <w:b/>
        </w:rPr>
        <w:t>CONSTRU</w:t>
      </w:r>
      <w:r w:rsidR="00992BC5">
        <w:rPr>
          <w:b/>
        </w:rPr>
        <w:t xml:space="preserve"> </w:t>
      </w:r>
      <w:r w:rsidR="00B5653E" w:rsidRPr="009764DF">
        <w:rPr>
          <w:b/>
        </w:rPr>
        <w:t>identifie</w:t>
      </w:r>
      <w:r w:rsidR="00992BC5">
        <w:rPr>
          <w:b/>
        </w:rPr>
        <w:t>s</w:t>
      </w:r>
      <w:r w:rsidR="00B5653E" w:rsidRPr="009764DF">
        <w:rPr>
          <w:b/>
        </w:rPr>
        <w:t xml:space="preserve"> </w:t>
      </w:r>
      <w:r>
        <w:rPr>
          <w:b/>
        </w:rPr>
        <w:t>genes</w:t>
      </w:r>
      <w:r w:rsidR="00614371" w:rsidRPr="009764DF">
        <w:rPr>
          <w:b/>
        </w:rPr>
        <w:t xml:space="preserve"> </w:t>
      </w:r>
      <w:r w:rsidR="00992BC5">
        <w:rPr>
          <w:b/>
        </w:rPr>
        <w:t xml:space="preserve">that </w:t>
      </w:r>
      <w:r w:rsidR="001D00BD">
        <w:rPr>
          <w:b/>
        </w:rPr>
        <w:t>alter</w:t>
      </w:r>
      <w:r w:rsidR="001D00BD" w:rsidRPr="009764DF">
        <w:rPr>
          <w:b/>
        </w:rPr>
        <w:t xml:space="preserve"> </w:t>
      </w:r>
      <w:r w:rsidR="005A16A0" w:rsidRPr="009764DF">
        <w:rPr>
          <w:b/>
        </w:rPr>
        <w:t xml:space="preserve">the prognostic performance of </w:t>
      </w:r>
      <w:r w:rsidR="00DE2F29">
        <w:rPr>
          <w:b/>
        </w:rPr>
        <w:t xml:space="preserve">the </w:t>
      </w:r>
      <w:proofErr w:type="spellStart"/>
      <w:r w:rsidR="00E63BA3">
        <w:rPr>
          <w:b/>
        </w:rPr>
        <w:t>CYTscore</w:t>
      </w:r>
      <w:proofErr w:type="spellEnd"/>
      <w:r w:rsidR="005A16A0" w:rsidRPr="009764DF">
        <w:rPr>
          <w:b/>
        </w:rPr>
        <w:t xml:space="preserve"> </w:t>
      </w:r>
      <w:proofErr w:type="gramStart"/>
      <w:r w:rsidR="005A16A0" w:rsidRPr="009764DF">
        <w:rPr>
          <w:b/>
        </w:rPr>
        <w:t>signature</w:t>
      </w:r>
      <w:proofErr w:type="gramEnd"/>
      <w:r w:rsidR="005A16A0" w:rsidRPr="009764DF" w:rsidDel="00927E4B">
        <w:rPr>
          <w:b/>
        </w:rPr>
        <w:t xml:space="preserve"> </w:t>
      </w:r>
    </w:p>
    <w:p w14:paraId="494A6E4A" w14:textId="7BC8B37B" w:rsidR="007436DD" w:rsidRDefault="007436DD" w:rsidP="007436DD">
      <w:pPr>
        <w:spacing w:line="360" w:lineRule="auto"/>
        <w:ind w:firstLine="720"/>
        <w:jc w:val="both"/>
      </w:pPr>
      <w:r>
        <w:t>G</w:t>
      </w:r>
      <w:r w:rsidRPr="0035010B">
        <w:t xml:space="preserve">ene expression profiles of primary </w:t>
      </w:r>
      <w:r>
        <w:t>HGSC</w:t>
      </w:r>
      <w:r w:rsidRPr="0035010B">
        <w:t xml:space="preserve"> </w:t>
      </w:r>
      <w:r>
        <w:t>were analyzed</w:t>
      </w:r>
      <w:r w:rsidRPr="0035010B">
        <w:t xml:space="preserve"> </w:t>
      </w:r>
      <w:r>
        <w:t xml:space="preserve">for </w:t>
      </w:r>
      <w:r w:rsidRPr="0035010B">
        <w:t>association</w:t>
      </w:r>
      <w:r>
        <w:t>s</w:t>
      </w:r>
      <w:r w:rsidRPr="0035010B">
        <w:t xml:space="preserve"> between </w:t>
      </w:r>
      <w:r>
        <w:t xml:space="preserve">immune effector cell function and patient overall survival (OS). We used </w:t>
      </w:r>
      <w:r w:rsidRPr="0035010B">
        <w:t>a previously published gene signature</w:t>
      </w:r>
      <w:r>
        <w:t xml:space="preserve">, </w:t>
      </w:r>
      <w:proofErr w:type="spellStart"/>
      <w:r>
        <w:t>CYTscore</w:t>
      </w:r>
      <w:proofErr w:type="spellEnd"/>
      <w:r>
        <w:t>, that quantifies</w:t>
      </w:r>
      <w:r w:rsidRPr="0035010B">
        <w:t xml:space="preserve"> </w:t>
      </w:r>
      <w:proofErr w:type="spellStart"/>
      <w:r>
        <w:t>intratumoral</w:t>
      </w:r>
      <w:proofErr w:type="spellEnd"/>
      <w:r>
        <w:t xml:space="preserve"> </w:t>
      </w:r>
      <w:r w:rsidRPr="0035010B">
        <w:t xml:space="preserve">effector cell cytolytic </w:t>
      </w:r>
      <w:r>
        <w:t>activity</w:t>
      </w:r>
      <w:r>
        <w:fldChar w:fldCharType="begin">
          <w:fldData xml:space="preserve">PEVuZE5vdGU+PENpdGU+PEF1dGhvcj5Sb29uZXk8L0F1dGhvcj48WWVhcj4yMDE1PC9ZZWFyPjxS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</w:fldData>
        </w:fldChar>
      </w:r>
      <w:r w:rsidR="00223E34">
        <w:instrText xml:space="preserve"> ADDIN EN.CITE </w:instrText>
      </w:r>
      <w:r w:rsidR="00223E34">
        <w:fldChar w:fldCharType="begin">
          <w:fldData xml:space="preserve">PEVuZE5vdGU+PENpdGU+PEF1dGhvcj5Sb29uZXk8L0F1dGhvcj48WWVhcj4yMDE1PC9ZZWFyPjxS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</w:fldData>
        </w:fldChar>
      </w:r>
      <w:r w:rsidR="00223E34">
        <w:instrText xml:space="preserve"> ADDIN EN.CITE.DATA </w:instrText>
      </w:r>
      <w:r w:rsidR="00223E34">
        <w:fldChar w:fldCharType="end"/>
      </w:r>
      <w:r>
        <w:fldChar w:fldCharType="separate"/>
      </w:r>
      <w:r w:rsidR="00223E34" w:rsidRPr="00223E34">
        <w:rPr>
          <w:noProof/>
          <w:vertAlign w:val="superscript"/>
        </w:rPr>
        <w:t>30</w:t>
      </w:r>
      <w:r>
        <w:fldChar w:fldCharType="end"/>
      </w:r>
      <w:r>
        <w:t>, to assess the potential survival benefit of anti-tumor immunity in multiple large, independent HGSC patient populations (</w:t>
      </w:r>
      <w:r w:rsidRPr="00631AB6">
        <w:rPr>
          <w:b/>
        </w:rPr>
        <w:t>Table 1</w:t>
      </w:r>
      <w:r>
        <w:t xml:space="preserve">). </w:t>
      </w:r>
      <w:r w:rsidRPr="0035010B">
        <w:t xml:space="preserve">First, </w:t>
      </w:r>
      <w:r>
        <w:t>cases</w:t>
      </w:r>
      <w:r w:rsidRPr="0035010B">
        <w:t xml:space="preserve"> were stratified into </w:t>
      </w:r>
      <w:proofErr w:type="spellStart"/>
      <w:r w:rsidRPr="0035010B">
        <w:t>tertiles</w:t>
      </w:r>
      <w:proofErr w:type="spellEnd"/>
      <w:r w:rsidRPr="0035010B">
        <w:t xml:space="preserve"> based on </w:t>
      </w:r>
      <w:r>
        <w:t>tumor</w:t>
      </w:r>
      <w:r w:rsidRPr="0035010B">
        <w:t xml:space="preserve"> </w:t>
      </w:r>
      <w:proofErr w:type="spellStart"/>
      <w:r>
        <w:t>CYTscore</w:t>
      </w:r>
      <w:proofErr w:type="spellEnd"/>
      <w:r>
        <w:t xml:space="preserve"> values</w:t>
      </w:r>
      <w:r w:rsidRPr="0035010B">
        <w:t xml:space="preserve">, </w:t>
      </w:r>
      <w:r>
        <w:t>then</w:t>
      </w:r>
      <w:r w:rsidRPr="0035010B">
        <w:t xml:space="preserve"> survival differences among the </w:t>
      </w:r>
      <w:proofErr w:type="spellStart"/>
      <w:r>
        <w:t>tertiles</w:t>
      </w:r>
      <w:proofErr w:type="spellEnd"/>
      <w:r>
        <w:t xml:space="preserve"> was</w:t>
      </w:r>
      <w:r w:rsidRPr="0035010B">
        <w:t xml:space="preserve"> assessed by </w:t>
      </w:r>
      <w:proofErr w:type="spellStart"/>
      <w:r w:rsidRPr="0035010B">
        <w:t>logrank</w:t>
      </w:r>
      <w:proofErr w:type="spellEnd"/>
      <w:r w:rsidRPr="0035010B">
        <w:t xml:space="preserve"> test (</w:t>
      </w:r>
      <w:r w:rsidR="0037036F" w:rsidRPr="00CC2F88">
        <w:rPr>
          <w:b/>
        </w:rPr>
        <w:t>Additional File 1:</w:t>
      </w:r>
      <w:r w:rsidR="0037036F">
        <w:t xml:space="preserve"> </w:t>
      </w:r>
      <w:r w:rsidRPr="00FE10A3">
        <w:rPr>
          <w:b/>
        </w:rPr>
        <w:t>Fig</w:t>
      </w:r>
      <w:r w:rsidR="0037036F">
        <w:rPr>
          <w:b/>
        </w:rPr>
        <w:t>.</w:t>
      </w:r>
      <w:r w:rsidRPr="00FE10A3">
        <w:rPr>
          <w:b/>
        </w:rPr>
        <w:t xml:space="preserve"> </w:t>
      </w:r>
      <w:r w:rsidR="0037036F">
        <w:rPr>
          <w:b/>
        </w:rPr>
        <w:t>S</w:t>
      </w:r>
      <w:r w:rsidRPr="00433F87">
        <w:rPr>
          <w:b/>
        </w:rPr>
        <w:t>1</w:t>
      </w:r>
      <w:r>
        <w:rPr>
          <w:b/>
        </w:rPr>
        <w:t>A-F</w:t>
      </w:r>
      <w:r w:rsidRPr="0035010B">
        <w:t xml:space="preserve">). </w:t>
      </w:r>
      <w:r>
        <w:t xml:space="preserve">Cox models were then used to assess </w:t>
      </w:r>
      <w:proofErr w:type="spellStart"/>
      <w:r>
        <w:t>CYTscore</w:t>
      </w:r>
      <w:proofErr w:type="spellEnd"/>
      <w:r>
        <w:t xml:space="preserve"> prognostic effect when</w:t>
      </w:r>
      <w:r w:rsidRPr="0035010B">
        <w:t xml:space="preserve"> analyzed as a continuous variable </w:t>
      </w:r>
      <w:r>
        <w:t>while adjusting for</w:t>
      </w:r>
      <w:r w:rsidRPr="0035010B">
        <w:t xml:space="preserve"> patient age</w:t>
      </w:r>
      <w:r>
        <w:t>, International Federation of Gynecologic Oncology (</w:t>
      </w:r>
      <w:r w:rsidRPr="0035010B">
        <w:t>FIGO</w:t>
      </w:r>
      <w:r>
        <w:t>)</w:t>
      </w:r>
      <w:r w:rsidRPr="0035010B">
        <w:t xml:space="preserve"> stage</w:t>
      </w:r>
      <w:r>
        <w:t xml:space="preserve"> and tumor debulking status </w:t>
      </w:r>
      <w:r w:rsidRPr="0035010B">
        <w:t>(</w:t>
      </w:r>
      <w:r w:rsidR="0037036F" w:rsidRPr="00121346">
        <w:rPr>
          <w:b/>
        </w:rPr>
        <w:t>Additional File 1</w:t>
      </w:r>
      <w:r w:rsidR="0037036F">
        <w:rPr>
          <w:b/>
        </w:rPr>
        <w:t>:</w:t>
      </w:r>
      <w:r w:rsidRPr="00FE10A3">
        <w:rPr>
          <w:b/>
        </w:rPr>
        <w:t xml:space="preserve"> </w:t>
      </w:r>
      <w:r>
        <w:rPr>
          <w:b/>
        </w:rPr>
        <w:t>Fig</w:t>
      </w:r>
      <w:r w:rsidRPr="00FE10A3">
        <w:rPr>
          <w:b/>
        </w:rPr>
        <w:t xml:space="preserve"> </w:t>
      </w:r>
      <w:r w:rsidR="0037036F">
        <w:rPr>
          <w:b/>
        </w:rPr>
        <w:t>S</w:t>
      </w:r>
      <w:r w:rsidRPr="00433F87">
        <w:rPr>
          <w:b/>
        </w:rPr>
        <w:t>1</w:t>
      </w:r>
      <w:r>
        <w:rPr>
          <w:b/>
        </w:rPr>
        <w:t>G</w:t>
      </w:r>
      <w:r w:rsidRPr="0035010B">
        <w:t>).</w:t>
      </w:r>
      <w:r w:rsidRPr="002C3412">
        <w:t xml:space="preserve"> </w:t>
      </w:r>
      <w:r>
        <w:t xml:space="preserve">While associations were not consistently observed, higher </w:t>
      </w:r>
      <w:proofErr w:type="spellStart"/>
      <w:r>
        <w:t>CYTscore</w:t>
      </w:r>
      <w:proofErr w:type="spellEnd"/>
      <w:r>
        <w:t xml:space="preserve"> values tended to correlate incrementally with improved OS, reminiscent of previous reports associating immune gene signatures with HGSC survival</w:t>
      </w:r>
      <w:r>
        <w:fldChar w:fldCharType="begin">
          <w:fldData xml:space="preserve">PEVuZE5vdGU+PENpdGU+PEF1dGhvcj5Lb25lY255PC9BdXRob3I+PFllYXI+MjAxNDwvWWVhcj48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</w:fldData>
        </w:fldChar>
      </w:r>
      <w:r w:rsidR="00223E34">
        <w:instrText xml:space="preserve"> ADDIN EN.CITE </w:instrText>
      </w:r>
      <w:r w:rsidR="00223E34">
        <w:fldChar w:fldCharType="begin">
          <w:fldData xml:space="preserve">PEVuZE5vdGU+PENpdGU+PEF1dGhvcj5Lb25lY255PC9BdXRob3I+PFllYXI+MjAxNDwvWWVhcj48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</w:fldData>
        </w:fldChar>
      </w:r>
      <w:r w:rsidR="00223E34">
        <w:instrText xml:space="preserve"> ADDIN EN.CITE.DATA </w:instrText>
      </w:r>
      <w:r w:rsidR="00223E34">
        <w:fldChar w:fldCharType="end"/>
      </w:r>
      <w:r>
        <w:fldChar w:fldCharType="separate"/>
      </w:r>
      <w:r w:rsidR="00223E34" w:rsidRPr="00223E34">
        <w:rPr>
          <w:noProof/>
          <w:vertAlign w:val="superscript"/>
        </w:rPr>
        <w:t>36-39</w:t>
      </w:r>
      <w:r>
        <w:fldChar w:fldCharType="end"/>
      </w:r>
      <w:r>
        <w:t>.</w:t>
      </w:r>
    </w:p>
    <w:p w14:paraId="4775F40F" w14:textId="04FD5A98" w:rsidR="007436DD" w:rsidRPr="0035010B" w:rsidRDefault="00176FFD" w:rsidP="007436DD">
      <w:pPr>
        <w:spacing w:line="360" w:lineRule="auto"/>
        <w:ind w:firstLine="720"/>
        <w:jc w:val="both"/>
      </w:pPr>
      <w:r>
        <w:t>Multiple</w:t>
      </w:r>
      <w:r w:rsidR="00432990">
        <w:t xml:space="preserve"> </w:t>
      </w:r>
      <w:r w:rsidR="007436DD">
        <w:t xml:space="preserve">studies have shown </w:t>
      </w:r>
      <w:r w:rsidR="007436DD" w:rsidRPr="0035010B">
        <w:t xml:space="preserve">that the prognostic </w:t>
      </w:r>
      <w:r w:rsidR="007436DD">
        <w:t>and predictive power</w:t>
      </w:r>
      <w:r w:rsidR="007436DD" w:rsidRPr="0035010B">
        <w:t xml:space="preserve"> of immune signatures may be restricted to distinct </w:t>
      </w:r>
      <w:r w:rsidR="007436DD">
        <w:t>tumor subgroups</w:t>
      </w:r>
      <w:r w:rsidR="007436DD" w:rsidRPr="0035010B">
        <w:t xml:space="preserve"> with favorable immunogenic properties</w:t>
      </w:r>
      <w:r w:rsidR="007436DD">
        <w:fldChar w:fldCharType="begin">
          <w:fldData xml:space="preserve">PEVuZE5vdGU+PENpdGU+PEF1dGhvcj5NZW5naGk8L0F1dGhvcj48WWVhcj4yMDIyPC9ZZWFyPjxS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</w:fldData>
        </w:fldChar>
      </w:r>
      <w:r w:rsidR="00223E34">
        <w:instrText xml:space="preserve"> ADDIN EN.CITE </w:instrText>
      </w:r>
      <w:r w:rsidR="00223E34">
        <w:fldChar w:fldCharType="begin">
          <w:fldData xml:space="preserve">PEVuZE5vdGU+PENpdGU+PEF1dGhvcj5NZW5naGk8L0F1dGhvcj48WWVhcj4yMDIyPC9ZZWFyPjxS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</w:fldData>
        </w:fldChar>
      </w:r>
      <w:r w:rsidR="00223E34">
        <w:instrText xml:space="preserve"> ADDIN EN.CITE.DATA </w:instrText>
      </w:r>
      <w:r w:rsidR="00223E34">
        <w:fldChar w:fldCharType="end"/>
      </w:r>
      <w:r w:rsidR="007436DD">
        <w:fldChar w:fldCharType="separate"/>
      </w:r>
      <w:r w:rsidR="00223E34" w:rsidRPr="00223E34">
        <w:rPr>
          <w:noProof/>
          <w:vertAlign w:val="superscript"/>
        </w:rPr>
        <w:t>27,40,41</w:t>
      </w:r>
      <w:r w:rsidR="007436DD">
        <w:fldChar w:fldCharType="end"/>
      </w:r>
      <w:r w:rsidR="007436DD">
        <w:t>.</w:t>
      </w:r>
      <w:r w:rsidR="007436DD" w:rsidRPr="0035010B">
        <w:t xml:space="preserve"> </w:t>
      </w:r>
      <w:r w:rsidR="007436DD">
        <w:t>We therefore</w:t>
      </w:r>
      <w:r w:rsidR="007436DD" w:rsidRPr="0035010B">
        <w:t xml:space="preserve"> </w:t>
      </w:r>
      <w:r w:rsidR="007436DD">
        <w:t>considered the possibility</w:t>
      </w:r>
      <w:r w:rsidR="007436DD" w:rsidRPr="0035010B">
        <w:t xml:space="preserve"> that</w:t>
      </w:r>
      <w:r w:rsidR="007D106E">
        <w:t xml:space="preserve"> </w:t>
      </w:r>
      <w:r w:rsidR="007436DD" w:rsidRPr="0035010B">
        <w:t xml:space="preserve">a hidden </w:t>
      </w:r>
      <w:r w:rsidR="00432990" w:rsidRPr="0035010B">
        <w:t>sub</w:t>
      </w:r>
      <w:r w:rsidR="00432990">
        <w:t xml:space="preserve">class </w:t>
      </w:r>
      <w:r w:rsidR="007436DD">
        <w:t>of HGSC might</w:t>
      </w:r>
      <w:r w:rsidR="007436DD" w:rsidRPr="0035010B">
        <w:t xml:space="preserve"> exist </w:t>
      </w:r>
      <w:r w:rsidR="007436DD">
        <w:t>for which</w:t>
      </w:r>
      <w:r w:rsidR="007436DD" w:rsidRPr="0035010B">
        <w:t xml:space="preserve"> effector cell </w:t>
      </w:r>
      <w:r w:rsidR="007436DD">
        <w:t>activity</w:t>
      </w:r>
      <w:r w:rsidR="007436DD" w:rsidRPr="0035010B">
        <w:t xml:space="preserve"> would </w:t>
      </w:r>
      <w:r w:rsidR="007436DD">
        <w:t>associate</w:t>
      </w:r>
      <w:r w:rsidR="007436DD" w:rsidRPr="0035010B">
        <w:t xml:space="preserve"> </w:t>
      </w:r>
      <w:r w:rsidR="007436DD">
        <w:t xml:space="preserve">robustly </w:t>
      </w:r>
      <w:r w:rsidR="007436DD" w:rsidRPr="0035010B">
        <w:t>with survival</w:t>
      </w:r>
      <w:r w:rsidR="007436DD">
        <w:t xml:space="preserve"> benefit</w:t>
      </w:r>
      <w:r w:rsidR="007436DD" w:rsidRPr="0035010B">
        <w:t xml:space="preserve">. To uncover such a subtype, we developed a statistically guided data mining approach to screen genome-wide expression profiles for genes whose expression levels impact the prognostic performance of the </w:t>
      </w:r>
      <w:proofErr w:type="spellStart"/>
      <w:r w:rsidR="007436DD" w:rsidRPr="0035010B">
        <w:t>CYTscore</w:t>
      </w:r>
      <w:proofErr w:type="spellEnd"/>
      <w:r w:rsidR="007436DD" w:rsidRPr="0035010B">
        <w:t>. Termed CONSTRU (</w:t>
      </w:r>
      <w:r w:rsidR="007436DD" w:rsidRPr="0035010B">
        <w:rPr>
          <w:u w:val="single"/>
        </w:rPr>
        <w:t>C</w:t>
      </w:r>
      <w:r w:rsidR="007436DD" w:rsidRPr="0035010B">
        <w:t>omputing Pr</w:t>
      </w:r>
      <w:r w:rsidR="007436DD" w:rsidRPr="0035010B">
        <w:rPr>
          <w:u w:val="single"/>
        </w:rPr>
        <w:t>o</w:t>
      </w:r>
      <w:r w:rsidR="007436DD" w:rsidRPr="0035010B">
        <w:t>gnostic Marker Depe</w:t>
      </w:r>
      <w:r w:rsidR="007436DD" w:rsidRPr="0035010B">
        <w:rPr>
          <w:u w:val="single"/>
        </w:rPr>
        <w:t>n</w:t>
      </w:r>
      <w:r w:rsidR="007436DD" w:rsidRPr="0035010B">
        <w:t xml:space="preserve">dencies by </w:t>
      </w:r>
      <w:r w:rsidR="007436DD" w:rsidRPr="0035010B">
        <w:rPr>
          <w:u w:val="single"/>
        </w:rPr>
        <w:t>S</w:t>
      </w:r>
      <w:r w:rsidR="007436DD" w:rsidRPr="0035010B">
        <w:t xml:space="preserve">uccessive </w:t>
      </w:r>
      <w:r w:rsidR="007436DD" w:rsidRPr="0035010B">
        <w:rPr>
          <w:u w:val="single"/>
        </w:rPr>
        <w:t>T</w:t>
      </w:r>
      <w:r w:rsidR="007436DD" w:rsidRPr="0035010B">
        <w:t>esting of Gene-St</w:t>
      </w:r>
      <w:r w:rsidR="007436DD" w:rsidRPr="0035010B">
        <w:rPr>
          <w:u w:val="single"/>
        </w:rPr>
        <w:t>r</w:t>
      </w:r>
      <w:r w:rsidR="007436DD" w:rsidRPr="0035010B">
        <w:t>atified S</w:t>
      </w:r>
      <w:r w:rsidR="007436DD" w:rsidRPr="0035010B">
        <w:rPr>
          <w:u w:val="single"/>
        </w:rPr>
        <w:t>u</w:t>
      </w:r>
      <w:r w:rsidR="007436DD" w:rsidRPr="0035010B">
        <w:t xml:space="preserve">bgroups), the algorithm measures how </w:t>
      </w:r>
      <w:r w:rsidR="007436DD">
        <w:t>the</w:t>
      </w:r>
      <w:r w:rsidR="007436DD" w:rsidRPr="0035010B">
        <w:t xml:space="preserve"> relative expression state </w:t>
      </w:r>
      <w:r w:rsidR="007436DD">
        <w:t>for</w:t>
      </w:r>
      <w:r w:rsidR="007436DD" w:rsidRPr="0035010B">
        <w:t xml:space="preserve"> each gene (e.g., low, intermediate or high) in a typical </w:t>
      </w:r>
      <w:proofErr w:type="spellStart"/>
      <w:r w:rsidR="007436DD" w:rsidRPr="0035010B">
        <w:t>RNAseq</w:t>
      </w:r>
      <w:proofErr w:type="spellEnd"/>
      <w:r w:rsidR="007436DD" w:rsidRPr="0035010B">
        <w:t xml:space="preserve"> or microarray data matrix </w:t>
      </w:r>
      <w:r w:rsidR="007436DD">
        <w:t>enhances or antagonizes</w:t>
      </w:r>
      <w:r w:rsidR="007436DD" w:rsidRPr="0035010B">
        <w:t xml:space="preserve"> the statistical association between </w:t>
      </w:r>
      <w:r w:rsidR="007436DD">
        <w:t>a</w:t>
      </w:r>
      <w:r w:rsidR="007436DD" w:rsidRPr="0035010B">
        <w:t xml:space="preserve"> signature score and </w:t>
      </w:r>
      <w:r w:rsidR="007436DD">
        <w:t xml:space="preserve">patient </w:t>
      </w:r>
      <w:r w:rsidR="007436DD" w:rsidRPr="0035010B">
        <w:t>survival (</w:t>
      </w:r>
      <w:r w:rsidR="007436DD" w:rsidRPr="00FE10A3">
        <w:rPr>
          <w:b/>
        </w:rPr>
        <w:t>Fig</w:t>
      </w:r>
      <w:r w:rsidR="0057189B">
        <w:rPr>
          <w:b/>
        </w:rPr>
        <w:t>.</w:t>
      </w:r>
      <w:r w:rsidR="007436DD" w:rsidRPr="00FE10A3">
        <w:rPr>
          <w:b/>
        </w:rPr>
        <w:t xml:space="preserve"> 1A</w:t>
      </w:r>
      <w:r w:rsidR="007436DD" w:rsidRPr="0035010B">
        <w:t xml:space="preserve">). In </w:t>
      </w:r>
      <w:r w:rsidR="007436DD">
        <w:t>its</w:t>
      </w:r>
      <w:r w:rsidR="007436DD" w:rsidRPr="0035010B">
        <w:t xml:space="preserve"> current implementation, each gene of a </w:t>
      </w:r>
      <w:r w:rsidR="007436DD">
        <w:t>HGSC</w:t>
      </w:r>
      <w:r w:rsidR="007436DD" w:rsidRPr="0035010B">
        <w:t xml:space="preserve"> data matrix was used to stratify patients into </w:t>
      </w:r>
      <w:proofErr w:type="spellStart"/>
      <w:r w:rsidR="007436DD" w:rsidRPr="0035010B">
        <w:t>tertile</w:t>
      </w:r>
      <w:proofErr w:type="spellEnd"/>
      <w:r w:rsidR="007436DD" w:rsidRPr="0035010B">
        <w:t xml:space="preserve"> groups based on the gene’s relative expression level</w:t>
      </w:r>
      <w:r w:rsidR="007436DD">
        <w:t xml:space="preserve"> (see Methods)</w:t>
      </w:r>
      <w:r w:rsidR="007436DD" w:rsidRPr="0035010B">
        <w:t xml:space="preserve">. Then within each </w:t>
      </w:r>
      <w:proofErr w:type="spellStart"/>
      <w:r w:rsidR="007436DD" w:rsidRPr="0035010B">
        <w:t>tertile</w:t>
      </w:r>
      <w:proofErr w:type="spellEnd"/>
      <w:r w:rsidR="007436DD" w:rsidRPr="0035010B">
        <w:t xml:space="preserve">, a multivariable Cox model was fitted to compute the significance (p-value) and directionality (hazard ratio) of the association between the </w:t>
      </w:r>
      <w:proofErr w:type="spellStart"/>
      <w:r w:rsidR="007436DD">
        <w:t>CYTscore</w:t>
      </w:r>
      <w:proofErr w:type="spellEnd"/>
      <w:r w:rsidR="007436DD" w:rsidRPr="0035010B">
        <w:t xml:space="preserve"> and patient </w:t>
      </w:r>
      <w:r w:rsidR="007436DD">
        <w:t>survival</w:t>
      </w:r>
      <w:r w:rsidR="007436DD" w:rsidRPr="0035010B">
        <w:t xml:space="preserve">. This analysis was performed </w:t>
      </w:r>
      <w:r w:rsidR="007436DD">
        <w:t xml:space="preserve">iteratively </w:t>
      </w:r>
      <w:r w:rsidR="007436DD" w:rsidRPr="0035010B">
        <w:t xml:space="preserve">for each gene in the matrix. As </w:t>
      </w:r>
      <w:r w:rsidR="007436DD">
        <w:t>shown</w:t>
      </w:r>
      <w:r w:rsidR="007436DD" w:rsidRPr="0035010B">
        <w:t xml:space="preserve"> in </w:t>
      </w:r>
      <w:r w:rsidR="007436DD" w:rsidRPr="00FE10A3">
        <w:rPr>
          <w:b/>
        </w:rPr>
        <w:t>Fig</w:t>
      </w:r>
      <w:r w:rsidR="0057189B">
        <w:rPr>
          <w:b/>
        </w:rPr>
        <w:t>.</w:t>
      </w:r>
      <w:r w:rsidR="007436DD" w:rsidRPr="00FE10A3">
        <w:rPr>
          <w:b/>
        </w:rPr>
        <w:t xml:space="preserve"> 1B</w:t>
      </w:r>
      <w:r w:rsidR="007436DD" w:rsidRPr="0035010B">
        <w:t xml:space="preserve">, the output is </w:t>
      </w:r>
      <w:r w:rsidR="007436DD" w:rsidRPr="0035010B">
        <w:lastRenderedPageBreak/>
        <w:t xml:space="preserve">an array of gene </w:t>
      </w:r>
      <w:proofErr w:type="spellStart"/>
      <w:r w:rsidR="007436DD" w:rsidRPr="0035010B">
        <w:t>tertile</w:t>
      </w:r>
      <w:proofErr w:type="spellEnd"/>
      <w:r w:rsidR="007436DD" w:rsidRPr="0035010B">
        <w:t>-based Cox model statistics that can be ranked by a parity score to enable the sorting of genes into two desir</w:t>
      </w:r>
      <w:r w:rsidR="007436DD">
        <w:t>able</w:t>
      </w:r>
      <w:r w:rsidR="007436DD" w:rsidRPr="0035010B">
        <w:t xml:space="preserve"> categories: </w:t>
      </w:r>
    </w:p>
    <w:p w14:paraId="1320C1DD" w14:textId="77777777" w:rsidR="007436DD" w:rsidRPr="0035010B" w:rsidRDefault="007436DD" w:rsidP="007436DD">
      <w:pPr>
        <w:spacing w:line="360" w:lineRule="auto"/>
        <w:jc w:val="both"/>
      </w:pPr>
      <w:r>
        <w:t xml:space="preserve">1) </w:t>
      </w:r>
      <w:r w:rsidRPr="0035010B">
        <w:t xml:space="preserve">Genes whose </w:t>
      </w:r>
      <w:r w:rsidRPr="0035010B">
        <w:rPr>
          <w:i/>
        </w:rPr>
        <w:t>low</w:t>
      </w:r>
      <w:r w:rsidRPr="0035010B">
        <w:t xml:space="preserve"> expression is uniquely conditional for a significant positive association between the </w:t>
      </w:r>
      <w:proofErr w:type="spellStart"/>
      <w:r>
        <w:t>CYTscore</w:t>
      </w:r>
      <w:proofErr w:type="spellEnd"/>
      <w:r w:rsidRPr="0035010B">
        <w:t xml:space="preserve"> and OS (i.e., “</w:t>
      </w:r>
      <w:proofErr w:type="spellStart"/>
      <w:r w:rsidRPr="0035010B">
        <w:t>LowerT</w:t>
      </w:r>
      <w:proofErr w:type="spellEnd"/>
      <w:r w:rsidRPr="0035010B">
        <w:t>” genes)</w:t>
      </w:r>
    </w:p>
    <w:p w14:paraId="6AB9E9AA" w14:textId="77777777" w:rsidR="007436DD" w:rsidRPr="0035010B" w:rsidRDefault="007436DD" w:rsidP="007436DD">
      <w:pPr>
        <w:spacing w:line="360" w:lineRule="auto"/>
        <w:jc w:val="both"/>
      </w:pPr>
      <w:r w:rsidRPr="0035010B">
        <w:t xml:space="preserve"> </w:t>
      </w:r>
      <w:r>
        <w:t xml:space="preserve">2) </w:t>
      </w:r>
      <w:r w:rsidRPr="0035010B">
        <w:t xml:space="preserve">Genes whose </w:t>
      </w:r>
      <w:r w:rsidRPr="0035010B">
        <w:rPr>
          <w:i/>
        </w:rPr>
        <w:t>high</w:t>
      </w:r>
      <w:r w:rsidRPr="0035010B">
        <w:t xml:space="preserve"> expression is uniquely conditional for a significant positive association between the </w:t>
      </w:r>
      <w:proofErr w:type="spellStart"/>
      <w:r>
        <w:t>CYTscore</w:t>
      </w:r>
      <w:proofErr w:type="spellEnd"/>
      <w:r w:rsidRPr="0035010B">
        <w:t xml:space="preserve"> and OS (i.e., “</w:t>
      </w:r>
      <w:proofErr w:type="spellStart"/>
      <w:r w:rsidRPr="0035010B">
        <w:t>UpperT</w:t>
      </w:r>
      <w:proofErr w:type="spellEnd"/>
      <w:r w:rsidRPr="0035010B">
        <w:t xml:space="preserve">” genes) </w:t>
      </w:r>
    </w:p>
    <w:p w14:paraId="7946094D" w14:textId="6F3B83E4" w:rsidR="007436DD" w:rsidRPr="0035010B" w:rsidRDefault="007436DD" w:rsidP="007436DD">
      <w:pPr>
        <w:spacing w:line="360" w:lineRule="auto"/>
        <w:ind w:firstLine="720"/>
        <w:jc w:val="both"/>
      </w:pPr>
      <w:r w:rsidRPr="0035010B">
        <w:t xml:space="preserve">We applied CONSTRU to </w:t>
      </w:r>
      <w:del w:id="3" w:author="Ming Leung" w:date="2024-03-25T07:54:00Z">
        <w:r w:rsidRPr="0035010B" w:rsidDel="004976B2">
          <w:delText xml:space="preserve">the </w:delText>
        </w:r>
      </w:del>
      <w:ins w:id="4" w:author="Ming Leung" w:date="2024-03-25T07:56:00Z">
        <w:r w:rsidR="004976B2">
          <w:t>two</w:t>
        </w:r>
      </w:ins>
      <w:ins w:id="5" w:author="Ming Leung" w:date="2024-03-25T07:54:00Z">
        <w:r w:rsidR="004976B2">
          <w:t xml:space="preserve"> cohorts</w:t>
        </w:r>
        <w:r w:rsidR="004976B2" w:rsidRPr="0035010B">
          <w:t xml:space="preserve"> </w:t>
        </w:r>
      </w:ins>
      <w:r w:rsidRPr="0035010B">
        <w:t>OV1 and OV2</w:t>
      </w:r>
      <w:ins w:id="6" w:author="Ming Leung" w:date="2024-03-25T07:57:00Z">
        <w:r w:rsidR="004976B2">
          <w:t>;</w:t>
        </w:r>
      </w:ins>
      <w:del w:id="7" w:author="Ming Leung" w:date="2024-03-25T07:54:00Z">
        <w:r w:rsidRPr="0035010B" w:rsidDel="004976B2">
          <w:delText xml:space="preserve"> cohorts</w:delText>
        </w:r>
      </w:del>
      <w:del w:id="8" w:author="Ming Leung" w:date="2024-03-25T07:57:00Z">
        <w:r w:rsidDel="004976B2">
          <w:delText xml:space="preserve">, </w:delText>
        </w:r>
        <w:r w:rsidRPr="0035010B" w:rsidDel="004976B2">
          <w:delText>and</w:delText>
        </w:r>
      </w:del>
      <w:r w:rsidRPr="0035010B">
        <w:t xml:space="preserve"> the results were compared for top-performing genes. In each cohort, the parity score was used to assign percentile ranks across all genes. Using different upper and lower bound percentile-rank thresholds, we identified high-ranking </w:t>
      </w:r>
      <w:proofErr w:type="spellStart"/>
      <w:r w:rsidRPr="0035010B">
        <w:t>UpperT</w:t>
      </w:r>
      <w:proofErr w:type="spellEnd"/>
      <w:r w:rsidRPr="0035010B">
        <w:t xml:space="preserve"> and </w:t>
      </w:r>
      <w:proofErr w:type="spellStart"/>
      <w:r w:rsidRPr="0035010B">
        <w:t>LowerT</w:t>
      </w:r>
      <w:proofErr w:type="spellEnd"/>
      <w:r w:rsidRPr="0035010B">
        <w:t xml:space="preserve"> genes common to both cohorts (</w:t>
      </w:r>
      <w:r w:rsidRPr="00FE10A3">
        <w:rPr>
          <w:b/>
        </w:rPr>
        <w:t>Fig</w:t>
      </w:r>
      <w:r w:rsidR="0057189B">
        <w:rPr>
          <w:b/>
        </w:rPr>
        <w:t>.</w:t>
      </w:r>
      <w:r w:rsidRPr="00FE10A3">
        <w:rPr>
          <w:b/>
        </w:rPr>
        <w:t xml:space="preserve"> 1C-E</w:t>
      </w:r>
      <w:r w:rsidRPr="0035010B">
        <w:t xml:space="preserve">). For these genes, we evaluated the relationship between their gene </w:t>
      </w:r>
      <w:proofErr w:type="spellStart"/>
      <w:r w:rsidRPr="0035010B">
        <w:t>tertiles</w:t>
      </w:r>
      <w:proofErr w:type="spellEnd"/>
      <w:r w:rsidRPr="0035010B">
        <w:t xml:space="preserve"> (T1, T2, T3) and corresponding </w:t>
      </w:r>
      <w:proofErr w:type="spellStart"/>
      <w:r w:rsidRPr="0035010B">
        <w:t>CYT</w:t>
      </w:r>
      <w:r>
        <w:t>score</w:t>
      </w:r>
      <w:proofErr w:type="spellEnd"/>
      <w:r w:rsidRPr="0035010B">
        <w:t>-</w:t>
      </w:r>
      <w:r>
        <w:t>survival</w:t>
      </w:r>
      <w:r w:rsidRPr="0035010B">
        <w:t xml:space="preserve"> hazard ratios (HR</w:t>
      </w:r>
      <w:r w:rsidR="00176FFD">
        <w:t>s</w:t>
      </w:r>
      <w:r w:rsidRPr="0035010B">
        <w:t>)</w:t>
      </w:r>
      <w:del w:id="9" w:author="Ming Leung" w:date="2024-03-25T07:59:00Z">
        <w:r w:rsidRPr="0035010B" w:rsidDel="004976B2">
          <w:delText>, and tested t</w:delText>
        </w:r>
      </w:del>
      <w:ins w:id="10" w:author="Ming Leung" w:date="2024-03-25T07:59:00Z">
        <w:r w:rsidR="004976B2">
          <w:t>. T</w:t>
        </w:r>
      </w:ins>
      <w:r w:rsidRPr="0035010B">
        <w:t xml:space="preserve">he significance of these relationships </w:t>
      </w:r>
      <w:ins w:id="11" w:author="Ming Leung" w:date="2024-03-25T07:59:00Z">
        <w:r w:rsidR="004976B2">
          <w:t xml:space="preserve">was tested </w:t>
        </w:r>
      </w:ins>
      <w:r w:rsidRPr="0035010B">
        <w:t xml:space="preserve">using </w:t>
      </w:r>
      <w:del w:id="12" w:author="Ming Leung" w:date="2024-03-25T07:59:00Z">
        <w:r w:rsidRPr="0035010B" w:rsidDel="004976B2">
          <w:delText xml:space="preserve">an </w:delText>
        </w:r>
      </w:del>
      <w:proofErr w:type="spellStart"/>
      <w:ins w:id="13" w:author="Ming Leung" w:date="2024-03-25T07:59:00Z">
        <w:r w:rsidR="004976B2" w:rsidRPr="0035010B">
          <w:t>a</w:t>
        </w:r>
        <w:proofErr w:type="spellEnd"/>
        <w:r w:rsidR="004976B2">
          <w:t xml:space="preserve"> third</w:t>
        </w:r>
        <w:r w:rsidR="004976B2" w:rsidRPr="0035010B">
          <w:t xml:space="preserve"> </w:t>
        </w:r>
      </w:ins>
      <w:r w:rsidRPr="0035010B">
        <w:t xml:space="preserve">independent </w:t>
      </w:r>
      <w:r>
        <w:t>HGSC</w:t>
      </w:r>
      <w:r w:rsidRPr="0035010B">
        <w:t xml:space="preserve"> cohort, </w:t>
      </w:r>
      <w:del w:id="14" w:author="Ming Leung" w:date="2024-03-25T07:59:00Z">
        <w:r w:rsidRPr="0035010B" w:rsidDel="004976B2">
          <w:delText xml:space="preserve">termed </w:delText>
        </w:r>
      </w:del>
      <w:r w:rsidRPr="0035010B">
        <w:t>OV3 (</w:t>
      </w:r>
      <w:r w:rsidRPr="00FE10A3">
        <w:rPr>
          <w:b/>
        </w:rPr>
        <w:t>Table 1</w:t>
      </w:r>
      <w:r w:rsidRPr="0035010B">
        <w:t xml:space="preserve">). As shown in </w:t>
      </w:r>
      <w:r w:rsidRPr="00FE10A3">
        <w:rPr>
          <w:b/>
        </w:rPr>
        <w:t>Fig</w:t>
      </w:r>
      <w:r w:rsidR="0057189B">
        <w:rPr>
          <w:b/>
        </w:rPr>
        <w:t>.</w:t>
      </w:r>
      <w:r w:rsidRPr="00FE10A3">
        <w:rPr>
          <w:b/>
        </w:rPr>
        <w:t xml:space="preserve"> 1C</w:t>
      </w:r>
      <w:r w:rsidRPr="0035010B">
        <w:t xml:space="preserve">, using the top 2-percentile cutoff, 4 and 11 genes were found to overlap in the OV1 and OV2 </w:t>
      </w:r>
      <w:proofErr w:type="spellStart"/>
      <w:r w:rsidRPr="0035010B">
        <w:t>UpperT</w:t>
      </w:r>
      <w:proofErr w:type="spellEnd"/>
      <w:r w:rsidRPr="0035010B">
        <w:t xml:space="preserve"> and </w:t>
      </w:r>
      <w:proofErr w:type="spellStart"/>
      <w:r w:rsidRPr="0035010B">
        <w:t>LowerT</w:t>
      </w:r>
      <w:proofErr w:type="spellEnd"/>
      <w:r w:rsidRPr="0035010B">
        <w:t xml:space="preserve"> gene </w:t>
      </w:r>
      <w:r>
        <w:t>lists</w:t>
      </w:r>
      <w:r w:rsidRPr="0035010B">
        <w:t xml:space="preserve">, respectively. </w:t>
      </w:r>
      <w:del w:id="15" w:author="Ming Leung" w:date="2024-03-25T08:02:00Z">
        <w:r w:rsidDel="004976B2">
          <w:delText>By definition</w:delText>
        </w:r>
      </w:del>
      <w:ins w:id="16" w:author="Ming Leung" w:date="2024-03-25T08:02:00Z">
        <w:r w:rsidR="004976B2">
          <w:t>As designed</w:t>
        </w:r>
      </w:ins>
      <w:r>
        <w:t>,</w:t>
      </w:r>
      <w:ins w:id="17" w:author="Ming Leung" w:date="2024-03-25T08:02:00Z">
        <w:r w:rsidR="004976B2">
          <w:t xml:space="preserve"> </w:t>
        </w:r>
      </w:ins>
      <w:del w:id="18" w:author="Ming Leung" w:date="2024-03-25T08:02:00Z">
        <w:r w:rsidDel="004976B2">
          <w:delText xml:space="preserve"> in </w:delText>
        </w:r>
      </w:del>
      <w:r>
        <w:t xml:space="preserve">the </w:t>
      </w:r>
      <w:del w:id="19" w:author="Ming Leung" w:date="2024-03-25T08:08:00Z">
        <w:r w:rsidDel="00850DD2">
          <w:delText xml:space="preserve">population </w:delText>
        </w:r>
      </w:del>
      <w:del w:id="20" w:author="Ming Leung" w:date="2024-03-25T08:12:00Z">
        <w:r w:rsidDel="00850DD2">
          <w:delText>upper tertile (</w:delText>
        </w:r>
      </w:del>
      <w:del w:id="21" w:author="Ming Leung" w:date="2024-03-25T08:14:00Z">
        <w:r w:rsidDel="00850DD2">
          <w:delText>T3</w:delText>
        </w:r>
      </w:del>
      <w:proofErr w:type="spellStart"/>
      <w:ins w:id="22" w:author="Ming Leung" w:date="2024-03-25T08:10:00Z">
        <w:r w:rsidR="00850DD2">
          <w:t>UpperT</w:t>
        </w:r>
      </w:ins>
      <w:proofErr w:type="spellEnd"/>
      <w:del w:id="23" w:author="Ming Leung" w:date="2024-03-25T08:12:00Z">
        <w:r w:rsidDel="00850DD2">
          <w:delText>)</w:delText>
        </w:r>
      </w:del>
      <w:del w:id="24" w:author="Ming Leung" w:date="2024-03-25T08:10:00Z">
        <w:r w:rsidDel="00850DD2">
          <w:delText>, the UpperT</w:delText>
        </w:r>
      </w:del>
      <w:r>
        <w:t xml:space="preserve"> gene HRs (left panel) were smaller </w:t>
      </w:r>
      <w:r w:rsidRPr="0035010B">
        <w:t xml:space="preserve">(i.e., </w:t>
      </w:r>
      <w:r>
        <w:t>associated positively</w:t>
      </w:r>
      <w:r w:rsidRPr="0035010B">
        <w:t xml:space="preserve"> with survival)</w:t>
      </w:r>
      <w:r>
        <w:t xml:space="preserve"> </w:t>
      </w:r>
      <w:ins w:id="25" w:author="Ming Leung" w:date="2024-03-25T08:14:00Z">
        <w:r w:rsidR="00850DD2">
          <w:t xml:space="preserve">in </w:t>
        </w:r>
        <w:r w:rsidR="006F6221">
          <w:t xml:space="preserve">upper </w:t>
        </w:r>
        <w:proofErr w:type="spellStart"/>
        <w:r w:rsidR="006F6221">
          <w:t>tertile</w:t>
        </w:r>
        <w:proofErr w:type="spellEnd"/>
        <w:r w:rsidR="006F6221">
          <w:t xml:space="preserve"> </w:t>
        </w:r>
        <w:r w:rsidR="00850DD2">
          <w:t xml:space="preserve">T3 </w:t>
        </w:r>
      </w:ins>
      <w:del w:id="26" w:author="Ming Leung" w:date="2024-03-25T08:11:00Z">
        <w:r w:rsidDel="00850DD2">
          <w:delText xml:space="preserve">as </w:delText>
        </w:r>
      </w:del>
      <w:del w:id="27" w:author="Ming Leung" w:date="2024-03-25T08:13:00Z">
        <w:r w:rsidDel="00850DD2">
          <w:delText xml:space="preserve">compared to </w:delText>
        </w:r>
      </w:del>
      <w:ins w:id="28" w:author="Ming Leung" w:date="2024-03-25T08:13:00Z">
        <w:r w:rsidR="00850DD2">
          <w:t xml:space="preserve">than </w:t>
        </w:r>
      </w:ins>
      <w:r>
        <w:t xml:space="preserve">the same genes’ HRs </w:t>
      </w:r>
      <w:del w:id="29" w:author="Ming Leung" w:date="2024-03-25T08:11:00Z">
        <w:r w:rsidDel="00850DD2">
          <w:delText xml:space="preserve">observed </w:delText>
        </w:r>
      </w:del>
      <w:r>
        <w:t xml:space="preserve">in the lower </w:t>
      </w:r>
      <w:proofErr w:type="spellStart"/>
      <w:r>
        <w:t>tertile</w:t>
      </w:r>
      <w:proofErr w:type="spellEnd"/>
      <w:r>
        <w:t xml:space="preserve"> </w:t>
      </w:r>
      <w:del w:id="30" w:author="Ming Leung" w:date="2024-03-25T08:13:00Z">
        <w:r w:rsidDel="00850DD2">
          <w:delText>(</w:delText>
        </w:r>
      </w:del>
      <w:r>
        <w:t>T1</w:t>
      </w:r>
      <w:del w:id="31" w:author="Ming Leung" w:date="2024-03-25T08:13:00Z">
        <w:r w:rsidDel="00850DD2">
          <w:delText>)</w:delText>
        </w:r>
      </w:del>
      <w:r>
        <w:t xml:space="preserve">, </w:t>
      </w:r>
      <w:del w:id="32" w:author="Ming Leung" w:date="2024-03-25T08:11:00Z">
        <w:r w:rsidDel="00850DD2">
          <w:delText xml:space="preserve">while </w:delText>
        </w:r>
      </w:del>
      <w:ins w:id="33" w:author="Ming Leung" w:date="2024-03-25T08:11:00Z">
        <w:r w:rsidR="00850DD2">
          <w:t>whereas</w:t>
        </w:r>
        <w:r w:rsidR="00850DD2">
          <w:t xml:space="preserve"> </w:t>
        </w:r>
      </w:ins>
      <w:r>
        <w:t xml:space="preserve">the </w:t>
      </w:r>
      <w:proofErr w:type="spellStart"/>
      <w:r>
        <w:t>LowerT</w:t>
      </w:r>
      <w:proofErr w:type="spellEnd"/>
      <w:r>
        <w:t xml:space="preserve"> gene HRs (right panel) were smaller in T1 as </w:t>
      </w:r>
      <w:del w:id="34" w:author="Ming Leung" w:date="2024-03-25T08:11:00Z">
        <w:r w:rsidDel="00850DD2">
          <w:delText>compared to their HRs observed in</w:delText>
        </w:r>
      </w:del>
      <w:ins w:id="35" w:author="Ming Leung" w:date="2024-03-25T08:11:00Z">
        <w:r w:rsidR="00850DD2">
          <w:t>that of</w:t>
        </w:r>
      </w:ins>
      <w:r>
        <w:t xml:space="preserve"> T3. When assessed in the independent OV3 cohort, these relationships were</w:t>
      </w:r>
      <w:r w:rsidRPr="0035010B">
        <w:t xml:space="preserve"> reproducible, where</w:t>
      </w:r>
      <w:r>
        <w:t>by</w:t>
      </w:r>
      <w:r w:rsidRPr="0035010B">
        <w:t xml:space="preserve"> </w:t>
      </w:r>
      <w:r>
        <w:t xml:space="preserve">the </w:t>
      </w:r>
      <w:r w:rsidRPr="0035010B">
        <w:t xml:space="preserve">hazard ratio distributions </w:t>
      </w:r>
      <w:r>
        <w:t xml:space="preserve">for these genes </w:t>
      </w:r>
      <w:r w:rsidRPr="0035010B">
        <w:t xml:space="preserve">remained significantly different between </w:t>
      </w:r>
      <w:r>
        <w:t xml:space="preserve">the </w:t>
      </w:r>
      <w:r w:rsidRPr="0035010B">
        <w:t xml:space="preserve">T3 and T1 </w:t>
      </w:r>
      <w:proofErr w:type="spellStart"/>
      <w:r w:rsidRPr="0035010B">
        <w:t>tertiles</w:t>
      </w:r>
      <w:proofErr w:type="spellEnd"/>
      <w:r w:rsidRPr="0035010B">
        <w:t xml:space="preserve"> of the selected genes</w:t>
      </w:r>
      <w:r>
        <w:t xml:space="preserve"> (</w:t>
      </w:r>
      <w:proofErr w:type="spellStart"/>
      <w:r>
        <w:t>UpperT</w:t>
      </w:r>
      <w:proofErr w:type="spellEnd"/>
      <w:r>
        <w:t xml:space="preserve"> genes, </w:t>
      </w:r>
      <w:r w:rsidRPr="008B7BF2">
        <w:rPr>
          <w:i/>
        </w:rPr>
        <w:t>P</w:t>
      </w:r>
      <w:r>
        <w:t xml:space="preserve"> &lt; 0.001; </w:t>
      </w:r>
      <w:proofErr w:type="spellStart"/>
      <w:r>
        <w:t>LowerT</w:t>
      </w:r>
      <w:proofErr w:type="spellEnd"/>
      <w:r>
        <w:t xml:space="preserve"> genes</w:t>
      </w:r>
      <w:r w:rsidR="001D04F3">
        <w:t xml:space="preserve">, </w:t>
      </w:r>
      <w:r w:rsidRPr="008B7BF2">
        <w:rPr>
          <w:i/>
        </w:rPr>
        <w:t>P</w:t>
      </w:r>
      <w:r>
        <w:t xml:space="preserve"> &lt; 0.001). Furthermore, these relationships remained significant</w:t>
      </w:r>
      <w:r w:rsidRPr="0035010B">
        <w:t xml:space="preserve"> irrespective of increasing numbers of </w:t>
      </w:r>
      <w:proofErr w:type="spellStart"/>
      <w:r w:rsidRPr="0035010B">
        <w:t>UpperT</w:t>
      </w:r>
      <w:proofErr w:type="spellEnd"/>
      <w:r w:rsidRPr="0035010B">
        <w:t xml:space="preserve"> and </w:t>
      </w:r>
      <w:proofErr w:type="spellStart"/>
      <w:r w:rsidRPr="0035010B">
        <w:t>LowerT</w:t>
      </w:r>
      <w:proofErr w:type="spellEnd"/>
      <w:r w:rsidRPr="0035010B">
        <w:t xml:space="preserve"> genes</w:t>
      </w:r>
      <w:r>
        <w:t>,</w:t>
      </w:r>
      <w:r w:rsidRPr="0035010B">
        <w:t xml:space="preserve"> </w:t>
      </w:r>
      <w:r>
        <w:t xml:space="preserve">as </w:t>
      </w:r>
      <w:r w:rsidRPr="0035010B">
        <w:t>selected using the 4</w:t>
      </w:r>
      <w:r w:rsidRPr="0035010B">
        <w:rPr>
          <w:vertAlign w:val="superscript"/>
        </w:rPr>
        <w:t>th</w:t>
      </w:r>
      <w:r w:rsidRPr="0035010B">
        <w:t xml:space="preserve"> and 6</w:t>
      </w:r>
      <w:r w:rsidRPr="0035010B">
        <w:rPr>
          <w:vertAlign w:val="superscript"/>
        </w:rPr>
        <w:t>th</w:t>
      </w:r>
      <w:r w:rsidRPr="0035010B">
        <w:t xml:space="preserve"> percentile cutoffs (</w:t>
      </w:r>
      <w:r w:rsidRPr="00DB7952">
        <w:rPr>
          <w:b/>
        </w:rPr>
        <w:t>Fig</w:t>
      </w:r>
      <w:r w:rsidR="0057189B">
        <w:rPr>
          <w:b/>
        </w:rPr>
        <w:t>.</w:t>
      </w:r>
      <w:r w:rsidRPr="00DB7952">
        <w:rPr>
          <w:b/>
        </w:rPr>
        <w:t xml:space="preserve"> 1D, E</w:t>
      </w:r>
      <w:r w:rsidRPr="0035010B">
        <w:t xml:space="preserve">). These findings support the hypothesis that in </w:t>
      </w:r>
      <w:r>
        <w:t>HGSC</w:t>
      </w:r>
      <w:r w:rsidRPr="0035010B">
        <w:t xml:space="preserve">, the </w:t>
      </w:r>
      <w:proofErr w:type="gramStart"/>
      <w:r w:rsidRPr="0035010B">
        <w:t>relative</w:t>
      </w:r>
      <w:proofErr w:type="gramEnd"/>
      <w:r w:rsidRPr="0035010B">
        <w:t xml:space="preserve"> low or high expression states of certain genes are </w:t>
      </w:r>
      <w:r>
        <w:t>reproducibly</w:t>
      </w:r>
      <w:r w:rsidRPr="0035010B">
        <w:t xml:space="preserve"> associated with the prognostic performance of an </w:t>
      </w:r>
      <w:r w:rsidRPr="00176FFD">
        <w:t xml:space="preserve">effector cell </w:t>
      </w:r>
      <w:r w:rsidR="00176FFD" w:rsidRPr="00176FFD">
        <w:t xml:space="preserve">cytolytic activity </w:t>
      </w:r>
      <w:r w:rsidRPr="00176FFD">
        <w:t>signature.</w:t>
      </w:r>
    </w:p>
    <w:p w14:paraId="2E73835F" w14:textId="70C9C3BE" w:rsidR="00462101" w:rsidRPr="009764DF" w:rsidRDefault="00E540A4" w:rsidP="009764DF">
      <w:pPr>
        <w:spacing w:line="360" w:lineRule="auto"/>
        <w:jc w:val="both"/>
        <w:rPr>
          <w:b/>
        </w:rPr>
      </w:pPr>
      <w:r>
        <w:rPr>
          <w:b/>
        </w:rPr>
        <w:t>A patient stratification</w:t>
      </w:r>
      <w:r w:rsidR="000A30C3" w:rsidRPr="009764DF">
        <w:rPr>
          <w:b/>
        </w:rPr>
        <w:t xml:space="preserve"> signature</w:t>
      </w:r>
      <w:r w:rsidR="009F685F">
        <w:rPr>
          <w:b/>
        </w:rPr>
        <w:t xml:space="preserve"> (</w:t>
      </w:r>
      <w:proofErr w:type="spellStart"/>
      <w:r w:rsidR="009F685F">
        <w:rPr>
          <w:b/>
        </w:rPr>
        <w:t>STRATsig</w:t>
      </w:r>
      <w:proofErr w:type="spellEnd"/>
      <w:r w:rsidR="009F685F">
        <w:rPr>
          <w:b/>
        </w:rPr>
        <w:t>)</w:t>
      </w:r>
      <w:r w:rsidR="00462101" w:rsidRPr="009764DF">
        <w:rPr>
          <w:b/>
        </w:rPr>
        <w:t xml:space="preserve"> </w:t>
      </w:r>
      <w:r w:rsidR="003F4BCE" w:rsidRPr="009764DF">
        <w:rPr>
          <w:b/>
        </w:rPr>
        <w:t>delineate</w:t>
      </w:r>
      <w:r>
        <w:rPr>
          <w:b/>
        </w:rPr>
        <w:t>s</w:t>
      </w:r>
      <w:r w:rsidR="003F4BCE" w:rsidRPr="009764DF">
        <w:rPr>
          <w:b/>
        </w:rPr>
        <w:t xml:space="preserve"> transcriptomic subtypes </w:t>
      </w:r>
      <w:r w:rsidR="00462101" w:rsidRPr="009764DF">
        <w:rPr>
          <w:b/>
        </w:rPr>
        <w:t xml:space="preserve">that differ by </w:t>
      </w:r>
      <w:proofErr w:type="spellStart"/>
      <w:r w:rsidR="00E63BA3">
        <w:rPr>
          <w:b/>
        </w:rPr>
        <w:t>CYTscore</w:t>
      </w:r>
      <w:proofErr w:type="spellEnd"/>
      <w:r w:rsidR="00462101" w:rsidRPr="009764DF">
        <w:rPr>
          <w:b/>
        </w:rPr>
        <w:t xml:space="preserve"> prognostic </w:t>
      </w:r>
      <w:proofErr w:type="gramStart"/>
      <w:r w:rsidR="00462101" w:rsidRPr="009764DF">
        <w:rPr>
          <w:b/>
        </w:rPr>
        <w:t>performance</w:t>
      </w:r>
      <w:proofErr w:type="gramEnd"/>
    </w:p>
    <w:p w14:paraId="1AE7E9C4" w14:textId="4065D5B9" w:rsidR="008E071C" w:rsidRDefault="00C946E9" w:rsidP="00EC0EF5">
      <w:pPr>
        <w:spacing w:line="360" w:lineRule="auto"/>
        <w:ind w:firstLine="720"/>
        <w:jc w:val="both"/>
      </w:pPr>
      <w:r w:rsidRPr="0035010B">
        <w:t xml:space="preserve">We next </w:t>
      </w:r>
      <w:r w:rsidR="00F75618" w:rsidRPr="0035010B">
        <w:t xml:space="preserve">sought to </w:t>
      </w:r>
      <w:r w:rsidR="007D3DDD">
        <w:t>integrate</w:t>
      </w:r>
      <w:r w:rsidR="007D3DDD" w:rsidRPr="0035010B">
        <w:t xml:space="preserve"> the unique properties of CONSTRU-selected genes </w:t>
      </w:r>
      <w:r w:rsidR="007D3DDD">
        <w:t xml:space="preserve">for the </w:t>
      </w:r>
      <w:r w:rsidR="00F75618" w:rsidRPr="0035010B">
        <w:t>develop</w:t>
      </w:r>
      <w:r w:rsidR="007D3DDD">
        <w:t>ment of</w:t>
      </w:r>
      <w:r w:rsidR="00F75618" w:rsidRPr="0035010B">
        <w:t xml:space="preserve"> a multi-gene signature for </w:t>
      </w:r>
      <w:r w:rsidR="009D1484">
        <w:t xml:space="preserve">patient </w:t>
      </w:r>
      <w:r w:rsidR="00F75618" w:rsidRPr="0035010B">
        <w:t xml:space="preserve">stratification. </w:t>
      </w:r>
      <w:r w:rsidR="00CD32BF" w:rsidRPr="0035010B">
        <w:t>We</w:t>
      </w:r>
      <w:r w:rsidR="0018406A" w:rsidRPr="0035010B">
        <w:t xml:space="preserve"> first</w:t>
      </w:r>
      <w:r w:rsidR="00CD32BF" w:rsidRPr="0035010B">
        <w:t xml:space="preserve"> </w:t>
      </w:r>
      <w:r w:rsidR="00594115" w:rsidRPr="0035010B">
        <w:t>examined</w:t>
      </w:r>
      <w:r w:rsidRPr="0035010B">
        <w:t xml:space="preserve"> the </w:t>
      </w:r>
      <w:r w:rsidR="00594115" w:rsidRPr="0035010B">
        <w:t xml:space="preserve">internal </w:t>
      </w:r>
      <w:r w:rsidRPr="0035010B">
        <w:lastRenderedPageBreak/>
        <w:t xml:space="preserve">correlation structure of </w:t>
      </w:r>
      <w:proofErr w:type="spellStart"/>
      <w:r w:rsidRPr="0035010B">
        <w:t>UpperT</w:t>
      </w:r>
      <w:proofErr w:type="spellEnd"/>
      <w:r w:rsidRPr="0035010B">
        <w:t xml:space="preserve"> and </w:t>
      </w:r>
      <w:proofErr w:type="spellStart"/>
      <w:r w:rsidRPr="0035010B">
        <w:t>LowerT</w:t>
      </w:r>
      <w:proofErr w:type="spellEnd"/>
      <w:r w:rsidRPr="0035010B">
        <w:t xml:space="preserve"> gene groups. </w:t>
      </w:r>
      <w:del w:id="36" w:author="Ming Leung" w:date="2024-03-25T08:19:00Z">
        <w:r w:rsidRPr="0035010B" w:rsidDel="007F03D7">
          <w:delText>Within group</w:delText>
        </w:r>
        <w:r w:rsidR="00B334C4" w:rsidDel="007F03D7">
          <w:delText>s</w:delText>
        </w:r>
        <w:r w:rsidRPr="0035010B" w:rsidDel="007F03D7">
          <w:delText>, t</w:delText>
        </w:r>
      </w:del>
      <w:proofErr w:type="gramStart"/>
      <w:ins w:id="37" w:author="Ming Leung" w:date="2024-03-25T08:20:00Z">
        <w:r w:rsidR="007F03D7">
          <w:t>T</w:t>
        </w:r>
      </w:ins>
      <w:r w:rsidRPr="0035010B">
        <w:t>he majority of</w:t>
      </w:r>
      <w:proofErr w:type="gramEnd"/>
      <w:r w:rsidRPr="0035010B">
        <w:t xml:space="preserve"> genes showed positive</w:t>
      </w:r>
      <w:r w:rsidR="00594115" w:rsidRPr="0035010B">
        <w:t xml:space="preserve"> correlation</w:t>
      </w:r>
      <w:r w:rsidRPr="0035010B">
        <w:t xml:space="preserve"> with one another</w:t>
      </w:r>
      <w:ins w:id="38" w:author="Ming Leung" w:date="2024-03-25T08:20:00Z">
        <w:r w:rsidR="007F03D7">
          <w:t xml:space="preserve"> within groups</w:t>
        </w:r>
      </w:ins>
      <w:r w:rsidRPr="0035010B">
        <w:t xml:space="preserve">, while </w:t>
      </w:r>
      <w:del w:id="39" w:author="Ming Leung" w:date="2024-03-25T08:20:00Z">
        <w:r w:rsidRPr="0035010B" w:rsidDel="007F03D7">
          <w:delText xml:space="preserve">between groups, </w:delText>
        </w:r>
      </w:del>
      <w:r w:rsidRPr="0035010B">
        <w:t>negative correlation predominated</w:t>
      </w:r>
      <w:ins w:id="40" w:author="Ming Leung" w:date="2024-03-25T08:20:00Z">
        <w:r w:rsidR="007F03D7">
          <w:t xml:space="preserve"> between </w:t>
        </w:r>
        <w:proofErr w:type="spellStart"/>
        <w:r w:rsidR="007F03D7">
          <w:t>groups</w:t>
        </w:r>
      </w:ins>
      <w:r w:rsidRPr="0035010B">
        <w:t>.</w:t>
      </w:r>
      <w:proofErr w:type="spellEnd"/>
      <w:r w:rsidR="004B58F7" w:rsidRPr="0035010B">
        <w:t xml:space="preserve"> </w:t>
      </w:r>
      <w:ins w:id="41" w:author="Ming Leung" w:date="2024-03-25T08:21:00Z">
        <w:r w:rsidR="00107E66">
          <w:t>F</w:t>
        </w:r>
        <w:r w:rsidR="00107E66">
          <w:t>or each tumor</w:t>
        </w:r>
        <w:r w:rsidR="00107E66">
          <w:t>, w</w:t>
        </w:r>
      </w:ins>
      <w:del w:id="42" w:author="Ming Leung" w:date="2024-03-25T08:21:00Z">
        <w:r w:rsidR="004B58F7" w:rsidRPr="0035010B" w:rsidDel="00107E66">
          <w:delText>W</w:delText>
        </w:r>
      </w:del>
      <w:r w:rsidR="004B58F7" w:rsidRPr="0035010B">
        <w:t>e leveraged this correlation structure by computing</w:t>
      </w:r>
      <w:del w:id="43" w:author="Ming Leung" w:date="2024-03-25T08:21:00Z">
        <w:r w:rsidR="0012166C" w:rsidDel="00107E66">
          <w:delText>, for each tumor</w:delText>
        </w:r>
      </w:del>
      <w:del w:id="44" w:author="Ming Leung" w:date="2024-03-25T08:22:00Z">
        <w:r w:rsidR="0012166C" w:rsidDel="00107E66">
          <w:delText>,</w:delText>
        </w:r>
      </w:del>
      <w:r w:rsidR="004B58F7" w:rsidRPr="0035010B">
        <w:t xml:space="preserve"> </w:t>
      </w:r>
      <w:proofErr w:type="spellStart"/>
      <w:r w:rsidR="004B58F7" w:rsidRPr="0035010B">
        <w:t>UpperT</w:t>
      </w:r>
      <w:proofErr w:type="spellEnd"/>
      <w:r w:rsidR="004B58F7" w:rsidRPr="0035010B">
        <w:t xml:space="preserve"> and </w:t>
      </w:r>
      <w:proofErr w:type="spellStart"/>
      <w:r w:rsidR="004B58F7" w:rsidRPr="0035010B">
        <w:t>LowerT</w:t>
      </w:r>
      <w:proofErr w:type="spellEnd"/>
      <w:r w:rsidR="004B58F7" w:rsidRPr="0035010B">
        <w:t xml:space="preserve"> gene signatures</w:t>
      </w:r>
      <w:r w:rsidR="0012166C">
        <w:t xml:space="preserve"> scores</w:t>
      </w:r>
      <w:r w:rsidR="004B58F7" w:rsidRPr="0035010B">
        <w:t xml:space="preserve">, </w:t>
      </w:r>
      <w:r w:rsidR="00E719AD">
        <w:t>defined as</w:t>
      </w:r>
      <w:r w:rsidR="00E719AD" w:rsidRPr="0035010B">
        <w:t xml:space="preserve"> </w:t>
      </w:r>
      <w:r w:rsidR="004B58F7" w:rsidRPr="0035010B">
        <w:t>the geometric mean</w:t>
      </w:r>
      <w:r w:rsidR="004A52C0" w:rsidRPr="0035010B">
        <w:t xml:space="preserve"> of</w:t>
      </w:r>
      <w:r w:rsidR="004B58F7" w:rsidRPr="0035010B">
        <w:t xml:space="preserve"> genes </w:t>
      </w:r>
      <w:r w:rsidR="0012166C">
        <w:t>comprising</w:t>
      </w:r>
      <w:r w:rsidR="004A52C0" w:rsidRPr="0035010B">
        <w:t xml:space="preserve"> each </w:t>
      </w:r>
      <w:r w:rsidR="00E719AD">
        <w:t>signature</w:t>
      </w:r>
      <w:r w:rsidR="004B58F7" w:rsidRPr="0035010B">
        <w:t xml:space="preserve">. We </w:t>
      </w:r>
      <w:r w:rsidR="00931A8C" w:rsidRPr="0035010B">
        <w:t xml:space="preserve">ultimately </w:t>
      </w:r>
      <w:r w:rsidR="00886CEA">
        <w:t>selected</w:t>
      </w:r>
      <w:r w:rsidR="004B58F7" w:rsidRPr="0035010B">
        <w:t xml:space="preserve"> </w:t>
      </w:r>
      <w:proofErr w:type="spellStart"/>
      <w:r w:rsidR="004B58F7" w:rsidRPr="0035010B">
        <w:t>UpperT</w:t>
      </w:r>
      <w:proofErr w:type="spellEnd"/>
      <w:r w:rsidR="004B58F7" w:rsidRPr="0035010B">
        <w:t xml:space="preserve"> and </w:t>
      </w:r>
      <w:proofErr w:type="spellStart"/>
      <w:r w:rsidR="004B58F7" w:rsidRPr="0035010B">
        <w:t>LowerT</w:t>
      </w:r>
      <w:proofErr w:type="spellEnd"/>
      <w:r w:rsidR="004B58F7" w:rsidRPr="0035010B">
        <w:t xml:space="preserve"> genes </w:t>
      </w:r>
      <w:del w:id="45" w:author="Ming Leung" w:date="2024-03-25T08:22:00Z">
        <w:r w:rsidR="004B58F7" w:rsidRPr="0035010B" w:rsidDel="00107E66">
          <w:delText xml:space="preserve">defined </w:delText>
        </w:r>
      </w:del>
      <w:r w:rsidR="004B58F7" w:rsidRPr="0035010B">
        <w:t xml:space="preserve">by the </w:t>
      </w:r>
      <w:r w:rsidR="00886CEA">
        <w:t>4th</w:t>
      </w:r>
      <w:r w:rsidR="004B58F7" w:rsidRPr="0035010B">
        <w:t>-percentile cutoff (</w:t>
      </w:r>
      <w:r w:rsidR="004B58F7" w:rsidRPr="00DB7952">
        <w:rPr>
          <w:b/>
        </w:rPr>
        <w:t>Fig</w:t>
      </w:r>
      <w:r w:rsidR="0057189B">
        <w:rPr>
          <w:b/>
        </w:rPr>
        <w:t>.</w:t>
      </w:r>
      <w:r w:rsidR="004B58F7" w:rsidRPr="00DB7952">
        <w:rPr>
          <w:b/>
        </w:rPr>
        <w:t xml:space="preserve"> </w:t>
      </w:r>
      <w:r w:rsidR="00614CC1" w:rsidRPr="00DB7952">
        <w:rPr>
          <w:b/>
        </w:rPr>
        <w:t>1D</w:t>
      </w:r>
      <w:r w:rsidR="004B58F7" w:rsidRPr="0035010B">
        <w:t xml:space="preserve">) </w:t>
      </w:r>
      <w:proofErr w:type="gramStart"/>
      <w:r w:rsidR="004B58F7" w:rsidRPr="0035010B">
        <w:t>on the basis of</w:t>
      </w:r>
      <w:proofErr w:type="gramEnd"/>
      <w:r w:rsidR="004B58F7" w:rsidRPr="0035010B">
        <w:t xml:space="preserve"> the tradeoff between being high</w:t>
      </w:r>
      <w:r w:rsidR="002938DC" w:rsidRPr="0035010B">
        <w:t>est-</w:t>
      </w:r>
      <w:r w:rsidR="004B58F7" w:rsidRPr="0035010B">
        <w:t>ranking</w:t>
      </w:r>
      <w:r w:rsidR="004A52C0" w:rsidRPr="0035010B">
        <w:t xml:space="preserve"> genes</w:t>
      </w:r>
      <w:del w:id="46" w:author="Ming Leung" w:date="2024-03-25T08:23:00Z">
        <w:r w:rsidR="00924639" w:rsidRPr="0035010B" w:rsidDel="00FB79F0">
          <w:delText>,</w:delText>
        </w:r>
      </w:del>
      <w:r w:rsidR="004B58F7" w:rsidRPr="0035010B">
        <w:t xml:space="preserve"> and </w:t>
      </w:r>
      <w:r w:rsidR="004A52C0" w:rsidRPr="0035010B">
        <w:t xml:space="preserve">being </w:t>
      </w:r>
      <w:r w:rsidR="004B58F7" w:rsidRPr="0035010B">
        <w:t xml:space="preserve">sufficiently numerous in gene count </w:t>
      </w:r>
      <w:r w:rsidR="00B75488" w:rsidRPr="0035010B">
        <w:t xml:space="preserve">so as to be robust </w:t>
      </w:r>
      <w:del w:id="47" w:author="Ming Leung" w:date="2024-03-25T08:24:00Z">
        <w:r w:rsidR="00B75488" w:rsidRPr="0035010B" w:rsidDel="00FB79F0">
          <w:delText xml:space="preserve">to </w:delText>
        </w:r>
      </w:del>
      <w:ins w:id="48" w:author="Ming Leung" w:date="2024-03-25T08:24:00Z">
        <w:r w:rsidR="00FB79F0">
          <w:t>against</w:t>
        </w:r>
        <w:r w:rsidR="00FB79F0" w:rsidRPr="0035010B">
          <w:t xml:space="preserve"> </w:t>
        </w:r>
      </w:ins>
      <w:r w:rsidR="00B75488" w:rsidRPr="0035010B">
        <w:t>error</w:t>
      </w:r>
      <w:ins w:id="49" w:author="Ming Leung" w:date="2024-03-25T08:24:00Z">
        <w:r w:rsidR="00FB79F0">
          <w:t>s</w:t>
        </w:r>
      </w:ins>
      <w:r w:rsidR="00B75488" w:rsidRPr="0035010B">
        <w:t xml:space="preserve"> inherent </w:t>
      </w:r>
      <w:del w:id="50" w:author="Ming Leung" w:date="2024-03-25T08:24:00Z">
        <w:r w:rsidR="00B75488" w:rsidRPr="0035010B" w:rsidDel="00FB79F0">
          <w:delText xml:space="preserve">in </w:delText>
        </w:r>
      </w:del>
      <w:ins w:id="51" w:author="Ming Leung" w:date="2024-03-25T08:24:00Z">
        <w:r w:rsidR="00FB79F0">
          <w:t>to</w:t>
        </w:r>
        <w:r w:rsidR="00FB79F0" w:rsidRPr="0035010B">
          <w:t xml:space="preserve"> </w:t>
        </w:r>
      </w:ins>
      <w:r w:rsidR="00B75488" w:rsidRPr="0035010B">
        <w:t xml:space="preserve">individual gene measurements </w:t>
      </w:r>
      <w:r w:rsidR="004B58F7" w:rsidRPr="0035010B">
        <w:t xml:space="preserve">(n=13 </w:t>
      </w:r>
      <w:proofErr w:type="spellStart"/>
      <w:r w:rsidR="004B58F7" w:rsidRPr="0035010B">
        <w:t>UpperT</w:t>
      </w:r>
      <w:proofErr w:type="spellEnd"/>
      <w:r w:rsidR="004B58F7" w:rsidRPr="0035010B">
        <w:t xml:space="preserve"> genes, n=27 </w:t>
      </w:r>
      <w:proofErr w:type="spellStart"/>
      <w:r w:rsidR="004B58F7" w:rsidRPr="0035010B">
        <w:t>LowerT</w:t>
      </w:r>
      <w:proofErr w:type="spellEnd"/>
      <w:r w:rsidR="004B58F7" w:rsidRPr="0035010B">
        <w:t xml:space="preserve"> genes).</w:t>
      </w:r>
      <w:r w:rsidR="00407569" w:rsidRPr="0035010B">
        <w:t xml:space="preserve"> The </w:t>
      </w:r>
      <w:proofErr w:type="spellStart"/>
      <w:r w:rsidR="00407569" w:rsidRPr="0035010B">
        <w:t>UpperT</w:t>
      </w:r>
      <w:proofErr w:type="spellEnd"/>
      <w:r w:rsidR="00407569" w:rsidRPr="0035010B">
        <w:t xml:space="preserve"> and </w:t>
      </w:r>
      <w:proofErr w:type="spellStart"/>
      <w:r w:rsidR="00407569" w:rsidRPr="0035010B">
        <w:t>LowerT</w:t>
      </w:r>
      <w:proofErr w:type="spellEnd"/>
      <w:r w:rsidR="00407569" w:rsidRPr="0035010B">
        <w:t xml:space="preserve"> signatures were evaluated in the training and test cohorts for their abilities to stratify patients into </w:t>
      </w:r>
      <w:proofErr w:type="spellStart"/>
      <w:r w:rsidR="00407569" w:rsidRPr="0035010B">
        <w:t>tertiles</w:t>
      </w:r>
      <w:proofErr w:type="spellEnd"/>
      <w:r w:rsidR="00407569" w:rsidRPr="0035010B">
        <w:t xml:space="preserve"> that differ</w:t>
      </w:r>
      <w:r w:rsidR="002938DC" w:rsidRPr="0035010B">
        <w:t>ed</w:t>
      </w:r>
      <w:r w:rsidR="00407569" w:rsidRPr="0035010B">
        <w:t xml:space="preserve"> by </w:t>
      </w:r>
      <w:proofErr w:type="spellStart"/>
      <w:r w:rsidR="00E63BA3">
        <w:t>CYTscore</w:t>
      </w:r>
      <w:proofErr w:type="spellEnd"/>
      <w:r w:rsidR="00407569" w:rsidRPr="0035010B">
        <w:t xml:space="preserve"> prognostic p</w:t>
      </w:r>
      <w:r w:rsidR="009E3755" w:rsidRPr="0035010B">
        <w:t>ower</w:t>
      </w:r>
      <w:r w:rsidR="00407569" w:rsidRPr="0035010B">
        <w:t xml:space="preserve">. </w:t>
      </w:r>
      <w:r w:rsidR="00E9306D" w:rsidRPr="0035010B">
        <w:t xml:space="preserve">In the </w:t>
      </w:r>
      <w:r w:rsidR="001948EB" w:rsidRPr="0035010B">
        <w:t xml:space="preserve">combined </w:t>
      </w:r>
      <w:r w:rsidR="00E9306D" w:rsidRPr="0035010B">
        <w:t xml:space="preserve">training dataset (OV1 and OV2 combined), </w:t>
      </w:r>
      <w:del w:id="52" w:author="Ming Leung" w:date="2024-03-25T08:25:00Z">
        <w:r w:rsidR="00F46C27" w:rsidDel="00380B5A">
          <w:delText xml:space="preserve">as expected, </w:delText>
        </w:r>
      </w:del>
      <w:r w:rsidR="00FB3FC5" w:rsidRPr="0035010B">
        <w:t>high</w:t>
      </w:r>
      <w:r w:rsidR="00BB5C83" w:rsidRPr="0035010B">
        <w:t>er</w:t>
      </w:r>
      <w:r w:rsidR="00FB3FC5" w:rsidRPr="0035010B">
        <w:t xml:space="preserve"> </w:t>
      </w:r>
      <w:proofErr w:type="spellStart"/>
      <w:r w:rsidR="00E63BA3">
        <w:t>CYTscore</w:t>
      </w:r>
      <w:proofErr w:type="spellEnd"/>
      <w:r w:rsidR="00886CEA">
        <w:t xml:space="preserve"> values</w:t>
      </w:r>
      <w:r w:rsidR="00FB3FC5" w:rsidRPr="0035010B">
        <w:t xml:space="preserve"> associated significantly with longer overall survival only in the upper </w:t>
      </w:r>
      <w:proofErr w:type="spellStart"/>
      <w:r w:rsidR="00FB3FC5" w:rsidRPr="0035010B">
        <w:t>tertile</w:t>
      </w:r>
      <w:proofErr w:type="spellEnd"/>
      <w:r w:rsidR="00FB3FC5" w:rsidRPr="0035010B">
        <w:t xml:space="preserve"> of patients stratified by the </w:t>
      </w:r>
      <w:proofErr w:type="spellStart"/>
      <w:r w:rsidR="00FB3FC5" w:rsidRPr="0035010B">
        <w:t>UpperT</w:t>
      </w:r>
      <w:proofErr w:type="spellEnd"/>
      <w:r w:rsidR="00FB3FC5" w:rsidRPr="0035010B">
        <w:t xml:space="preserve"> signature (</w:t>
      </w:r>
      <w:r w:rsidR="00FB3FC5" w:rsidRPr="00DB7952">
        <w:rPr>
          <w:b/>
        </w:rPr>
        <w:t>Fig</w:t>
      </w:r>
      <w:r w:rsidR="0057189B">
        <w:rPr>
          <w:b/>
        </w:rPr>
        <w:t>.</w:t>
      </w:r>
      <w:r w:rsidR="00FB3FC5" w:rsidRPr="00DB7952">
        <w:rPr>
          <w:b/>
        </w:rPr>
        <w:t xml:space="preserve"> </w:t>
      </w:r>
      <w:r w:rsidR="00C9610D" w:rsidRPr="00DB7952">
        <w:rPr>
          <w:b/>
        </w:rPr>
        <w:t>2A</w:t>
      </w:r>
      <w:r w:rsidR="00FB3FC5" w:rsidRPr="0035010B">
        <w:t>)</w:t>
      </w:r>
      <w:del w:id="53" w:author="Ming Leung" w:date="2024-03-25T08:27:00Z">
        <w:r w:rsidR="00FB3FC5" w:rsidRPr="0035010B" w:rsidDel="008E7F75">
          <w:delText>,</w:delText>
        </w:r>
      </w:del>
      <w:r w:rsidR="00FB3FC5" w:rsidRPr="0035010B">
        <w:t xml:space="preserve"> </w:t>
      </w:r>
      <w:r w:rsidR="00BD6D6E">
        <w:t>and</w:t>
      </w:r>
      <w:r w:rsidR="00BD6D6E" w:rsidRPr="0035010B">
        <w:t xml:space="preserve"> </w:t>
      </w:r>
      <w:del w:id="54" w:author="Ming Leung" w:date="2024-03-25T08:27:00Z">
        <w:r w:rsidR="00BB5C83" w:rsidRPr="0035010B" w:rsidDel="008E7F75">
          <w:delText xml:space="preserve">only </w:delText>
        </w:r>
        <w:r w:rsidR="00FB3FC5" w:rsidRPr="0035010B" w:rsidDel="008E7F75">
          <w:delText xml:space="preserve">in </w:delText>
        </w:r>
      </w:del>
      <w:r w:rsidR="00FB3FC5" w:rsidRPr="0035010B">
        <w:t xml:space="preserve">the lower </w:t>
      </w:r>
      <w:proofErr w:type="spellStart"/>
      <w:r w:rsidR="00FB3FC5" w:rsidRPr="0035010B">
        <w:t>tertile</w:t>
      </w:r>
      <w:proofErr w:type="spellEnd"/>
      <w:r w:rsidR="00FB3FC5" w:rsidRPr="0035010B">
        <w:t xml:space="preserve"> of patients stratified by the </w:t>
      </w:r>
      <w:proofErr w:type="spellStart"/>
      <w:r w:rsidR="00FB3FC5" w:rsidRPr="0035010B">
        <w:t>LowerT</w:t>
      </w:r>
      <w:proofErr w:type="spellEnd"/>
      <w:r w:rsidR="00FB3FC5" w:rsidRPr="0035010B">
        <w:t xml:space="preserve"> signature (</w:t>
      </w:r>
      <w:r w:rsidR="00FB3FC5" w:rsidRPr="00DB7952">
        <w:rPr>
          <w:b/>
        </w:rPr>
        <w:t>Fig</w:t>
      </w:r>
      <w:r w:rsidR="0057189B">
        <w:rPr>
          <w:b/>
        </w:rPr>
        <w:t>.</w:t>
      </w:r>
      <w:r w:rsidR="00FB3FC5" w:rsidRPr="00DB7952">
        <w:rPr>
          <w:b/>
        </w:rPr>
        <w:t xml:space="preserve"> </w:t>
      </w:r>
      <w:r w:rsidR="00C9610D" w:rsidRPr="00DB7952">
        <w:rPr>
          <w:b/>
        </w:rPr>
        <w:t>2B</w:t>
      </w:r>
      <w:r w:rsidR="00FB3FC5" w:rsidRPr="0035010B">
        <w:t>).</w:t>
      </w:r>
      <w:r w:rsidR="00BB5C83" w:rsidRPr="0035010B">
        <w:t xml:space="preserve"> In the test cohort (OV3), </w:t>
      </w:r>
      <w:r w:rsidR="00F46C27">
        <w:t>these same</w:t>
      </w:r>
      <w:r w:rsidR="00924639" w:rsidRPr="0035010B">
        <w:t xml:space="preserve"> </w:t>
      </w:r>
      <w:r w:rsidR="00BB5C83" w:rsidRPr="0035010B">
        <w:t xml:space="preserve">relationships were </w:t>
      </w:r>
      <w:r w:rsidR="00F46C27">
        <w:t>observed</w:t>
      </w:r>
      <w:r w:rsidR="00F46C27" w:rsidRPr="0035010B">
        <w:t xml:space="preserve"> </w:t>
      </w:r>
      <w:r w:rsidR="00BB5C83" w:rsidRPr="0035010B">
        <w:t>(</w:t>
      </w:r>
      <w:r w:rsidR="00BB5C83" w:rsidRPr="00DB7952">
        <w:rPr>
          <w:b/>
        </w:rPr>
        <w:t>Fig</w:t>
      </w:r>
      <w:r w:rsidR="0057189B">
        <w:rPr>
          <w:b/>
        </w:rPr>
        <w:t>.</w:t>
      </w:r>
      <w:r w:rsidR="00BB5C83" w:rsidRPr="00DB7952">
        <w:rPr>
          <w:b/>
        </w:rPr>
        <w:t xml:space="preserve"> </w:t>
      </w:r>
      <w:r w:rsidR="00C9610D" w:rsidRPr="00DB7952">
        <w:rPr>
          <w:b/>
        </w:rPr>
        <w:t>2D</w:t>
      </w:r>
      <w:r w:rsidR="00BB5C83" w:rsidRPr="00DB7952">
        <w:rPr>
          <w:b/>
        </w:rPr>
        <w:t>, E</w:t>
      </w:r>
      <w:r w:rsidR="00BB5C83" w:rsidRPr="0035010B">
        <w:t xml:space="preserve">) </w:t>
      </w:r>
      <w:r w:rsidR="00886CEA">
        <w:t>illustrating</w:t>
      </w:r>
      <w:r w:rsidR="00886CEA" w:rsidRPr="0035010B">
        <w:t xml:space="preserve"> </w:t>
      </w:r>
      <w:r w:rsidR="00BB5C83" w:rsidRPr="0035010B">
        <w:t xml:space="preserve">the reproducibility of the </w:t>
      </w:r>
      <w:r w:rsidR="00BD6D6E">
        <w:t>gene signatures</w:t>
      </w:r>
      <w:r w:rsidR="00BB5C83" w:rsidRPr="0035010B">
        <w:t xml:space="preserve">. </w:t>
      </w:r>
    </w:p>
    <w:p w14:paraId="12EFCCD9" w14:textId="4E5043D9" w:rsidR="007436DD" w:rsidRDefault="007436DD" w:rsidP="004A480B">
      <w:pPr>
        <w:spacing w:line="360" w:lineRule="auto"/>
        <w:ind w:firstLine="720"/>
        <w:jc w:val="both"/>
      </w:pPr>
      <w:r>
        <w:t>The</w:t>
      </w:r>
      <w:r w:rsidRPr="0035010B">
        <w:t xml:space="preserve"> two signatures were </w:t>
      </w:r>
      <w:r>
        <w:t xml:space="preserve">then </w:t>
      </w:r>
      <w:r w:rsidRPr="0035010B">
        <w:t xml:space="preserve">combined into </w:t>
      </w:r>
      <w:r>
        <w:t>a single</w:t>
      </w:r>
      <w:r w:rsidRPr="0035010B">
        <w:t xml:space="preserve"> </w:t>
      </w:r>
      <w:r>
        <w:t xml:space="preserve">stratification </w:t>
      </w:r>
      <w:r w:rsidRPr="0035010B">
        <w:t xml:space="preserve">signature by subtracting the </w:t>
      </w:r>
      <w:proofErr w:type="spellStart"/>
      <w:r w:rsidRPr="0035010B">
        <w:t>LowerT</w:t>
      </w:r>
      <w:proofErr w:type="spellEnd"/>
      <w:r w:rsidRPr="0035010B">
        <w:t xml:space="preserve"> score from the </w:t>
      </w:r>
      <w:proofErr w:type="spellStart"/>
      <w:r w:rsidRPr="0035010B">
        <w:t>UpperT</w:t>
      </w:r>
      <w:proofErr w:type="spellEnd"/>
      <w:r w:rsidRPr="0035010B">
        <w:t xml:space="preserve"> score</w:t>
      </w:r>
      <w:r>
        <w:t xml:space="preserve"> (to generate the ratio of </w:t>
      </w:r>
      <w:proofErr w:type="spellStart"/>
      <w:r>
        <w:t>UpperT</w:t>
      </w:r>
      <w:proofErr w:type="spellEnd"/>
      <w:r>
        <w:t xml:space="preserve"> to </w:t>
      </w:r>
      <w:proofErr w:type="spellStart"/>
      <w:r>
        <w:t>LowerT</w:t>
      </w:r>
      <w:proofErr w:type="spellEnd"/>
      <w:r>
        <w:t>)</w:t>
      </w:r>
      <w:r w:rsidRPr="0035010B">
        <w:t xml:space="preserve">. As shown in </w:t>
      </w:r>
      <w:r w:rsidRPr="00DB7952">
        <w:rPr>
          <w:b/>
        </w:rPr>
        <w:t>Fig</w:t>
      </w:r>
      <w:r w:rsidR="0057189B">
        <w:rPr>
          <w:b/>
        </w:rPr>
        <w:t>.</w:t>
      </w:r>
      <w:r w:rsidRPr="00DB7952">
        <w:rPr>
          <w:b/>
        </w:rPr>
        <w:t xml:space="preserve"> 2C and F</w:t>
      </w:r>
      <w:r w:rsidRPr="0035010B">
        <w:t xml:space="preserve">, </w:t>
      </w:r>
      <w:r>
        <w:t>this</w:t>
      </w:r>
      <w:r w:rsidRPr="0035010B">
        <w:t xml:space="preserve"> combined signature </w:t>
      </w:r>
      <w:r>
        <w:t xml:space="preserve">(termed </w:t>
      </w:r>
      <w:proofErr w:type="spellStart"/>
      <w:r>
        <w:t>STRATsig</w:t>
      </w:r>
      <w:proofErr w:type="spellEnd"/>
      <w:r>
        <w:t>) stratified</w:t>
      </w:r>
      <w:r w:rsidRPr="0035010B">
        <w:t xml:space="preserve"> </w:t>
      </w:r>
      <w:r>
        <w:t>cases of the training and test cohorts into</w:t>
      </w:r>
      <w:r w:rsidRPr="0035010B">
        <w:t xml:space="preserve"> </w:t>
      </w:r>
      <w:proofErr w:type="spellStart"/>
      <w:r w:rsidRPr="0035010B">
        <w:t>tertiles</w:t>
      </w:r>
      <w:proofErr w:type="spellEnd"/>
      <w:r w:rsidRPr="0035010B">
        <w:t xml:space="preserve"> that differed markedly with respect to </w:t>
      </w:r>
      <w:proofErr w:type="spellStart"/>
      <w:r>
        <w:t>CYTscore</w:t>
      </w:r>
      <w:proofErr w:type="spellEnd"/>
      <w:r w:rsidRPr="0035010B">
        <w:t xml:space="preserve"> prognostic significance. </w:t>
      </w:r>
      <w:r>
        <w:t>H</w:t>
      </w:r>
      <w:r w:rsidRPr="0035010B">
        <w:t xml:space="preserve">igher </w:t>
      </w:r>
      <w:proofErr w:type="spellStart"/>
      <w:r>
        <w:t>STRATsig</w:t>
      </w:r>
      <w:proofErr w:type="spellEnd"/>
      <w:r>
        <w:t xml:space="preserve"> scores</w:t>
      </w:r>
      <w:r w:rsidRPr="0035010B">
        <w:t xml:space="preserve"> </w:t>
      </w:r>
      <w:r>
        <w:t>defined</w:t>
      </w:r>
      <w:r w:rsidRPr="0035010B">
        <w:t xml:space="preserve"> a patient upper </w:t>
      </w:r>
      <w:proofErr w:type="spellStart"/>
      <w:r w:rsidRPr="0035010B">
        <w:t>tertile</w:t>
      </w:r>
      <w:proofErr w:type="spellEnd"/>
      <w:r w:rsidRPr="0035010B">
        <w:t xml:space="preserve"> (</w:t>
      </w:r>
      <w:r>
        <w:t>T3</w:t>
      </w:r>
      <w:r w:rsidRPr="0035010B">
        <w:t xml:space="preserve">) conditional for a significant positive </w:t>
      </w:r>
      <w:proofErr w:type="spellStart"/>
      <w:r>
        <w:t>CYTscore</w:t>
      </w:r>
      <w:proofErr w:type="spellEnd"/>
      <w:r w:rsidRPr="0035010B">
        <w:t>-survival association</w:t>
      </w:r>
      <w:r>
        <w:t>, while no positive association was observed</w:t>
      </w:r>
      <w:r w:rsidRPr="00A54F8A">
        <w:t xml:space="preserve"> </w:t>
      </w:r>
      <w:r>
        <w:t xml:space="preserve">in </w:t>
      </w:r>
      <w:proofErr w:type="spellStart"/>
      <w:r>
        <w:t>STRATsig</w:t>
      </w:r>
      <w:proofErr w:type="spellEnd"/>
      <w:r>
        <w:t xml:space="preserve"> </w:t>
      </w:r>
      <w:proofErr w:type="spellStart"/>
      <w:r>
        <w:t>tertiles</w:t>
      </w:r>
      <w:proofErr w:type="spellEnd"/>
      <w:r>
        <w:t xml:space="preserve"> T1 and T2, though an inverse </w:t>
      </w:r>
      <w:proofErr w:type="spellStart"/>
      <w:r>
        <w:t>CYTscore</w:t>
      </w:r>
      <w:proofErr w:type="spellEnd"/>
      <w:r>
        <w:t>-survival association was observed in T1</w:t>
      </w:r>
      <w:r w:rsidRPr="0035010B">
        <w:t xml:space="preserve">. To </w:t>
      </w:r>
      <w:r>
        <w:t>determine the reproducibility of these observations</w:t>
      </w:r>
      <w:r w:rsidRPr="0035010B">
        <w:t xml:space="preserve">, we </w:t>
      </w:r>
      <w:r>
        <w:t>examined</w:t>
      </w:r>
      <w:r w:rsidRPr="0035010B">
        <w:t xml:space="preserve"> three independent </w:t>
      </w:r>
      <w:r>
        <w:t>HGSC</w:t>
      </w:r>
      <w:r w:rsidRPr="0035010B">
        <w:t xml:space="preserve"> cohorts</w:t>
      </w:r>
      <w:r>
        <w:t xml:space="preserve"> for which expression profiles and clinical outcomes were available (OV4, OV5 and OV6)</w:t>
      </w:r>
      <w:r w:rsidRPr="0035010B">
        <w:t xml:space="preserve">. </w:t>
      </w:r>
      <w:r>
        <w:t>For</w:t>
      </w:r>
      <w:r w:rsidRPr="0035010B">
        <w:t xml:space="preserve"> </w:t>
      </w:r>
      <w:r>
        <w:t xml:space="preserve">each cohort, we allowed the expression data to be processed and normalized according to the authors’ published methods. We then computed their </w:t>
      </w:r>
      <w:proofErr w:type="spellStart"/>
      <w:r>
        <w:t>STRATsig</w:t>
      </w:r>
      <w:proofErr w:type="spellEnd"/>
      <w:r>
        <w:t xml:space="preserve"> and </w:t>
      </w:r>
      <w:proofErr w:type="spellStart"/>
      <w:r>
        <w:t>CYTscore</w:t>
      </w:r>
      <w:proofErr w:type="spellEnd"/>
      <w:r>
        <w:t xml:space="preserve"> </w:t>
      </w:r>
      <w:proofErr w:type="spellStart"/>
      <w:r>
        <w:t>tertiles</w:t>
      </w:r>
      <w:proofErr w:type="spellEnd"/>
      <w:r>
        <w:t xml:space="preserve"> and tested for </w:t>
      </w:r>
      <w:proofErr w:type="spellStart"/>
      <w:r>
        <w:t>CYTscore</w:t>
      </w:r>
      <w:proofErr w:type="spellEnd"/>
      <w:r>
        <w:t>-survival associations. In all three cohorts,</w:t>
      </w:r>
      <w:r w:rsidRPr="0035010B">
        <w:t xml:space="preserve"> </w:t>
      </w:r>
      <w:proofErr w:type="spellStart"/>
      <w:r>
        <w:t>CYTscore</w:t>
      </w:r>
      <w:proofErr w:type="spellEnd"/>
      <w:r w:rsidRPr="0035010B">
        <w:t xml:space="preserve"> achieved statistical significance only in patients </w:t>
      </w:r>
      <w:r>
        <w:t xml:space="preserve">comprising </w:t>
      </w:r>
      <w:proofErr w:type="spellStart"/>
      <w:r>
        <w:t>STRATsig</w:t>
      </w:r>
      <w:proofErr w:type="spellEnd"/>
      <w:r>
        <w:t xml:space="preserve"> (S)-T3</w:t>
      </w:r>
      <w:r w:rsidRPr="0035010B">
        <w:t xml:space="preserve"> (</w:t>
      </w:r>
      <w:r w:rsidRPr="00DB7952">
        <w:rPr>
          <w:b/>
        </w:rPr>
        <w:t>Fig</w:t>
      </w:r>
      <w:r w:rsidR="0057189B">
        <w:rPr>
          <w:b/>
        </w:rPr>
        <w:t>.</w:t>
      </w:r>
      <w:r w:rsidRPr="00DB7952">
        <w:rPr>
          <w:b/>
        </w:rPr>
        <w:t xml:space="preserve"> </w:t>
      </w:r>
      <w:r>
        <w:rPr>
          <w:b/>
        </w:rPr>
        <w:t>2G-I</w:t>
      </w:r>
      <w:r w:rsidRPr="0035010B">
        <w:t>)</w:t>
      </w:r>
      <w:r>
        <w:t xml:space="preserve">. Additionally, we further confirmed this finding by using individual gene surrogates for </w:t>
      </w:r>
      <w:proofErr w:type="spellStart"/>
      <w:r>
        <w:t>STRATsig</w:t>
      </w:r>
      <w:proofErr w:type="spellEnd"/>
      <w:r>
        <w:t xml:space="preserve"> and </w:t>
      </w:r>
      <w:proofErr w:type="spellStart"/>
      <w:r>
        <w:t>CYTscore</w:t>
      </w:r>
      <w:proofErr w:type="spellEnd"/>
      <w:r>
        <w:t xml:space="preserve"> in an analysis involving &gt;3,700 HGSC cases from the </w:t>
      </w:r>
      <w:r w:rsidRPr="0034005D">
        <w:t>Ovarian Tumor Tissue Analysis (OTTA) consortium</w:t>
      </w:r>
      <w:r>
        <w:t xml:space="preserve"> study</w:t>
      </w:r>
      <w:r>
        <w:fldChar w:fldCharType="begin">
          <w:fldData xml:space="preserve">YXJvbGluYS4mI3hEO0NlbnRyZSBmb3IgQ2FuY2VyIEdlbmV0aWMgRXBpZGVtaW9sb2d5LCBEZXBh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</w:fldData>
        </w:fldChar>
      </w:r>
      <w:r w:rsidR="00223E34">
        <w:instrText xml:space="preserve"> ADDIN EN.CITE </w:instrText>
      </w:r>
      <w:r w:rsidR="00223E34">
        <w:fldChar w:fldCharType="begin">
          <w:fldData xml:space="preserve">PEVuZE5vdGU+PENpdGU+PEF1dGhvcj5NaWxsc3RlaW48L0F1dGhvcj48WWVhcj4yMDIwPC9ZZWFy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==
</w:fldData>
        </w:fldChar>
      </w:r>
      <w:r w:rsidR="00223E34">
        <w:instrText xml:space="preserve"> ADDIN EN.CITE.DATA </w:instrText>
      </w:r>
      <w:r w:rsidR="00223E34">
        <w:fldChar w:fldCharType="end"/>
      </w:r>
      <w:r w:rsidR="00223E34">
        <w:fldChar w:fldCharType="begin">
          <w:fldData xml:space="preserve">YXJvbGluYS4mI3hEO0NlbnRyZSBmb3IgQ2FuY2VyIEdlbmV0aWMgRXBpZGVtaW9sb2d5LCBEZXBh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</w:fldData>
        </w:fldChar>
      </w:r>
      <w:r w:rsidR="00223E34">
        <w:instrText xml:space="preserve"> ADDIN EN.CITE.DATA </w:instrText>
      </w:r>
      <w:r w:rsidR="00223E34">
        <w:fldChar w:fldCharType="end"/>
      </w:r>
      <w:r>
        <w:fldChar w:fldCharType="separate"/>
      </w:r>
      <w:r w:rsidR="00223E34" w:rsidRPr="00223E34">
        <w:rPr>
          <w:noProof/>
          <w:vertAlign w:val="superscript"/>
        </w:rPr>
        <w:t>38,42</w:t>
      </w:r>
      <w:r>
        <w:fldChar w:fldCharType="end"/>
      </w:r>
      <w:r>
        <w:t xml:space="preserve"> (</w:t>
      </w:r>
      <w:r w:rsidR="008B0252">
        <w:rPr>
          <w:b/>
        </w:rPr>
        <w:t>Additional File 1:</w:t>
      </w:r>
      <w:r w:rsidR="008B0252" w:rsidRPr="00C90CFF">
        <w:rPr>
          <w:b/>
        </w:rPr>
        <w:t xml:space="preserve"> </w:t>
      </w:r>
      <w:r w:rsidR="0057189B" w:rsidRPr="00C90CFF">
        <w:rPr>
          <w:b/>
        </w:rPr>
        <w:t>Fig</w:t>
      </w:r>
      <w:r w:rsidR="0057189B">
        <w:rPr>
          <w:b/>
        </w:rPr>
        <w:t xml:space="preserve">. </w:t>
      </w:r>
      <w:r w:rsidR="008B0252">
        <w:rPr>
          <w:b/>
        </w:rPr>
        <w:t>S</w:t>
      </w:r>
      <w:r w:rsidRPr="0077287E">
        <w:rPr>
          <w:b/>
        </w:rPr>
        <w:t>2</w:t>
      </w:r>
      <w:r>
        <w:t xml:space="preserve">). Together, these findings confirm the broad reproducibility of the S-T3 </w:t>
      </w:r>
      <w:proofErr w:type="spellStart"/>
      <w:r>
        <w:t>CYTscore</w:t>
      </w:r>
      <w:proofErr w:type="spellEnd"/>
      <w:r>
        <w:t>-survival relationship.</w:t>
      </w:r>
    </w:p>
    <w:p w14:paraId="4F0DAFE7" w14:textId="16AB2BFC" w:rsidR="00F0646C" w:rsidRDefault="004A480B" w:rsidP="004A480B">
      <w:pPr>
        <w:spacing w:line="360" w:lineRule="auto"/>
        <w:ind w:firstLine="720"/>
        <w:jc w:val="both"/>
      </w:pPr>
      <w:r w:rsidRPr="0035010B">
        <w:lastRenderedPageBreak/>
        <w:t xml:space="preserve">Next, we </w:t>
      </w:r>
      <w:del w:id="55" w:author="Ming Leung" w:date="2024-03-25T08:52:00Z">
        <w:r w:rsidRPr="0035010B" w:rsidDel="005777FF">
          <w:delText>asked if</w:delText>
        </w:r>
      </w:del>
      <w:ins w:id="56" w:author="Ming Leung" w:date="2024-03-25T08:52:00Z">
        <w:r w:rsidR="005777FF">
          <w:t>tested whether</w:t>
        </w:r>
      </w:ins>
      <w:r w:rsidRPr="0035010B">
        <w:t xml:space="preserve"> the </w:t>
      </w:r>
      <w:proofErr w:type="spellStart"/>
      <w:r>
        <w:t>CYTscore</w:t>
      </w:r>
      <w:proofErr w:type="spellEnd"/>
      <w:r>
        <w:t>-survival association</w:t>
      </w:r>
      <w:r w:rsidRPr="0035010B">
        <w:t xml:space="preserve"> </w:t>
      </w:r>
      <w:r>
        <w:t>of S-T3 was</w:t>
      </w:r>
      <w:r w:rsidRPr="0035010B">
        <w:t xml:space="preserve"> influenced by conventional </w:t>
      </w:r>
      <w:r>
        <w:t>prognostic factors</w:t>
      </w:r>
      <w:r w:rsidRPr="0035010B">
        <w:t xml:space="preserve">. </w:t>
      </w:r>
      <w:r>
        <w:t>We</w:t>
      </w:r>
      <w:r w:rsidRPr="0035010B">
        <w:t xml:space="preserve"> merged </w:t>
      </w:r>
      <w:proofErr w:type="spellStart"/>
      <w:r>
        <w:t>STRATsig</w:t>
      </w:r>
      <w:proofErr w:type="spellEnd"/>
      <w:r>
        <w:t xml:space="preserve"> and </w:t>
      </w:r>
      <w:proofErr w:type="spellStart"/>
      <w:r>
        <w:t>CYTscore</w:t>
      </w:r>
      <w:proofErr w:type="spellEnd"/>
      <w:r w:rsidRPr="0035010B">
        <w:t xml:space="preserve"> assignments and clinical annotations of OV4, OV5 and OV6 (</w:t>
      </w:r>
      <w:r w:rsidRPr="00DB7952">
        <w:rPr>
          <w:b/>
        </w:rPr>
        <w:t>Fig</w:t>
      </w:r>
      <w:r w:rsidR="008B0252">
        <w:rPr>
          <w:b/>
        </w:rPr>
        <w:t>.</w:t>
      </w:r>
      <w:r w:rsidRPr="00DB7952">
        <w:rPr>
          <w:b/>
        </w:rPr>
        <w:t xml:space="preserve"> </w:t>
      </w:r>
      <w:r>
        <w:rPr>
          <w:b/>
        </w:rPr>
        <w:t>3</w:t>
      </w:r>
      <w:r w:rsidRPr="00DB7952">
        <w:rPr>
          <w:b/>
        </w:rPr>
        <w:t>A</w:t>
      </w:r>
      <w:r w:rsidRPr="0035010B">
        <w:t>)</w:t>
      </w:r>
      <w:r>
        <w:t>,</w:t>
      </w:r>
      <w:r w:rsidRPr="0035010B">
        <w:t xml:space="preserve"> </w:t>
      </w:r>
      <w:del w:id="57" w:author="Ming Leung" w:date="2024-03-25T08:52:00Z">
        <w:r w:rsidRPr="0035010B" w:rsidDel="005777FF">
          <w:delText xml:space="preserve">then </w:delText>
        </w:r>
      </w:del>
      <w:ins w:id="58" w:author="Ming Leung" w:date="2024-03-25T08:52:00Z">
        <w:r w:rsidR="005777FF">
          <w:t>and</w:t>
        </w:r>
        <w:r w:rsidR="005777FF" w:rsidRPr="0035010B">
          <w:t xml:space="preserve"> </w:t>
        </w:r>
      </w:ins>
      <w:r w:rsidRPr="0035010B">
        <w:t xml:space="preserve">examined </w:t>
      </w:r>
      <w:proofErr w:type="spellStart"/>
      <w:r>
        <w:t>CYTscore</w:t>
      </w:r>
      <w:proofErr w:type="spellEnd"/>
      <w:r w:rsidRPr="0035010B">
        <w:t xml:space="preserve"> in the </w:t>
      </w:r>
      <w:proofErr w:type="spellStart"/>
      <w:r>
        <w:t>STRATsig</w:t>
      </w:r>
      <w:proofErr w:type="spellEnd"/>
      <w:r w:rsidRPr="0035010B">
        <w:t xml:space="preserve"> </w:t>
      </w:r>
      <w:proofErr w:type="spellStart"/>
      <w:r w:rsidRPr="0035010B">
        <w:t>tertiles</w:t>
      </w:r>
      <w:proofErr w:type="spellEnd"/>
      <w:r w:rsidRPr="0035010B">
        <w:t xml:space="preserve"> after separating cases based on </w:t>
      </w:r>
      <w:r w:rsidR="00E62EE9" w:rsidRPr="0035010B">
        <w:t>FIGO stage</w:t>
      </w:r>
      <w:r w:rsidR="00E62EE9">
        <w:t>,</w:t>
      </w:r>
      <w:r w:rsidR="00E62EE9" w:rsidRPr="0035010B">
        <w:t xml:space="preserve"> </w:t>
      </w:r>
      <w:r w:rsidRPr="0035010B">
        <w:t>surgical debulking status</w:t>
      </w:r>
      <w:r w:rsidR="0077287E">
        <w:t xml:space="preserve"> </w:t>
      </w:r>
      <w:r w:rsidRPr="0035010B">
        <w:t>and patient age (</w:t>
      </w:r>
      <w:r w:rsidRPr="00DB7952">
        <w:rPr>
          <w:b/>
        </w:rPr>
        <w:t>Fig</w:t>
      </w:r>
      <w:r w:rsidR="008B0252">
        <w:rPr>
          <w:b/>
        </w:rPr>
        <w:t>.</w:t>
      </w:r>
      <w:r w:rsidRPr="00DB7952">
        <w:rPr>
          <w:b/>
        </w:rPr>
        <w:t xml:space="preserve"> </w:t>
      </w:r>
      <w:r>
        <w:rPr>
          <w:b/>
        </w:rPr>
        <w:t>3</w:t>
      </w:r>
      <w:r w:rsidRPr="00DB7952">
        <w:rPr>
          <w:b/>
        </w:rPr>
        <w:t>B-G</w:t>
      </w:r>
      <w:r w:rsidRPr="0035010B">
        <w:t xml:space="preserve">). In </w:t>
      </w:r>
      <w:r>
        <w:t>S-T3</w:t>
      </w:r>
      <w:r w:rsidRPr="0035010B">
        <w:t xml:space="preserve">, the </w:t>
      </w:r>
      <w:proofErr w:type="spellStart"/>
      <w:r>
        <w:t>CYTscore</w:t>
      </w:r>
      <w:proofErr w:type="spellEnd"/>
      <w:r w:rsidRPr="0035010B">
        <w:t xml:space="preserve"> remained significantly associated with OS independent of </w:t>
      </w:r>
      <w:r w:rsidR="00E62EE9" w:rsidRPr="0035010B">
        <w:t>stage</w:t>
      </w:r>
      <w:r w:rsidR="00E62EE9">
        <w:t>,</w:t>
      </w:r>
      <w:r w:rsidR="00E62EE9" w:rsidRPr="0035010B">
        <w:t xml:space="preserve"> </w:t>
      </w:r>
      <w:r w:rsidRPr="0035010B">
        <w:t xml:space="preserve">debulking status and </w:t>
      </w:r>
      <w:r w:rsidR="00E62EE9">
        <w:t>age</w:t>
      </w:r>
      <w:r w:rsidRPr="0035010B">
        <w:t xml:space="preserve">. In parallel, we performed multivariable Cox regression analysis to evaluate </w:t>
      </w:r>
      <w:proofErr w:type="spellStart"/>
      <w:r>
        <w:t>CYTscore</w:t>
      </w:r>
      <w:proofErr w:type="spellEnd"/>
      <w:r w:rsidRPr="0035010B">
        <w:t xml:space="preserve"> as a continuous variable in the presence of stage, debulking status and age. For this</w:t>
      </w:r>
      <w:r>
        <w:t xml:space="preserve"> analysis</w:t>
      </w:r>
      <w:r w:rsidRPr="0035010B">
        <w:t xml:space="preserve"> we used the </w:t>
      </w:r>
      <w:proofErr w:type="spellStart"/>
      <w:r w:rsidRPr="0035010B">
        <w:t>ComBat</w:t>
      </w:r>
      <w:proofErr w:type="spellEnd"/>
      <w:r w:rsidRPr="0035010B">
        <w:t xml:space="preserve"> empirical Bayes method</w:t>
      </w:r>
      <w:r>
        <w:fldChar w:fldCharType="begin"/>
      </w:r>
      <w:r w:rsidR="00223E34">
        <w:instrText xml:space="preserve"> ADDIN EN.CITE &lt;EndNote&gt;&lt;Cite&gt;&lt;Author&gt;Johnson&lt;/Author&gt;&lt;Year&gt;2007&lt;/Year&gt;&lt;RecNum&gt;43&lt;/RecNum&gt;&lt;DisplayText&gt;&lt;style face="superscript"&gt;43&lt;/style&gt;&lt;/DisplayText&gt;&lt;record&gt;&lt;rec-number&gt;43&lt;/rec-number&gt;&lt;foreign-keys&gt;&lt;key app="EN" db-id="x9xsw0szrfvw2kesrv4xvvdvafwzaf05fd5v" timestamp="1695646675" guid="49d53ee8-15be-4708-9ffa-14e6fb2ce65f"&gt;43&lt;/key&gt;&lt;/foreign-keys&gt;&lt;ref-type name="Journal Article"&gt;17&lt;/ref-type&gt;&lt;contributors&gt;&lt;authors&gt;&lt;author&gt;Johnson, W. E.&lt;/author&gt;&lt;author&gt;Li, C.&lt;/author&gt;&lt;author&gt;Rabinovic, A.&lt;/author&gt;&lt;/authors&gt;&lt;/contributors&gt;&lt;auth-address&gt;Department of Biostatistics and Computational Biology, Dana-Farber Cancer Institute, Boston, MA, USA.&lt;/auth-address&gt;&lt;titles&gt;&lt;title&gt;Adjusting batch effects in microarray expression data using empirical Bayes methods&lt;/title&gt;&lt;secondary-title&gt;Biostatistics&lt;/secondary-title&gt;&lt;/titles&gt;&lt;periodical&gt;&lt;full-title&gt;Biostatistics&lt;/full-title&gt;&lt;/periodical&gt;&lt;pages&gt;118-27&lt;/pages&gt;&lt;volume&gt;8&lt;/volume&gt;&lt;number&gt;1&lt;/number&gt;&lt;edition&gt;20060421&lt;/edition&gt;&lt;keywords&gt;&lt;keyword&gt;*Bayes Theorem&lt;/keyword&gt;&lt;keyword&gt;*Data Interpretation, Statistical&lt;/keyword&gt;&lt;keyword&gt;Gene Expression Profiling/methods&lt;/keyword&gt;&lt;keyword&gt;Humans&lt;/keyword&gt;&lt;keyword&gt;Oligonucleotide Array Sequence Analysis/*methods&lt;/keyword&gt;&lt;/keywords&gt;&lt;dates&gt;&lt;year&gt;2007&lt;/year&gt;&lt;pub-dates&gt;&lt;date&gt;Jan&lt;/date&gt;&lt;/pub-dates&gt;&lt;/dates&gt;&lt;isbn&gt;1465-4644 (Print)&amp;#xD;1465-4644 (Linking)&lt;/isbn&gt;&lt;accession-num&gt;16632515&lt;/accession-num&gt;&lt;urls&gt;&lt;related-urls&gt;&lt;url&gt;https://www.ncbi.nlm.nih.gov/pubmed/16632515&lt;/url&gt;&lt;/related-urls&gt;&lt;/urls&gt;&lt;electronic-resource-num&gt;10.1093/biostatistics/kxj037&lt;/electronic-resource-num&gt;&lt;remote-database-name&gt;Medline&lt;/remote-database-name&gt;&lt;remote-database-provider&gt;NLM&lt;/remote-database-provider&gt;&lt;/record&gt;&lt;/Cite&gt;&lt;/EndNote&gt;</w:instrText>
      </w:r>
      <w:r>
        <w:fldChar w:fldCharType="separate"/>
      </w:r>
      <w:r w:rsidR="00223E34" w:rsidRPr="00223E34">
        <w:rPr>
          <w:noProof/>
          <w:vertAlign w:val="superscript"/>
        </w:rPr>
        <w:t>43</w:t>
      </w:r>
      <w:r>
        <w:fldChar w:fldCharType="end"/>
      </w:r>
      <w:r w:rsidRPr="0035010B">
        <w:t xml:space="preserve"> </w:t>
      </w:r>
      <w:r w:rsidR="009660D1">
        <w:t xml:space="preserve">for batch correction </w:t>
      </w:r>
      <w:r>
        <w:t>to</w:t>
      </w:r>
      <w:r w:rsidRPr="0035010B">
        <w:t xml:space="preserve"> combine tumor expression profiles of OV4, OV5 and OV6 into one data set (n=646). We </w:t>
      </w:r>
      <w:r>
        <w:t>used this integrated data set (referred to hereafter as the test group) to</w:t>
      </w:r>
      <w:r w:rsidRPr="0035010B">
        <w:t xml:space="preserve"> re-compute </w:t>
      </w:r>
      <w:proofErr w:type="spellStart"/>
      <w:r w:rsidRPr="0035010B">
        <w:t>CYTscore</w:t>
      </w:r>
      <w:proofErr w:type="spellEnd"/>
      <w:r>
        <w:t xml:space="preserve"> and </w:t>
      </w:r>
      <w:proofErr w:type="spellStart"/>
      <w:r>
        <w:t>STRATsig</w:t>
      </w:r>
      <w:proofErr w:type="spellEnd"/>
      <w:r>
        <w:t xml:space="preserve"> values.</w:t>
      </w:r>
      <w:r w:rsidRPr="0035010B">
        <w:t xml:space="preserve"> Consistent with initial findings, the </w:t>
      </w:r>
      <w:proofErr w:type="spellStart"/>
      <w:r>
        <w:t>CYTscore</w:t>
      </w:r>
      <w:proofErr w:type="spellEnd"/>
      <w:r w:rsidRPr="0035010B">
        <w:t xml:space="preserve"> </w:t>
      </w:r>
      <w:r>
        <w:t>remained</w:t>
      </w:r>
      <w:r w:rsidRPr="0035010B">
        <w:t xml:space="preserve"> significantly associated with </w:t>
      </w:r>
      <w:r>
        <w:t>survival</w:t>
      </w:r>
      <w:r w:rsidRPr="0035010B">
        <w:t xml:space="preserve"> in </w:t>
      </w:r>
      <w:r>
        <w:t xml:space="preserve">S-T3 </w:t>
      </w:r>
      <w:r w:rsidRPr="0035010B">
        <w:t>(</w:t>
      </w:r>
      <w:r w:rsidRPr="008B7BF2">
        <w:rPr>
          <w:i/>
        </w:rPr>
        <w:t>P</w:t>
      </w:r>
      <w:r>
        <w:t xml:space="preserve"> </w:t>
      </w:r>
      <w:r w:rsidRPr="0035010B">
        <w:t>&lt;</w:t>
      </w:r>
      <w:r>
        <w:t xml:space="preserve"> </w:t>
      </w:r>
      <w:r w:rsidRPr="0035010B">
        <w:t>0.0001)</w:t>
      </w:r>
      <w:r>
        <w:t xml:space="preserve"> after adjusting for stage, debulking status and age</w:t>
      </w:r>
      <w:r w:rsidRPr="0035010B">
        <w:t xml:space="preserve">, but </w:t>
      </w:r>
      <w:r>
        <w:t>did not achieve significance</w:t>
      </w:r>
      <w:r w:rsidRPr="0035010B">
        <w:t xml:space="preserve"> in the first or second </w:t>
      </w:r>
      <w:proofErr w:type="spellStart"/>
      <w:r>
        <w:t>STRATsig</w:t>
      </w:r>
      <w:proofErr w:type="spellEnd"/>
      <w:r>
        <w:t xml:space="preserve"> </w:t>
      </w:r>
      <w:proofErr w:type="spellStart"/>
      <w:r w:rsidRPr="0035010B">
        <w:t>tertiles</w:t>
      </w:r>
      <w:proofErr w:type="spellEnd"/>
      <w:r w:rsidRPr="0035010B">
        <w:t xml:space="preserve"> (</w:t>
      </w:r>
      <w:r>
        <w:rPr>
          <w:i/>
        </w:rPr>
        <w:t>P</w:t>
      </w:r>
      <w:r w:rsidRPr="008B7BF2">
        <w:t xml:space="preserve"> </w:t>
      </w:r>
      <w:r w:rsidRPr="0035010B">
        <w:t>=</w:t>
      </w:r>
      <w:r>
        <w:t xml:space="preserve"> </w:t>
      </w:r>
      <w:r w:rsidRPr="0035010B">
        <w:t xml:space="preserve">0.64 and </w:t>
      </w:r>
      <w:r>
        <w:rPr>
          <w:i/>
        </w:rPr>
        <w:t>P</w:t>
      </w:r>
      <w:r w:rsidRPr="007669E3">
        <w:t xml:space="preserve"> </w:t>
      </w:r>
      <w:r w:rsidRPr="0035010B">
        <w:t>=</w:t>
      </w:r>
      <w:r>
        <w:t xml:space="preserve"> </w:t>
      </w:r>
      <w:r w:rsidRPr="0035010B">
        <w:t>0.14, respectively) (</w:t>
      </w:r>
      <w:r w:rsidRPr="00DB7952">
        <w:rPr>
          <w:b/>
        </w:rPr>
        <w:t>Table 2</w:t>
      </w:r>
      <w:r w:rsidRPr="0035010B">
        <w:t xml:space="preserve">). </w:t>
      </w:r>
      <w:r>
        <w:t>S</w:t>
      </w:r>
      <w:r w:rsidRPr="0035010B">
        <w:t xml:space="preserve">ub-optimal </w:t>
      </w:r>
      <w:r w:rsidR="00E62EE9">
        <w:t xml:space="preserve">surgical </w:t>
      </w:r>
      <w:r w:rsidRPr="0035010B">
        <w:t xml:space="preserve">debulking </w:t>
      </w:r>
      <w:r w:rsidR="00F0646C">
        <w:t xml:space="preserve">was the only variable which </w:t>
      </w:r>
      <w:r w:rsidRPr="0035010B">
        <w:t xml:space="preserve">remained significantly associated with poor survival in all three </w:t>
      </w:r>
      <w:proofErr w:type="spellStart"/>
      <w:r>
        <w:t>STRATsig</w:t>
      </w:r>
      <w:proofErr w:type="spellEnd"/>
      <w:r>
        <w:t xml:space="preserve"> </w:t>
      </w:r>
      <w:proofErr w:type="spellStart"/>
      <w:r w:rsidRPr="0035010B">
        <w:t>tertiles</w:t>
      </w:r>
      <w:proofErr w:type="spellEnd"/>
      <w:r w:rsidRPr="0035010B">
        <w:t>.</w:t>
      </w:r>
      <w:r>
        <w:t xml:space="preserve"> </w:t>
      </w:r>
    </w:p>
    <w:p w14:paraId="3A905150" w14:textId="75027745" w:rsidR="004A480B" w:rsidRPr="0035010B" w:rsidRDefault="004A480B" w:rsidP="004A480B">
      <w:pPr>
        <w:spacing w:line="360" w:lineRule="auto"/>
        <w:ind w:firstLine="720"/>
        <w:jc w:val="both"/>
      </w:pPr>
      <w:r>
        <w:t>Finally, we considered the impact of HGSC</w:t>
      </w:r>
      <w:r w:rsidRPr="0035010B">
        <w:t xml:space="preserve"> molecular subtypes – Immunoreactive (IMR), Differentiated (DIF), Proliferative (PRO) and Mesenchymal (MES)</w:t>
      </w:r>
      <w:r>
        <w:t xml:space="preserve">. While </w:t>
      </w:r>
      <w:proofErr w:type="spellStart"/>
      <w:r>
        <w:t>STRATsig</w:t>
      </w:r>
      <w:proofErr w:type="spellEnd"/>
      <w:r>
        <w:t xml:space="preserve"> </w:t>
      </w:r>
      <w:proofErr w:type="spellStart"/>
      <w:r>
        <w:t>tertiles</w:t>
      </w:r>
      <w:proofErr w:type="spellEnd"/>
      <w:r>
        <w:t xml:space="preserve"> varied with respect to molecular subtype composition </w:t>
      </w:r>
      <w:r w:rsidRPr="0035010B">
        <w:t>(</w:t>
      </w:r>
      <w:r w:rsidR="008B0252">
        <w:rPr>
          <w:b/>
        </w:rPr>
        <w:t xml:space="preserve">Additional File 1: </w:t>
      </w:r>
      <w:r w:rsidRPr="006A0677">
        <w:rPr>
          <w:b/>
        </w:rPr>
        <w:t>Fig</w:t>
      </w:r>
      <w:r w:rsidR="008B0252">
        <w:rPr>
          <w:b/>
        </w:rPr>
        <w:t>.</w:t>
      </w:r>
      <w:r w:rsidRPr="006A0677">
        <w:rPr>
          <w:b/>
        </w:rPr>
        <w:t xml:space="preserve"> </w:t>
      </w:r>
      <w:r w:rsidR="008B0252">
        <w:rPr>
          <w:b/>
        </w:rPr>
        <w:t>S</w:t>
      </w:r>
      <w:r w:rsidRPr="007D106E">
        <w:rPr>
          <w:b/>
        </w:rPr>
        <w:t>3</w:t>
      </w:r>
      <w:r>
        <w:rPr>
          <w:b/>
        </w:rPr>
        <w:t>A-F</w:t>
      </w:r>
      <w:r w:rsidRPr="0035010B">
        <w:t>)</w:t>
      </w:r>
      <w:r>
        <w:t xml:space="preserve">, the </w:t>
      </w:r>
      <w:proofErr w:type="spellStart"/>
      <w:r>
        <w:t>CYTscore</w:t>
      </w:r>
      <w:proofErr w:type="spellEnd"/>
      <w:r>
        <w:t xml:space="preserve"> survival associations could not be explained by molecular subtype (</w:t>
      </w:r>
      <w:r w:rsidR="008B0252">
        <w:rPr>
          <w:b/>
        </w:rPr>
        <w:t>Additional File 1:</w:t>
      </w:r>
      <w:r w:rsidR="008B0252" w:rsidRPr="00C90CFF">
        <w:rPr>
          <w:b/>
        </w:rPr>
        <w:t xml:space="preserve"> </w:t>
      </w:r>
      <w:r w:rsidRPr="006A0677">
        <w:rPr>
          <w:b/>
        </w:rPr>
        <w:t>Fig</w:t>
      </w:r>
      <w:r w:rsidR="008B0252">
        <w:rPr>
          <w:b/>
        </w:rPr>
        <w:t>.</w:t>
      </w:r>
      <w:r w:rsidRPr="006A0677">
        <w:rPr>
          <w:b/>
        </w:rPr>
        <w:t xml:space="preserve"> </w:t>
      </w:r>
      <w:r w:rsidR="008B0252">
        <w:rPr>
          <w:b/>
        </w:rPr>
        <w:t>S</w:t>
      </w:r>
      <w:r w:rsidRPr="007D106E">
        <w:rPr>
          <w:b/>
        </w:rPr>
        <w:t>3</w:t>
      </w:r>
      <w:r>
        <w:rPr>
          <w:b/>
        </w:rPr>
        <w:t>G, H</w:t>
      </w:r>
      <w:r>
        <w:t>). These</w:t>
      </w:r>
      <w:r w:rsidRPr="0035010B">
        <w:t xml:space="preserve"> findings suggest that the </w:t>
      </w:r>
      <w:proofErr w:type="spellStart"/>
      <w:r>
        <w:t>CYTscore</w:t>
      </w:r>
      <w:proofErr w:type="spellEnd"/>
      <w:r>
        <w:t>-</w:t>
      </w:r>
      <w:r w:rsidRPr="0035010B">
        <w:t xml:space="preserve">survival association observed in </w:t>
      </w:r>
      <w:r>
        <w:t>S-T</w:t>
      </w:r>
      <w:r w:rsidRPr="0035010B">
        <w:t xml:space="preserve">3 </w:t>
      </w:r>
      <w:r>
        <w:t>occurs</w:t>
      </w:r>
      <w:r w:rsidRPr="0035010B">
        <w:t xml:space="preserve"> independent of </w:t>
      </w:r>
      <w:r w:rsidR="00E62EE9">
        <w:t xml:space="preserve">currently understood </w:t>
      </w:r>
      <w:r w:rsidRPr="0035010B">
        <w:t>prognostic variables</w:t>
      </w:r>
      <w:r w:rsidR="00E62EE9">
        <w:t xml:space="preserve"> in HGSC</w:t>
      </w:r>
      <w:r w:rsidRPr="0035010B">
        <w:t>.</w:t>
      </w:r>
      <w:r w:rsidR="001D04F3">
        <w:rPr>
          <w:noProof/>
        </w:rPr>
        <w:t xml:space="preserve"> </w:t>
      </w:r>
    </w:p>
    <w:p w14:paraId="27DF3E74" w14:textId="42E341DB" w:rsidR="003B032B" w:rsidRPr="009764DF" w:rsidRDefault="003B032B" w:rsidP="003B032B">
      <w:pPr>
        <w:spacing w:line="360" w:lineRule="auto"/>
        <w:jc w:val="both"/>
        <w:rPr>
          <w:b/>
        </w:rPr>
      </w:pPr>
      <w:proofErr w:type="spellStart"/>
      <w:r>
        <w:rPr>
          <w:b/>
        </w:rPr>
        <w:t>STRATsig</w:t>
      </w:r>
      <w:proofErr w:type="spellEnd"/>
      <w:r w:rsidR="00D21FB0">
        <w:rPr>
          <w:b/>
        </w:rPr>
        <w:t xml:space="preserve"> </w:t>
      </w:r>
      <w:proofErr w:type="spellStart"/>
      <w:r w:rsidR="00D21FB0">
        <w:rPr>
          <w:b/>
        </w:rPr>
        <w:t>tertiles</w:t>
      </w:r>
      <w:proofErr w:type="spellEnd"/>
      <w:r w:rsidR="00D21FB0">
        <w:rPr>
          <w:b/>
        </w:rPr>
        <w:t xml:space="preserve"> differ by</w:t>
      </w:r>
      <w:r w:rsidRPr="009764DF">
        <w:rPr>
          <w:b/>
        </w:rPr>
        <w:t xml:space="preserve"> </w:t>
      </w:r>
      <w:r w:rsidR="00902486">
        <w:rPr>
          <w:b/>
        </w:rPr>
        <w:t xml:space="preserve">pathways of </w:t>
      </w:r>
      <w:r w:rsidRPr="009764DF">
        <w:rPr>
          <w:b/>
        </w:rPr>
        <w:t>immun</w:t>
      </w:r>
      <w:r w:rsidR="00F1049F">
        <w:rPr>
          <w:b/>
        </w:rPr>
        <w:t xml:space="preserve">e </w:t>
      </w:r>
      <w:r w:rsidR="00902486" w:rsidRPr="009764DF">
        <w:rPr>
          <w:b/>
        </w:rPr>
        <w:t>suppressi</w:t>
      </w:r>
      <w:r w:rsidR="00902486">
        <w:rPr>
          <w:b/>
        </w:rPr>
        <w:t>on</w:t>
      </w:r>
      <w:r w:rsidR="00902486" w:rsidRPr="009764DF">
        <w:rPr>
          <w:b/>
        </w:rPr>
        <w:t xml:space="preserve"> </w:t>
      </w:r>
      <w:r w:rsidR="001B6C34">
        <w:rPr>
          <w:b/>
        </w:rPr>
        <w:t xml:space="preserve">and </w:t>
      </w:r>
      <w:proofErr w:type="gramStart"/>
      <w:r w:rsidR="00902486">
        <w:rPr>
          <w:b/>
        </w:rPr>
        <w:t>evasion</w:t>
      </w:r>
      <w:proofErr w:type="gramEnd"/>
    </w:p>
    <w:p w14:paraId="65CA1CB4" w14:textId="77777777" w:rsidR="005777FF" w:rsidRDefault="004A480B" w:rsidP="004A480B">
      <w:pPr>
        <w:spacing w:line="360" w:lineRule="auto"/>
        <w:ind w:firstLine="720"/>
        <w:jc w:val="both"/>
        <w:rPr>
          <w:ins w:id="59" w:author="Ming Leung" w:date="2024-03-25T08:59:00Z"/>
        </w:rPr>
      </w:pPr>
      <w:del w:id="60" w:author="Ming Leung" w:date="2024-03-25T08:55:00Z">
        <w:r w:rsidRPr="0035010B" w:rsidDel="005777FF">
          <w:delText>We reasoned that t</w:delText>
        </w:r>
      </w:del>
      <w:ins w:id="61" w:author="Ming Leung" w:date="2024-03-25T08:55:00Z">
        <w:r w:rsidR="005777FF">
          <w:t>T</w:t>
        </w:r>
      </w:ins>
      <w:r w:rsidRPr="0035010B">
        <w:t xml:space="preserve">he </w:t>
      </w:r>
      <w:proofErr w:type="spellStart"/>
      <w:r>
        <w:t>CYTscore</w:t>
      </w:r>
      <w:proofErr w:type="spellEnd"/>
      <w:r>
        <w:t xml:space="preserve">-survival </w:t>
      </w:r>
      <w:r w:rsidRPr="0035010B">
        <w:t xml:space="preserve">association </w:t>
      </w:r>
      <w:r>
        <w:t>that exists</w:t>
      </w:r>
      <w:r w:rsidRPr="0035010B">
        <w:t xml:space="preserve"> in </w:t>
      </w:r>
      <w:r>
        <w:t>S-T</w:t>
      </w:r>
      <w:r w:rsidRPr="0035010B">
        <w:t>3</w:t>
      </w:r>
      <w:r>
        <w:t xml:space="preserve"> </w:t>
      </w:r>
      <w:r w:rsidRPr="0035010B">
        <w:t xml:space="preserve">but not in lower </w:t>
      </w:r>
      <w:proofErr w:type="spellStart"/>
      <w:r w:rsidRPr="0035010B">
        <w:t>tertiles</w:t>
      </w:r>
      <w:proofErr w:type="spellEnd"/>
      <w:del w:id="62" w:author="Ming Leung" w:date="2024-03-25T08:55:00Z">
        <w:r w:rsidDel="005777FF">
          <w:delText>,</w:delText>
        </w:r>
      </w:del>
      <w:r w:rsidRPr="0035010B">
        <w:t xml:space="preserve"> </w:t>
      </w:r>
      <w:r>
        <w:t>may</w:t>
      </w:r>
      <w:r w:rsidRPr="0035010B">
        <w:t xml:space="preserve"> </w:t>
      </w:r>
      <w:r>
        <w:t xml:space="preserve">reflect </w:t>
      </w:r>
      <w:proofErr w:type="spellStart"/>
      <w:r>
        <w:t>tertile</w:t>
      </w:r>
      <w:proofErr w:type="spellEnd"/>
      <w:r>
        <w:t>-dependent differences in immune regulatory potential</w:t>
      </w:r>
      <w:r w:rsidRPr="0035010B">
        <w:t xml:space="preserve">. </w:t>
      </w:r>
      <w:del w:id="63" w:author="Ming Leung" w:date="2024-03-25T08:55:00Z">
        <w:r w:rsidRPr="0035010B" w:rsidDel="005777FF">
          <w:delText>We therefore asked if</w:delText>
        </w:r>
      </w:del>
      <w:ins w:id="64" w:author="Ming Leung" w:date="2024-03-25T08:55:00Z">
        <w:r w:rsidR="005777FF">
          <w:t>Therefore, we tested whether</w:t>
        </w:r>
      </w:ins>
      <w:r w:rsidRPr="0035010B">
        <w:t xml:space="preserve"> </w:t>
      </w:r>
      <w:r>
        <w:t xml:space="preserve">biological </w:t>
      </w:r>
      <w:r w:rsidRPr="0035010B">
        <w:t xml:space="preserve">pathways </w:t>
      </w:r>
      <w:r>
        <w:t xml:space="preserve">or processes </w:t>
      </w:r>
      <w:r w:rsidRPr="0035010B">
        <w:t xml:space="preserve">operative in tumors </w:t>
      </w:r>
      <w:r>
        <w:t>might vary</w:t>
      </w:r>
      <w:r w:rsidRPr="0035010B">
        <w:t xml:space="preserve"> with respect to </w:t>
      </w:r>
      <w:r w:rsidR="00F47455">
        <w:t xml:space="preserve">the </w:t>
      </w:r>
      <w:proofErr w:type="spellStart"/>
      <w:r>
        <w:t>tertile</w:t>
      </w:r>
      <w:r w:rsidRPr="0035010B">
        <w:t>s</w:t>
      </w:r>
      <w:proofErr w:type="spellEnd"/>
      <w:r w:rsidRPr="0035010B">
        <w:t xml:space="preserve">. </w:t>
      </w:r>
      <w:r>
        <w:t>For</w:t>
      </w:r>
      <w:r w:rsidRPr="0035010B">
        <w:t xml:space="preserve"> each of the six cohorts, genes were ranked by </w:t>
      </w:r>
      <w:r>
        <w:t xml:space="preserve">their </w:t>
      </w:r>
      <w:r w:rsidRPr="0035010B">
        <w:t xml:space="preserve">correlation with </w:t>
      </w:r>
      <w:proofErr w:type="spellStart"/>
      <w:r>
        <w:t>STRATsig</w:t>
      </w:r>
      <w:proofErr w:type="spellEnd"/>
      <w:r>
        <w:t xml:space="preserve"> values</w:t>
      </w:r>
      <w:r w:rsidRPr="0035010B">
        <w:t>, and gene ontology enrichment analysis</w:t>
      </w:r>
      <w:r>
        <w:fldChar w:fldCharType="begin"/>
      </w:r>
      <w:r w:rsidR="00223E34">
        <w:instrText xml:space="preserve"> ADDIN EN.CITE &lt;EndNote&gt;&lt;Cite&gt;&lt;Author&gt;Huang da&lt;/Author&gt;&lt;Year&gt;2009&lt;/Year&gt;&lt;RecNum&gt;1609&lt;/RecNum&gt;&lt;DisplayText&gt;&lt;style face="superscript"&gt;44&lt;/style&gt;&lt;/DisplayText&gt;&lt;record&gt;&lt;rec-number&gt;1609&lt;/rec-number&gt;&lt;foreign-keys&gt;&lt;key app="EN" db-id="rr00dzepawvzvzefs5v5rrsu02xzx50efapa" timestamp="1447187394"&gt;1609&lt;/key&gt;&lt;/foreign-keys&gt;&lt;ref-type name="Journal Article"&gt;17&lt;/ref-type&gt;&lt;contributors&gt;&lt;authors&gt;&lt;author&gt;Huang da, W.&lt;/author&gt;&lt;author&gt;Sherman, B. T.&lt;/author&gt;&lt;author&gt;Lempicki, R. A.&lt;/author&gt;&lt;/authors&gt;&lt;/contributors&gt;&lt;auth-address&gt;Laboratory of Immunopathogenesis and Bioinformatics, Clinical Services Program, SAIC-Frederick Inc., National Cancer Institute at Frederick, Frederick, Maryland 21702, USA.&lt;/auth-address&gt;&lt;titles&gt;&lt;title&gt;Systematic and integrative analysis of large gene lists using DAVID bioinformatics resources&lt;/title&gt;&lt;secondary-title&gt;Nat Protoc&lt;/secondary-title&gt;&lt;/titles&gt;&lt;periodical&gt;&lt;full-title&gt;Nat Protoc&lt;/full-title&gt;&lt;/periodical&gt;&lt;pages&gt;44-57&lt;/pages&gt;&lt;volume&gt;4&lt;/volume&gt;&lt;number&gt;1&lt;/number&gt;&lt;edition&gt;2009/01/10&lt;/edition&gt;&lt;keywords&gt;&lt;keyword&gt;Computational Biology/*methods&lt;/keyword&gt;&lt;keyword&gt;Data Interpretation, Statistical&lt;/keyword&gt;&lt;keyword&gt;Genes/*genetics&lt;/keyword&gt;&lt;keyword&gt;Genomics/*methods&lt;/keyword&gt;&lt;keyword&gt;*Internet&lt;/keyword&gt;&lt;keyword&gt;*Software&lt;/keyword&gt;&lt;/keywords&gt;&lt;dates&gt;&lt;year&gt;2009&lt;/year&gt;&lt;/dates&gt;&lt;isbn&gt;1750-2799 (Electronic)&amp;#xD;1750-2799 (Linking)&lt;/isbn&gt;&lt;accession-num&gt;19131956&lt;/accession-num&gt;&lt;urls&gt;&lt;related-urls&gt;&lt;url&gt;http://www.ncbi.nlm.nih.gov/pubmed/19131956&lt;/url&gt;&lt;/related-urls&gt;&lt;/urls&gt;&lt;electronic-resource-num&gt;10.1038/nprot.2008.211&amp;#xD;nprot.2008.211 [pii]&lt;/electronic-resource-num&gt;&lt;language&gt;eng&lt;/language&gt;&lt;/record&gt;&lt;/Cite&gt;&lt;/EndNote&gt;</w:instrText>
      </w:r>
      <w:r>
        <w:fldChar w:fldCharType="separate"/>
      </w:r>
      <w:r w:rsidR="00223E34" w:rsidRPr="00223E34">
        <w:rPr>
          <w:noProof/>
          <w:vertAlign w:val="superscript"/>
        </w:rPr>
        <w:t>44</w:t>
      </w:r>
      <w:r>
        <w:fldChar w:fldCharType="end"/>
      </w:r>
      <w:r>
        <w:t xml:space="preserve"> </w:t>
      </w:r>
      <w:r w:rsidRPr="0035010B">
        <w:t xml:space="preserve">was performed on the top 2% of </w:t>
      </w:r>
      <w:r>
        <w:t xml:space="preserve">the </w:t>
      </w:r>
      <w:r w:rsidRPr="0035010B">
        <w:t>most positively</w:t>
      </w:r>
      <w:r>
        <w:t>,</w:t>
      </w:r>
      <w:r w:rsidRPr="0035010B">
        <w:t xml:space="preserve"> or negatively</w:t>
      </w:r>
      <w:r>
        <w:t>,</w:t>
      </w:r>
      <w:r w:rsidRPr="0035010B">
        <w:t xml:space="preserve"> correlated </w:t>
      </w:r>
      <w:r>
        <w:t>genes</w:t>
      </w:r>
      <w:r w:rsidRPr="0035010B">
        <w:t xml:space="preserve"> (</w:t>
      </w:r>
      <w:r w:rsidRPr="00DB7952">
        <w:rPr>
          <w:b/>
        </w:rPr>
        <w:t>Fig</w:t>
      </w:r>
      <w:r w:rsidR="008B0252">
        <w:rPr>
          <w:b/>
        </w:rPr>
        <w:t>.</w:t>
      </w:r>
      <w:r w:rsidRPr="00DB7952">
        <w:rPr>
          <w:b/>
        </w:rPr>
        <w:t xml:space="preserve"> </w:t>
      </w:r>
      <w:r>
        <w:rPr>
          <w:b/>
        </w:rPr>
        <w:t>4</w:t>
      </w:r>
      <w:r w:rsidRPr="00DB7952">
        <w:rPr>
          <w:b/>
        </w:rPr>
        <w:t>A</w:t>
      </w:r>
      <w:r w:rsidRPr="0035010B">
        <w:t xml:space="preserve">). In parallel, we </w:t>
      </w:r>
      <w:r>
        <w:t>used integrated training and test groups (</w:t>
      </w:r>
      <w:proofErr w:type="spellStart"/>
      <w:r>
        <w:t>ie</w:t>
      </w:r>
      <w:proofErr w:type="spellEnd"/>
      <w:r>
        <w:t xml:space="preserve">, OV1, OV2 and OV3 in training group (n = 880); OV4, OV5 and OV6 in test group (n = 647)) </w:t>
      </w:r>
      <w:r w:rsidRPr="0035010B">
        <w:t xml:space="preserve">to </w:t>
      </w:r>
      <w:r>
        <w:t>quantify</w:t>
      </w:r>
      <w:r w:rsidRPr="0035010B">
        <w:t xml:space="preserve"> activation levels of </w:t>
      </w:r>
      <w:r>
        <w:t xml:space="preserve">54 </w:t>
      </w:r>
      <w:r w:rsidRPr="0035010B">
        <w:t xml:space="preserve">cancer-related pathways </w:t>
      </w:r>
      <w:r>
        <w:t>within both</w:t>
      </w:r>
      <w:r w:rsidRPr="0035010B">
        <w:t xml:space="preserve"> </w:t>
      </w:r>
      <w:proofErr w:type="spellStart"/>
      <w:r>
        <w:t>STRATsig</w:t>
      </w:r>
      <w:proofErr w:type="spellEnd"/>
      <w:r>
        <w:t xml:space="preserve"> </w:t>
      </w:r>
      <w:r w:rsidRPr="0035010B">
        <w:t xml:space="preserve">and </w:t>
      </w:r>
      <w:proofErr w:type="spellStart"/>
      <w:r>
        <w:t>CYTscore</w:t>
      </w:r>
      <w:proofErr w:type="spellEnd"/>
      <w:r w:rsidRPr="0035010B">
        <w:t xml:space="preserve"> </w:t>
      </w:r>
      <w:proofErr w:type="spellStart"/>
      <w:r w:rsidRPr="0035010B">
        <w:t>tertiles</w:t>
      </w:r>
      <w:proofErr w:type="spellEnd"/>
      <w:r w:rsidRPr="0035010B">
        <w:t xml:space="preserve"> (</w:t>
      </w:r>
      <w:r w:rsidRPr="00DB7952">
        <w:rPr>
          <w:b/>
        </w:rPr>
        <w:t>Fig</w:t>
      </w:r>
      <w:r w:rsidR="008B0252">
        <w:rPr>
          <w:b/>
        </w:rPr>
        <w:t>.</w:t>
      </w:r>
      <w:r w:rsidRPr="00DB7952">
        <w:rPr>
          <w:b/>
        </w:rPr>
        <w:t xml:space="preserve"> </w:t>
      </w:r>
      <w:r>
        <w:rPr>
          <w:b/>
        </w:rPr>
        <w:lastRenderedPageBreak/>
        <w:t>4B</w:t>
      </w:r>
      <w:r w:rsidRPr="0035010B">
        <w:t xml:space="preserve">). </w:t>
      </w:r>
      <w:r>
        <w:t xml:space="preserve">From these analyses, </w:t>
      </w:r>
      <w:proofErr w:type="gramStart"/>
      <w:r>
        <w:t xml:space="preserve">a </w:t>
      </w:r>
      <w:r w:rsidRPr="0035010B">
        <w:t>number of</w:t>
      </w:r>
      <w:proofErr w:type="gramEnd"/>
      <w:r w:rsidRPr="0035010B">
        <w:t xml:space="preserve"> significant pathways associated with immune suppression emerged as common themes that could r</w:t>
      </w:r>
      <w:r>
        <w:t>eproducibly</w:t>
      </w:r>
      <w:r w:rsidRPr="0035010B">
        <w:t xml:space="preserve"> differentiate </w:t>
      </w:r>
      <w:r>
        <w:t>S-</w:t>
      </w:r>
      <w:r w:rsidRPr="0035010B">
        <w:t xml:space="preserve">T1 and </w:t>
      </w:r>
      <w:r>
        <w:t>S-</w:t>
      </w:r>
      <w:r w:rsidRPr="0035010B">
        <w:t xml:space="preserve">T3 populations. </w:t>
      </w:r>
      <w:r>
        <w:t xml:space="preserve">Enrichment for </w:t>
      </w:r>
      <w:r w:rsidRPr="008B7BF2">
        <w:rPr>
          <w:i/>
        </w:rPr>
        <w:t>TGF-beta signaling</w:t>
      </w:r>
      <w:r>
        <w:t xml:space="preserve">, </w:t>
      </w:r>
      <w:proofErr w:type="spellStart"/>
      <w:r w:rsidRPr="008B7BF2">
        <w:rPr>
          <w:i/>
        </w:rPr>
        <w:t>Wnt</w:t>
      </w:r>
      <w:proofErr w:type="spellEnd"/>
      <w:r w:rsidRPr="008B7BF2">
        <w:rPr>
          <w:i/>
        </w:rPr>
        <w:t xml:space="preserve"> signaling</w:t>
      </w:r>
      <w:r>
        <w:t xml:space="preserve">, and </w:t>
      </w:r>
      <w:r>
        <w:rPr>
          <w:i/>
        </w:rPr>
        <w:t>angiogenesis</w:t>
      </w:r>
      <w:r>
        <w:t xml:space="preserve"> was associated with higher expression in S-T1, in all six cohorts (</w:t>
      </w:r>
      <w:r w:rsidRPr="00656569">
        <w:rPr>
          <w:b/>
        </w:rPr>
        <w:t>Fig</w:t>
      </w:r>
      <w:r w:rsidR="008B0252">
        <w:rPr>
          <w:b/>
        </w:rPr>
        <w:t>.</w:t>
      </w:r>
      <w:r w:rsidRPr="00656569">
        <w:rPr>
          <w:b/>
        </w:rPr>
        <w:t xml:space="preserve"> 4A</w:t>
      </w:r>
      <w:r>
        <w:t xml:space="preserve">). Similarly, pathway activation scores for </w:t>
      </w:r>
      <w:r w:rsidRPr="008B7BF2">
        <w:rPr>
          <w:i/>
        </w:rPr>
        <w:t>TGF-beta</w:t>
      </w:r>
      <w:r>
        <w:t xml:space="preserve">, </w:t>
      </w:r>
      <w:proofErr w:type="spellStart"/>
      <w:r w:rsidRPr="008B7BF2">
        <w:rPr>
          <w:i/>
        </w:rPr>
        <w:t>Wnt</w:t>
      </w:r>
      <w:proofErr w:type="spellEnd"/>
      <w:r>
        <w:rPr>
          <w:i/>
        </w:rPr>
        <w:t>,</w:t>
      </w:r>
      <w:r w:rsidRPr="008B7BF2">
        <w:rPr>
          <w:i/>
        </w:rPr>
        <w:t xml:space="preserve"> angiogenesis</w:t>
      </w:r>
      <w:r w:rsidRPr="0035010B">
        <w:t xml:space="preserve"> and </w:t>
      </w:r>
      <w:r w:rsidR="009D2976" w:rsidRPr="00CC2F88">
        <w:rPr>
          <w:i/>
        </w:rPr>
        <w:t>hypoxia/</w:t>
      </w:r>
      <w:r w:rsidRPr="00264525">
        <w:rPr>
          <w:i/>
        </w:rPr>
        <w:t>adenosine</w:t>
      </w:r>
      <w:r w:rsidRPr="008B7BF2">
        <w:rPr>
          <w:i/>
        </w:rPr>
        <w:t>-mediated immune suppression</w:t>
      </w:r>
      <w:r w:rsidRPr="0035010B">
        <w:t xml:space="preserve"> were </w:t>
      </w:r>
      <w:r>
        <w:t>significantly higher in</w:t>
      </w:r>
      <w:r w:rsidRPr="0035010B">
        <w:t xml:space="preserve"> </w:t>
      </w:r>
      <w:r>
        <w:t>S-</w:t>
      </w:r>
      <w:r w:rsidRPr="0035010B">
        <w:t>T1</w:t>
      </w:r>
      <w:r>
        <w:t xml:space="preserve"> relative to S-T3 (</w:t>
      </w:r>
      <w:r w:rsidRPr="008A31AF">
        <w:rPr>
          <w:b/>
        </w:rPr>
        <w:t>Fig</w:t>
      </w:r>
      <w:r w:rsidR="008B0252">
        <w:rPr>
          <w:b/>
        </w:rPr>
        <w:t>.</w:t>
      </w:r>
      <w:r w:rsidRPr="008A31AF">
        <w:rPr>
          <w:b/>
        </w:rPr>
        <w:t xml:space="preserve"> 4B</w:t>
      </w:r>
      <w:r w:rsidR="00374E67">
        <w:rPr>
          <w:b/>
        </w:rPr>
        <w:t>, D</w:t>
      </w:r>
      <w:r>
        <w:t>)</w:t>
      </w:r>
      <w:r w:rsidRPr="0035010B">
        <w:t xml:space="preserve">. </w:t>
      </w:r>
      <w:r>
        <w:t>Importantly, these differences remained significant within the CYT-Hi fractions of S-T1 and S-T3 (</w:t>
      </w:r>
      <w:r w:rsidRPr="007F76C8">
        <w:rPr>
          <w:b/>
        </w:rPr>
        <w:t>Fig</w:t>
      </w:r>
      <w:r w:rsidR="008B0252">
        <w:rPr>
          <w:b/>
        </w:rPr>
        <w:t>.</w:t>
      </w:r>
      <w:r w:rsidRPr="007F76C8">
        <w:rPr>
          <w:b/>
        </w:rPr>
        <w:t xml:space="preserve"> 4B</w:t>
      </w:r>
      <w:r>
        <w:t xml:space="preserve">, right panel). The CYT-Hi groups, which have uniformly high </w:t>
      </w:r>
      <w:proofErr w:type="spellStart"/>
      <w:r>
        <w:t>CYTscore</w:t>
      </w:r>
      <w:proofErr w:type="spellEnd"/>
      <w:r>
        <w:t xml:space="preserve"> values that do not differ across </w:t>
      </w:r>
      <w:proofErr w:type="spellStart"/>
      <w:r>
        <w:t>STRATsig</w:t>
      </w:r>
      <w:proofErr w:type="spellEnd"/>
      <w:r>
        <w:t xml:space="preserve"> </w:t>
      </w:r>
      <w:proofErr w:type="spellStart"/>
      <w:r>
        <w:t>tertiles</w:t>
      </w:r>
      <w:proofErr w:type="spellEnd"/>
      <w:r>
        <w:t xml:space="preserve"> (</w:t>
      </w:r>
      <w:r w:rsidR="008B0252">
        <w:rPr>
          <w:b/>
        </w:rPr>
        <w:t>Additional File 1:</w:t>
      </w:r>
      <w:r w:rsidR="008B0252" w:rsidRPr="00C90CFF">
        <w:rPr>
          <w:b/>
        </w:rPr>
        <w:t xml:space="preserve"> </w:t>
      </w:r>
      <w:r w:rsidRPr="00FE10A3">
        <w:rPr>
          <w:b/>
        </w:rPr>
        <w:t>Fig</w:t>
      </w:r>
      <w:r w:rsidR="008B0252">
        <w:rPr>
          <w:b/>
        </w:rPr>
        <w:t>.</w:t>
      </w:r>
      <w:r w:rsidRPr="00FE10A3">
        <w:rPr>
          <w:b/>
        </w:rPr>
        <w:t xml:space="preserve"> </w:t>
      </w:r>
      <w:r w:rsidR="008B0252">
        <w:rPr>
          <w:b/>
        </w:rPr>
        <w:t>S</w:t>
      </w:r>
      <w:r w:rsidRPr="007D106E">
        <w:rPr>
          <w:b/>
        </w:rPr>
        <w:t>4</w:t>
      </w:r>
      <w:r>
        <w:rPr>
          <w:b/>
        </w:rPr>
        <w:t>A, B</w:t>
      </w:r>
      <w:r>
        <w:t>), display significant survival differences, particularly when comparing S-T1 CYT-Hi to S-T3 CYT-Hi, where the average median survival times are 3.2 years and 7.2 years, respectively (</w:t>
      </w:r>
      <w:r w:rsidR="004E4463">
        <w:rPr>
          <w:b/>
        </w:rPr>
        <w:t>Additional File 1:</w:t>
      </w:r>
      <w:r w:rsidR="004E4463" w:rsidRPr="00C90CFF">
        <w:rPr>
          <w:b/>
        </w:rPr>
        <w:t xml:space="preserve"> </w:t>
      </w:r>
      <w:r w:rsidRPr="00FE10A3">
        <w:rPr>
          <w:b/>
        </w:rPr>
        <w:t>Fig</w:t>
      </w:r>
      <w:r w:rsidR="004E4463">
        <w:rPr>
          <w:b/>
        </w:rPr>
        <w:t>.</w:t>
      </w:r>
      <w:r w:rsidRPr="00FE10A3">
        <w:rPr>
          <w:b/>
        </w:rPr>
        <w:t xml:space="preserve"> </w:t>
      </w:r>
      <w:r w:rsidR="004E4463">
        <w:rPr>
          <w:b/>
        </w:rPr>
        <w:t>S</w:t>
      </w:r>
      <w:r w:rsidRPr="007D106E">
        <w:rPr>
          <w:b/>
        </w:rPr>
        <w:t>4</w:t>
      </w:r>
      <w:r>
        <w:rPr>
          <w:b/>
        </w:rPr>
        <w:t>C, D</w:t>
      </w:r>
      <w:r>
        <w:t xml:space="preserve">). </w:t>
      </w:r>
    </w:p>
    <w:p w14:paraId="1A154221" w14:textId="7D7DFFC5" w:rsidR="004A480B" w:rsidRDefault="004A480B" w:rsidP="004A480B">
      <w:pPr>
        <w:spacing w:line="360" w:lineRule="auto"/>
        <w:ind w:firstLine="720"/>
        <w:jc w:val="both"/>
        <w:rPr>
          <w:noProof/>
        </w:rPr>
      </w:pPr>
      <w:del w:id="65" w:author="Ming Leung" w:date="2024-03-25T08:59:00Z">
        <w:r w:rsidDel="005777FF">
          <w:delText>We reasoned that t</w:delText>
        </w:r>
      </w:del>
      <w:ins w:id="66" w:author="Ming Leung" w:date="2024-03-25T08:59:00Z">
        <w:r w:rsidR="005777FF">
          <w:t>T</w:t>
        </w:r>
      </w:ins>
      <w:r>
        <w:t>he inferior survival of S-T1 CYT-Hi may reflect a heightened immunosuppression that potentiates a more severe immune dysfunction. To test this hypothesis</w:t>
      </w:r>
      <w:ins w:id="67" w:author="Ming Leung" w:date="2024-03-25T08:57:00Z">
        <w:r w:rsidR="005777FF">
          <w:t>,</w:t>
        </w:r>
      </w:ins>
      <w:r>
        <w:t xml:space="preserve"> we employed a transcriptomic measure of T cell dysfunction</w:t>
      </w:r>
      <w:r w:rsidR="00B53A19">
        <w:fldChar w:fldCharType="begin">
          <w:fldData xml:space="preserve">PEVuZE5vdGU+PENpdGU+PEF1dGhvcj5KaWFuZzwvQXV0aG9yPjxZZWFyPjIwMTg8L1llYXI+PFJl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</w:fldData>
        </w:fldChar>
      </w:r>
      <w:r w:rsidR="00223E34">
        <w:instrText xml:space="preserve"> ADDIN EN.CITE </w:instrText>
      </w:r>
      <w:r w:rsidR="00223E34">
        <w:fldChar w:fldCharType="begin">
          <w:fldData xml:space="preserve">PEVuZE5vdGU+PENpdGU+PEF1dGhvcj5KaWFuZzwvQXV0aG9yPjxZZWFyPjIwMTg8L1llYXI+PFJl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</w:fldData>
        </w:fldChar>
      </w:r>
      <w:r w:rsidR="00223E34">
        <w:instrText xml:space="preserve"> ADDIN EN.CITE.DATA </w:instrText>
      </w:r>
      <w:r w:rsidR="00223E34">
        <w:fldChar w:fldCharType="end"/>
      </w:r>
      <w:r w:rsidR="00B53A19">
        <w:fldChar w:fldCharType="separate"/>
      </w:r>
      <w:r w:rsidR="00223E34" w:rsidRPr="00223E34">
        <w:rPr>
          <w:noProof/>
          <w:vertAlign w:val="superscript"/>
        </w:rPr>
        <w:t>29</w:t>
      </w:r>
      <w:r w:rsidR="00B53A19">
        <w:fldChar w:fldCharType="end"/>
      </w:r>
      <w:r>
        <w:t xml:space="preserve"> to compare the </w:t>
      </w:r>
      <w:proofErr w:type="spellStart"/>
      <w:r>
        <w:t>CYTscore</w:t>
      </w:r>
      <w:proofErr w:type="spellEnd"/>
      <w:r>
        <w:t xml:space="preserve"> groups of S-T1 to those of S-T3. As shown in </w:t>
      </w:r>
      <w:r w:rsidRPr="001B3FFA">
        <w:rPr>
          <w:b/>
        </w:rPr>
        <w:t>Fig</w:t>
      </w:r>
      <w:r w:rsidR="004E4463">
        <w:rPr>
          <w:b/>
        </w:rPr>
        <w:t>.</w:t>
      </w:r>
      <w:r w:rsidRPr="001B3FFA">
        <w:rPr>
          <w:b/>
        </w:rPr>
        <w:t xml:space="preserve"> 4C</w:t>
      </w:r>
      <w:r>
        <w:rPr>
          <w:b/>
        </w:rPr>
        <w:t xml:space="preserve"> </w:t>
      </w:r>
      <w:r w:rsidRPr="008E6379">
        <w:t>(top panel)</w:t>
      </w:r>
      <w:r>
        <w:t xml:space="preserve">, in both training and test sets T cell dysfunction scores were significantly higher in the </w:t>
      </w:r>
      <w:proofErr w:type="spellStart"/>
      <w:r>
        <w:t>CYTscore</w:t>
      </w:r>
      <w:proofErr w:type="spellEnd"/>
      <w:r>
        <w:t xml:space="preserve"> (CYT)-Mid and Hi groups of S-T1 as compared to their counterparts in S-T3. This finding associates T cell dysfunction with the reduced patient survival of the S-T1 CYT-Hi group.</w:t>
      </w:r>
      <w:r w:rsidRPr="005D49AB">
        <w:rPr>
          <w:noProof/>
        </w:rPr>
        <w:t xml:space="preserve"> </w:t>
      </w:r>
    </w:p>
    <w:p w14:paraId="6FBA48A9" w14:textId="7965310C" w:rsidR="004A480B" w:rsidRDefault="004A480B" w:rsidP="004A480B">
      <w:pPr>
        <w:spacing w:line="360" w:lineRule="auto"/>
        <w:ind w:firstLine="720"/>
        <w:jc w:val="both"/>
      </w:pPr>
      <w:r>
        <w:t xml:space="preserve">Next, we assessed the enrichment of </w:t>
      </w:r>
      <w:r w:rsidRPr="0035010B">
        <w:t xml:space="preserve">pathway </w:t>
      </w:r>
      <w:r>
        <w:t>activation</w:t>
      </w:r>
      <w:r w:rsidRPr="0035010B">
        <w:t xml:space="preserve"> </w:t>
      </w:r>
      <w:r>
        <w:t>in</w:t>
      </w:r>
      <w:r w:rsidRPr="0035010B">
        <w:t xml:space="preserve"> </w:t>
      </w:r>
      <w:r>
        <w:t>S-</w:t>
      </w:r>
      <w:r w:rsidRPr="0035010B">
        <w:t xml:space="preserve">T3. </w:t>
      </w:r>
      <w:r>
        <w:t>Significant observations included</w:t>
      </w:r>
      <w:r w:rsidRPr="0035010B">
        <w:t xml:space="preserve"> growth and energy metabolism pathways, including </w:t>
      </w:r>
      <w:r w:rsidRPr="00F04ED1">
        <w:rPr>
          <w:i/>
        </w:rPr>
        <w:t>cell cycle</w:t>
      </w:r>
      <w:r w:rsidRPr="0035010B">
        <w:t xml:space="preserve"> and </w:t>
      </w:r>
      <w:r w:rsidRPr="00F04ED1">
        <w:rPr>
          <w:i/>
        </w:rPr>
        <w:t>proliferation</w:t>
      </w:r>
      <w:r w:rsidRPr="0035010B">
        <w:t xml:space="preserve">, </w:t>
      </w:r>
      <w:r w:rsidRPr="00F04ED1">
        <w:rPr>
          <w:i/>
        </w:rPr>
        <w:t>DNA repair</w:t>
      </w:r>
      <w:r>
        <w:t>,</w:t>
      </w:r>
      <w:r w:rsidRPr="0035010B">
        <w:t xml:space="preserve"> and </w:t>
      </w:r>
      <w:r w:rsidRPr="00F04ED1">
        <w:rPr>
          <w:i/>
        </w:rPr>
        <w:t>oxidative phosphorylation</w:t>
      </w:r>
      <w:r>
        <w:t xml:space="preserve"> (</w:t>
      </w:r>
      <w:r w:rsidRPr="00F04ED1">
        <w:rPr>
          <w:b/>
        </w:rPr>
        <w:t>Fig</w:t>
      </w:r>
      <w:r w:rsidR="004E4463">
        <w:rPr>
          <w:b/>
        </w:rPr>
        <w:t>.</w:t>
      </w:r>
      <w:r w:rsidRPr="00F04ED1">
        <w:rPr>
          <w:b/>
        </w:rPr>
        <w:t xml:space="preserve"> 4A</w:t>
      </w:r>
      <w:r w:rsidR="00374E67">
        <w:rPr>
          <w:b/>
        </w:rPr>
        <w:t>-</w:t>
      </w:r>
      <w:r w:rsidRPr="00F04ED1">
        <w:rPr>
          <w:b/>
        </w:rPr>
        <w:t>B</w:t>
      </w:r>
      <w:r w:rsidR="00374E67">
        <w:rPr>
          <w:b/>
        </w:rPr>
        <w:t>, D</w:t>
      </w:r>
      <w:r>
        <w:t xml:space="preserve">). While these observations are </w:t>
      </w:r>
      <w:r w:rsidRPr="0035010B">
        <w:t xml:space="preserve">consistent with previous reports </w:t>
      </w:r>
      <w:r>
        <w:t xml:space="preserve">correlating </w:t>
      </w:r>
      <w:r w:rsidRPr="0035010B">
        <w:t>proliferation</w:t>
      </w:r>
      <w:r w:rsidR="00B53A19">
        <w:fldChar w:fldCharType="begin">
          <w:fldData xml:space="preserve">PEVuZE5vdGU+PENpdGU+PEF1dGhvcj5NaWxsZXI8L0F1dGhvcj48WWVhcj4yMDE2PC9ZZWFyPjxS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</w:fldData>
        </w:fldChar>
      </w:r>
      <w:r w:rsidR="00223E34">
        <w:instrText xml:space="preserve"> ADDIN EN.CITE </w:instrText>
      </w:r>
      <w:r w:rsidR="00223E34">
        <w:fldChar w:fldCharType="begin">
          <w:fldData xml:space="preserve">PEVuZE5vdGU+PENpdGU+PEF1dGhvcj5NaWxsZXI8L0F1dGhvcj48WWVhcj4yMDE2PC9ZZWFyPjxS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</w:fldData>
        </w:fldChar>
      </w:r>
      <w:r w:rsidR="00223E34">
        <w:instrText xml:space="preserve"> ADDIN EN.CITE.DATA </w:instrText>
      </w:r>
      <w:r w:rsidR="00223E34">
        <w:fldChar w:fldCharType="end"/>
      </w:r>
      <w:r w:rsidR="00B53A19">
        <w:fldChar w:fldCharType="separate"/>
      </w:r>
      <w:r w:rsidR="00223E34" w:rsidRPr="00223E34">
        <w:rPr>
          <w:noProof/>
          <w:vertAlign w:val="superscript"/>
        </w:rPr>
        <w:t>41</w:t>
      </w:r>
      <w:r w:rsidR="00B53A19">
        <w:fldChar w:fldCharType="end"/>
      </w:r>
      <w:r>
        <w:t>, genomic instability</w:t>
      </w:r>
      <w:r>
        <w:fldChar w:fldCharType="begin">
          <w:fldData xml:space="preserve">PEVuZE5vdGU+PENpdGU+PEF1dGhvcj5DaGVuPC9BdXRob3I+PFllYXI+MjAyMjwvWWVhcj48UmVj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</w:fldData>
        </w:fldChar>
      </w:r>
      <w:r w:rsidR="00223E34">
        <w:instrText xml:space="preserve"> ADDIN EN.CITE </w:instrText>
      </w:r>
      <w:r w:rsidR="00223E34">
        <w:fldChar w:fldCharType="begin">
          <w:fldData xml:space="preserve">PEVuZE5vdGU+PENpdGU+PEF1dGhvcj5DaGVuPC9BdXRob3I+PFllYXI+MjAyMjwvWWVhcj48UmVj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</w:fldData>
        </w:fldChar>
      </w:r>
      <w:r w:rsidR="00223E34">
        <w:instrText xml:space="preserve"> ADDIN EN.CITE.DATA </w:instrText>
      </w:r>
      <w:r w:rsidR="00223E34">
        <w:fldChar w:fldCharType="end"/>
      </w:r>
      <w:r>
        <w:fldChar w:fldCharType="separate"/>
      </w:r>
      <w:r w:rsidR="00223E34" w:rsidRPr="00223E34">
        <w:rPr>
          <w:noProof/>
          <w:vertAlign w:val="superscript"/>
        </w:rPr>
        <w:t>45</w:t>
      </w:r>
      <w:r>
        <w:fldChar w:fldCharType="end"/>
      </w:r>
      <w:r>
        <w:t xml:space="preserve"> and oxidative phosphorylation</w:t>
      </w:r>
      <w:r w:rsidR="00B53A19">
        <w:fldChar w:fldCharType="begin">
          <w:fldData xml:space="preserve">PEVuZE5vdGU+PENpdGU+PEF1dGhvcj5XYW5nPC9BdXRob3I+PFllYXI+MjAyMzwvWWVhcj48UmVj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</w:fldData>
        </w:fldChar>
      </w:r>
      <w:r w:rsidR="00223E34">
        <w:instrText xml:space="preserve"> ADDIN EN.CITE </w:instrText>
      </w:r>
      <w:r w:rsidR="00223E34">
        <w:fldChar w:fldCharType="begin">
          <w:fldData xml:space="preserve">PEVuZE5vdGU+PENpdGU+PEF1dGhvcj5XYW5nPC9BdXRob3I+PFllYXI+MjAyMzwvWWVhcj48UmVj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</w:fldData>
        </w:fldChar>
      </w:r>
      <w:r w:rsidR="00223E34">
        <w:instrText xml:space="preserve"> ADDIN EN.CITE.DATA </w:instrText>
      </w:r>
      <w:r w:rsidR="00223E34">
        <w:fldChar w:fldCharType="end"/>
      </w:r>
      <w:r w:rsidR="00B53A19">
        <w:fldChar w:fldCharType="separate"/>
      </w:r>
      <w:r w:rsidR="00223E34" w:rsidRPr="00223E34">
        <w:rPr>
          <w:noProof/>
          <w:vertAlign w:val="superscript"/>
        </w:rPr>
        <w:t>46</w:t>
      </w:r>
      <w:r w:rsidR="00B53A19">
        <w:fldChar w:fldCharType="end"/>
      </w:r>
      <w:r>
        <w:t xml:space="preserve"> to immune-mediated survival, </w:t>
      </w:r>
      <w:del w:id="68" w:author="Ming Leung" w:date="2024-03-25T09:05:00Z">
        <w:r w:rsidDel="002B707A">
          <w:delText xml:space="preserve">how </w:delText>
        </w:r>
      </w:del>
      <w:ins w:id="69" w:author="Ming Leung" w:date="2024-03-25T09:05:00Z">
        <w:r w:rsidR="002B707A">
          <w:t>the exact mechanism through which</w:t>
        </w:r>
        <w:r w:rsidR="002B707A">
          <w:t xml:space="preserve"> </w:t>
        </w:r>
      </w:ins>
      <w:r>
        <w:t xml:space="preserve">these pathways </w:t>
      </w:r>
      <w:del w:id="70" w:author="Ming Leung" w:date="2024-03-25T09:06:00Z">
        <w:r w:rsidDel="002B707A">
          <w:delText xml:space="preserve">may </w:delText>
        </w:r>
      </w:del>
      <w:r>
        <w:t xml:space="preserve">contribute to tumor immunogenicity is not </w:t>
      </w:r>
      <w:r w:rsidR="00B9689C">
        <w:t>yet clear</w:t>
      </w:r>
      <w:r>
        <w:t xml:space="preserve">. </w:t>
      </w:r>
      <w:ins w:id="71" w:author="Ming Leung" w:date="2024-03-25T09:07:00Z">
        <w:r w:rsidR="002B707A">
          <w:t>A</w:t>
        </w:r>
        <w:r w:rsidR="002B707A">
          <w:t xml:space="preserve"> common mechanism of immune evasion in HGSC</w:t>
        </w:r>
        <w:r w:rsidR="002B707A">
          <w:fldChar w:fldCharType="begin"/>
        </w:r>
        <w:r w:rsidR="002B707A">
          <w:instrText xml:space="preserve"> ADDIN EN.CITE &lt;EndNote&gt;&lt;Cite&gt;&lt;Author&gt;Rodriguez&lt;/Author&gt;&lt;Year&gt;2023&lt;/Year&gt;&lt;RecNum&gt;150&lt;/RecNum&gt;&lt;DisplayText&gt;&lt;style face="superscript"&gt;47&lt;/style&gt;&lt;/DisplayText&gt;&lt;record&gt;&lt;rec-number&gt;150&lt;/rec-number&gt;&lt;foreign-keys&gt;&lt;key app="EN" db-id="x9xsw0szrfvw2kesrv4xvvdvafwzaf05fd5v" timestamp="1707163339" guid="f4126652-f10d-4e62-ada2-ce486cc16ae7"&gt;150&lt;/key&gt;&lt;/foreign-keys&gt;&lt;ref-type name="Journal Article"&gt;17&lt;/ref-type&gt;&lt;contributors&gt;&lt;authors&gt;&lt;author&gt;Rodriguez, G. M.&lt;/author&gt;&lt;author&gt;Yakubovich, E.&lt;/author&gt;&lt;author&gt;Vanderhyden, B. C.&lt;/author&gt;&lt;/authors&gt;&lt;/contributors&gt;&lt;auth-address&gt;Cancer Therapeutics Program, Ottawa Hospital Research Institute, 501 Smyth Road, Ottawa, ON K1H 8L6, Canada.&amp;#xD;Department of Cellular and Molecular Medicine, University of Ottawa, 451 Smyth Road, Ottawa, ON K1H 8M5, Canada.&lt;/auth-address&gt;&lt;titles&gt;&lt;title&gt;Unveiling the Immunogenicity of Ovarian Tumors as the Crucial Catalyst for Therapeutic Success&lt;/title&gt;&lt;secondary-title&gt;Cancers (Basel)&lt;/secondary-title&gt;&lt;/titles&gt;&lt;periodical&gt;&lt;full-title&gt;Cancers (Basel)&lt;/full-title&gt;&lt;/periodical&gt;&lt;volume&gt;15&lt;/volume&gt;&lt;number&gt;23&lt;/number&gt;&lt;edition&gt;20231202&lt;/edition&gt;&lt;keywords&gt;&lt;keyword&gt;Emt&lt;/keyword&gt;&lt;keyword&gt;classic HLA I&lt;/keyword&gt;&lt;keyword&gt;non-classic HLA I&lt;/keyword&gt;&lt;keyword&gt;ovarian cancer&lt;/keyword&gt;&lt;keyword&gt;tumor immunogenicity&lt;/keyword&gt;&lt;keyword&gt;tumor-associated antigens&lt;/keyword&gt;&lt;/keywords&gt;&lt;dates&gt;&lt;year&gt;2023&lt;/year&gt;&lt;pub-dates&gt;&lt;date&gt;Dec 2&lt;/date&gt;&lt;/pub-dates&gt;&lt;/dates&gt;&lt;isbn&gt;2072-6694 (Print)&amp;#xD;2072-6694 (Electronic)&amp;#xD;2072-6694 (Linking)&lt;/isbn&gt;&lt;accession-num&gt;38067396&lt;/accession-num&gt;&lt;urls&gt;&lt;related-urls&gt;&lt;url&gt;https://www.ncbi.nlm.nih.gov/pubmed/38067396&lt;/url&gt;&lt;/related-urls&gt;&lt;/urls&gt;&lt;custom1&gt;The authors declare no conflict of interest.&lt;/custom1&gt;&lt;custom2&gt;PMC10705691&lt;/custom2&gt;&lt;electronic-resource-num&gt;10.3390/cancers15235694&lt;/electronic-resource-num&gt;&lt;remote-database-name&gt;PubMed-not-MEDLINE&lt;/remote-database-name&gt;&lt;remote-database-provider&gt;NLM&lt;/remote-database-provider&gt;&lt;/record&gt;&lt;/Cite&gt;&lt;/EndNote&gt;</w:instrText>
        </w:r>
        <w:r w:rsidR="002B707A">
          <w:fldChar w:fldCharType="separate"/>
        </w:r>
        <w:r w:rsidR="002B707A" w:rsidRPr="00223E34">
          <w:rPr>
            <w:noProof/>
            <w:vertAlign w:val="superscript"/>
          </w:rPr>
          <w:t>47</w:t>
        </w:r>
        <w:r w:rsidR="002B707A">
          <w:fldChar w:fldCharType="end"/>
        </w:r>
        <w:r w:rsidR="002B707A">
          <w:t xml:space="preserve"> i</w:t>
        </w:r>
      </w:ins>
      <w:del w:id="72" w:author="Ming Leung" w:date="2024-03-25T09:07:00Z">
        <w:r w:rsidDel="002B707A">
          <w:delText>I</w:delText>
        </w:r>
      </w:del>
      <w:r>
        <w:t>n ovarian cancer</w:t>
      </w:r>
      <w:del w:id="73" w:author="Ming Leung" w:date="2024-03-25T09:08:00Z">
        <w:r w:rsidDel="002B707A">
          <w:delText>, immunogenicity is enhanced by antigen presentation, and</w:delText>
        </w:r>
      </w:del>
      <w:ins w:id="74" w:author="Ming Leung" w:date="2024-03-25T09:08:00Z">
        <w:r w:rsidR="002B707A">
          <w:t xml:space="preserve"> </w:t>
        </w:r>
        <w:proofErr w:type="spellStart"/>
        <w:r w:rsidR="002B707A">
          <w:t>is</w:t>
        </w:r>
      </w:ins>
      <w:proofErr w:type="spellEnd"/>
      <w:r>
        <w:t xml:space="preserve"> the transcriptional repression of antigen processing and presentation machinery (APM) genes</w:t>
      </w:r>
      <w:ins w:id="75" w:author="Ming Leung" w:date="2024-03-25T09:08:00Z">
        <w:r w:rsidR="002B707A">
          <w:t>, resulting in lowered</w:t>
        </w:r>
        <w:r w:rsidR="002B707A">
          <w:t xml:space="preserve"> immunogenicity</w:t>
        </w:r>
      </w:ins>
      <w:del w:id="76" w:author="Ming Leung" w:date="2024-03-25T09:08:00Z">
        <w:r w:rsidDel="002B707A">
          <w:delText xml:space="preserve"> is</w:delText>
        </w:r>
      </w:del>
      <w:del w:id="77" w:author="Ming Leung" w:date="2024-03-25T09:07:00Z">
        <w:r w:rsidDel="002B707A">
          <w:delText xml:space="preserve"> a common mechanism of immune evasion in HGSC</w:delText>
        </w:r>
        <w:r w:rsidR="00B53A19" w:rsidDel="002B707A">
          <w:fldChar w:fldCharType="begin"/>
        </w:r>
        <w:r w:rsidR="00223E34" w:rsidDel="002B707A">
          <w:delInstrText xml:space="preserve"> ADDIN EN.CITE &lt;EndNote&gt;&lt;Cite&gt;&lt;Author&gt;Rodriguez&lt;/Author&gt;&lt;Year&gt;2023&lt;/Year&gt;&lt;RecNum&gt;150&lt;/RecNum&gt;&lt;DisplayText&gt;&lt;style face="superscript"&gt;47&lt;/style&gt;&lt;/DisplayText&gt;&lt;record&gt;&lt;rec-number&gt;150&lt;/rec-number&gt;&lt;foreign-keys&gt;&lt;key app="EN" db-id="x9xsw0szrfvw2kesrv4xvvdvafwzaf05fd5v" timestamp="1707163339" guid="f4126652-f10d-4e62-ada2-ce486cc16ae7"&gt;150&lt;/key&gt;&lt;/foreign-keys&gt;&lt;ref-type name="Journal Article"&gt;17&lt;/ref-type&gt;&lt;contributors&gt;&lt;authors&gt;&lt;author&gt;Rodriguez, G. M.&lt;/author&gt;&lt;author&gt;Yakubovich, E.&lt;/author&gt;&lt;author&gt;Vanderhyden, B. C.&lt;/author&gt;&lt;/authors&gt;&lt;/contributors&gt;&lt;auth-address&gt;Cancer Therapeutics Program, Ottawa Hospital Research Institute, 501 Smyth Road, Ottawa, ON K1H 8L6, Canada.&amp;#xD;Department of Cellular and Molecular Medicine, University of Ottawa, 451 Smyth Road, Ottawa, ON K1H 8M5, Canada.&lt;/auth-address&gt;&lt;titles&gt;&lt;title&gt;Unveiling the Immunogenicity of Ovarian Tumors as the Crucial Catalyst for Therapeutic Success&lt;/title&gt;&lt;secondary-title&gt;Cancers (Basel)&lt;/secondary-title&gt;&lt;/titles&gt;&lt;periodical&gt;&lt;full-title&gt;Cancers (Basel)&lt;/full-title&gt;&lt;/periodical&gt;&lt;volume&gt;15&lt;/volume&gt;&lt;number&gt;23&lt;/number&gt;&lt;edition&gt;20231202&lt;/edition&gt;&lt;keywords&gt;&lt;keyword&gt;Emt&lt;/keyword&gt;&lt;keyword&gt;classic HLA I&lt;/keyword&gt;&lt;keyword&gt;non-classic HLA I&lt;/keyword&gt;&lt;keyword&gt;ovarian cancer&lt;/keyword&gt;&lt;keyword&gt;tumor immunogenicity&lt;/keyword&gt;&lt;keyword&gt;tumor-associated antigens&lt;/keyword&gt;&lt;/keywords&gt;&lt;dates&gt;&lt;year&gt;2023&lt;/year&gt;&lt;pub-dates&gt;&lt;date&gt;Dec 2&lt;/date&gt;&lt;/pub-dates&gt;&lt;/dates&gt;&lt;isbn&gt;2072-6694 (Print)&amp;#xD;2072-6694 (Electronic)&amp;#xD;2072-6694 (Linking)&lt;/isbn&gt;&lt;accession-num&gt;38067396&lt;/accession-num&gt;&lt;urls&gt;&lt;related-urls&gt;&lt;url&gt;https://www.ncbi.nlm.nih.gov/pubmed/38067396&lt;/url&gt;&lt;/related-urls&gt;&lt;/urls&gt;&lt;custom1&gt;The authors declare no conflict of interest.&lt;/custom1&gt;&lt;custom2&gt;PMC10705691&lt;/custom2&gt;&lt;electronic-resource-num&gt;10.3390/cancers15235694&lt;/electronic-resource-num&gt;&lt;remote-database-name&gt;PubMed-not-MEDLINE&lt;/remote-database-name&gt;&lt;remote-database-provider&gt;NLM&lt;/remote-database-provider&gt;&lt;/record&gt;&lt;/Cite&gt;&lt;/EndNote&gt;</w:delInstrText>
        </w:r>
        <w:r w:rsidR="00B53A19" w:rsidDel="002B707A">
          <w:fldChar w:fldCharType="separate"/>
        </w:r>
        <w:r w:rsidR="00223E34" w:rsidRPr="00223E34" w:rsidDel="002B707A">
          <w:rPr>
            <w:noProof/>
            <w:vertAlign w:val="superscript"/>
          </w:rPr>
          <w:delText>47</w:delText>
        </w:r>
        <w:r w:rsidR="00B53A19" w:rsidDel="002B707A">
          <w:fldChar w:fldCharType="end"/>
        </w:r>
      </w:del>
      <w:r>
        <w:t xml:space="preserve">. </w:t>
      </w:r>
      <w:del w:id="78" w:author="Ming Leung" w:date="2024-03-25T09:09:00Z">
        <w:r w:rsidDel="004B3DED">
          <w:delText>Thus</w:delText>
        </w:r>
      </w:del>
      <w:ins w:id="79" w:author="Ming Leung" w:date="2024-03-25T09:09:00Z">
        <w:r w:rsidR="004B3DED">
          <w:t>As such</w:t>
        </w:r>
      </w:ins>
      <w:r>
        <w:t xml:space="preserve">, we compared the immunogenic potential of the </w:t>
      </w:r>
      <w:proofErr w:type="spellStart"/>
      <w:r>
        <w:t>CYTscore</w:t>
      </w:r>
      <w:proofErr w:type="spellEnd"/>
      <w:r>
        <w:t xml:space="preserve"> groups in S-T1 and S-T3 using an APM gene signature predictive of ICI response in melanoma</w:t>
      </w:r>
      <w:r w:rsidR="00B53A19">
        <w:fldChar w:fldCharType="begin">
          <w:fldData xml:space="preserve">PEVuZE5vdGU+PENpdGU+PEF1dGhvcj5UaG9tcHNvbjwvQXV0aG9yPjxZZWFyPjIwMjA8L1llYXI+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</w:fldData>
        </w:fldChar>
      </w:r>
      <w:r w:rsidR="00223E34">
        <w:instrText xml:space="preserve"> ADDIN EN.CITE </w:instrText>
      </w:r>
      <w:r w:rsidR="00223E34">
        <w:fldChar w:fldCharType="begin">
          <w:fldData xml:space="preserve">PEVuZE5vdGU+PENpdGU+PEF1dGhvcj5UaG9tcHNvbjwvQXV0aG9yPjxZZWFyPjIwMjA8L1llYXI+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</w:fldData>
        </w:fldChar>
      </w:r>
      <w:r w:rsidR="00223E34">
        <w:instrText xml:space="preserve"> ADDIN EN.CITE.DATA </w:instrText>
      </w:r>
      <w:r w:rsidR="00223E34">
        <w:fldChar w:fldCharType="end"/>
      </w:r>
      <w:r w:rsidR="00B53A19">
        <w:fldChar w:fldCharType="separate"/>
      </w:r>
      <w:r w:rsidR="00223E34" w:rsidRPr="00223E34">
        <w:rPr>
          <w:noProof/>
          <w:vertAlign w:val="superscript"/>
        </w:rPr>
        <w:t>48</w:t>
      </w:r>
      <w:r w:rsidR="00B53A19">
        <w:fldChar w:fldCharType="end"/>
      </w:r>
      <w:r>
        <w:t xml:space="preserve">. The APM signature was significantly elevated in S-T3 </w:t>
      </w:r>
      <w:proofErr w:type="spellStart"/>
      <w:r>
        <w:t>CYTscore</w:t>
      </w:r>
      <w:proofErr w:type="spellEnd"/>
      <w:r>
        <w:t xml:space="preserve"> groups as compared to their cognate S-T1 </w:t>
      </w:r>
      <w:proofErr w:type="spellStart"/>
      <w:r w:rsidR="0025753F">
        <w:t>CYTscore</w:t>
      </w:r>
      <w:proofErr w:type="spellEnd"/>
      <w:r w:rsidR="0025753F">
        <w:t xml:space="preserve"> </w:t>
      </w:r>
      <w:r>
        <w:t>groups (</w:t>
      </w:r>
      <w:r w:rsidRPr="009D63B3">
        <w:rPr>
          <w:b/>
        </w:rPr>
        <w:t>Fig</w:t>
      </w:r>
      <w:r w:rsidR="004E4463">
        <w:rPr>
          <w:b/>
        </w:rPr>
        <w:t>.</w:t>
      </w:r>
      <w:r w:rsidRPr="009D63B3">
        <w:rPr>
          <w:b/>
        </w:rPr>
        <w:t xml:space="preserve"> 4C</w:t>
      </w:r>
      <w:r>
        <w:t xml:space="preserve">, middle panel), demonstrating an association between elevated APM expression and the immune-mediated </w:t>
      </w:r>
      <w:r>
        <w:lastRenderedPageBreak/>
        <w:t xml:space="preserve">survival benefit of S-T3 CYT-Hi. At a more granular level, IRF1, a major transcriptional activator of APM genes, was also significantly overexpressed in the </w:t>
      </w:r>
      <w:proofErr w:type="spellStart"/>
      <w:r>
        <w:t>CYTscore</w:t>
      </w:r>
      <w:proofErr w:type="spellEnd"/>
      <w:r>
        <w:t xml:space="preserve"> groups of S-T3 as compared to S-T1 (</w:t>
      </w:r>
      <w:r w:rsidRPr="009D63B3">
        <w:rPr>
          <w:b/>
        </w:rPr>
        <w:t>Fig</w:t>
      </w:r>
      <w:r w:rsidR="004E4463">
        <w:rPr>
          <w:b/>
        </w:rPr>
        <w:t>.</w:t>
      </w:r>
      <w:r w:rsidRPr="009D63B3">
        <w:rPr>
          <w:b/>
        </w:rPr>
        <w:t xml:space="preserve"> 4C</w:t>
      </w:r>
      <w:r>
        <w:t xml:space="preserve">, bottom panel) and this association extended to a number of </w:t>
      </w:r>
      <w:proofErr w:type="gramStart"/>
      <w:r>
        <w:t>core</w:t>
      </w:r>
      <w:proofErr w:type="gramEnd"/>
      <w:r>
        <w:t xml:space="preserve"> APM genes including TAP1, TAPBP, TAPBPL, PSMB8, PSMB9, PSMB10, PSME1 and PSME2 (</w:t>
      </w:r>
      <w:r w:rsidR="004E4463">
        <w:rPr>
          <w:b/>
        </w:rPr>
        <w:t>Additional File 2:</w:t>
      </w:r>
      <w:r w:rsidR="004E4463" w:rsidRPr="00C90CFF">
        <w:rPr>
          <w:b/>
        </w:rPr>
        <w:t xml:space="preserve"> </w:t>
      </w:r>
      <w:r w:rsidRPr="00433F87">
        <w:rPr>
          <w:b/>
        </w:rPr>
        <w:t xml:space="preserve">Table </w:t>
      </w:r>
      <w:r w:rsidR="004E4463">
        <w:rPr>
          <w:b/>
        </w:rPr>
        <w:t>S</w:t>
      </w:r>
      <w:r w:rsidRPr="00433F87">
        <w:rPr>
          <w:b/>
        </w:rPr>
        <w:t>1</w:t>
      </w:r>
      <w:r>
        <w:t xml:space="preserve">). In a similar vein, individual genes </w:t>
      </w:r>
      <w:r w:rsidRPr="0035010B">
        <w:t xml:space="preserve">representative of </w:t>
      </w:r>
      <w:r>
        <w:t>immunosuppressive</w:t>
      </w:r>
      <w:r w:rsidRPr="0035010B">
        <w:t xml:space="preserve"> pathways </w:t>
      </w:r>
      <w:r>
        <w:t>also showed significant and reproducible differences between S-T1 and S-T3 (</w:t>
      </w:r>
      <w:r w:rsidR="006228D6" w:rsidRPr="00264525">
        <w:rPr>
          <w:b/>
        </w:rPr>
        <w:t>Additional File 1: Fig</w:t>
      </w:r>
      <w:r w:rsidR="006228D6" w:rsidRPr="007E6189">
        <w:rPr>
          <w:b/>
        </w:rPr>
        <w:t>. S</w:t>
      </w:r>
      <w:r w:rsidR="006228D6" w:rsidRPr="00CC2F88">
        <w:rPr>
          <w:b/>
        </w:rPr>
        <w:t>5</w:t>
      </w:r>
      <w:r>
        <w:t xml:space="preserve">), particularly with respect to overexpression in S-T1 CYT-Hi relative to S-T3 CYT-Hi including TGF-beta (TGFB1, TGFB3), </w:t>
      </w:r>
      <w:r w:rsidRPr="0035010B">
        <w:t>drivers of adenos</w:t>
      </w:r>
      <w:r>
        <w:t>ine-mediated immune suppression</w:t>
      </w:r>
      <w:r w:rsidRPr="0035010B">
        <w:t xml:space="preserve"> </w:t>
      </w:r>
      <w:r>
        <w:t>(NT5E (CD73),</w:t>
      </w:r>
      <w:r w:rsidRPr="0035010B">
        <w:t xml:space="preserve"> </w:t>
      </w:r>
      <w:r>
        <w:t>ENTPD1 (CD39))</w:t>
      </w:r>
      <w:r w:rsidRPr="0035010B">
        <w:t xml:space="preserve">, </w:t>
      </w:r>
      <w:proofErr w:type="spellStart"/>
      <w:r>
        <w:t>Wnt</w:t>
      </w:r>
      <w:proofErr w:type="spellEnd"/>
      <w:r>
        <w:t xml:space="preserve"> pathway ligands (WNT7A, WNT4), IL10, and drivers/markers of cancer-associated fibroblast activation (INHBA, WNT7A, TGFB1, FAP, PDGFRA, PDGFRB)</w:t>
      </w:r>
      <w:r w:rsidR="00B53A19">
        <w:fldChar w:fldCharType="begin">
          <w:fldData xml:space="preserve">PEVuZE5vdGU+PENpdGU+PEF1dGhvcj5MaTwvQXV0aG9yPjxZZWFyPjIwMTk8L1llYXI+PFJlY051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</w:fldData>
        </w:fldChar>
      </w:r>
      <w:r w:rsidR="00223E34">
        <w:instrText xml:space="preserve"> ADDIN EN.CITE </w:instrText>
      </w:r>
      <w:r w:rsidR="00223E34">
        <w:fldChar w:fldCharType="begin">
          <w:fldData xml:space="preserve">PEVuZE5vdGU+PENpdGU+PEF1dGhvcj5MaTwvQXV0aG9yPjxZZWFyPjIwMTk8L1llYXI+PFJlY051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</w:fldData>
        </w:fldChar>
      </w:r>
      <w:r w:rsidR="00223E34">
        <w:instrText xml:space="preserve"> ADDIN EN.CITE.DATA </w:instrText>
      </w:r>
      <w:r w:rsidR="00223E34">
        <w:fldChar w:fldCharType="end"/>
      </w:r>
      <w:r w:rsidR="00B53A19">
        <w:fldChar w:fldCharType="separate"/>
      </w:r>
      <w:r w:rsidR="00223E34" w:rsidRPr="00223E34">
        <w:rPr>
          <w:noProof/>
          <w:vertAlign w:val="superscript"/>
        </w:rPr>
        <w:t>49-51</w:t>
      </w:r>
      <w:r w:rsidR="00B53A19">
        <w:fldChar w:fldCharType="end"/>
      </w:r>
      <w:r>
        <w:t xml:space="preserve"> (</w:t>
      </w:r>
      <w:r w:rsidR="004E4463">
        <w:rPr>
          <w:b/>
        </w:rPr>
        <w:t>Additional File 2:</w:t>
      </w:r>
      <w:r w:rsidR="004E4463" w:rsidRPr="00C90CFF">
        <w:rPr>
          <w:b/>
        </w:rPr>
        <w:t xml:space="preserve"> </w:t>
      </w:r>
      <w:r w:rsidR="004E4463" w:rsidRPr="00433F87">
        <w:rPr>
          <w:b/>
        </w:rPr>
        <w:t xml:space="preserve">Table </w:t>
      </w:r>
      <w:r w:rsidR="004E4463">
        <w:rPr>
          <w:b/>
        </w:rPr>
        <w:t>S</w:t>
      </w:r>
      <w:r w:rsidR="004E4463" w:rsidRPr="00433F87">
        <w:rPr>
          <w:b/>
        </w:rPr>
        <w:t>1</w:t>
      </w:r>
      <w:r>
        <w:t xml:space="preserve">). </w:t>
      </w:r>
    </w:p>
    <w:p w14:paraId="58827D05" w14:textId="5ECE38C3" w:rsidR="004A480B" w:rsidRDefault="004A480B" w:rsidP="004A480B">
      <w:pPr>
        <w:spacing w:line="360" w:lineRule="auto"/>
        <w:ind w:firstLine="720"/>
        <w:jc w:val="both"/>
      </w:pPr>
      <w:r w:rsidRPr="0035010B">
        <w:t xml:space="preserve">Together, these findings suggest that tumors comprising the lower </w:t>
      </w:r>
      <w:proofErr w:type="spellStart"/>
      <w:r>
        <w:t>STRATsig</w:t>
      </w:r>
      <w:proofErr w:type="spellEnd"/>
      <w:r>
        <w:t xml:space="preserve"> </w:t>
      </w:r>
      <w:proofErr w:type="spellStart"/>
      <w:r>
        <w:t>tertile</w:t>
      </w:r>
      <w:proofErr w:type="spellEnd"/>
      <w:r w:rsidRPr="0035010B">
        <w:t xml:space="preserve"> are molecularly configured toward a </w:t>
      </w:r>
      <w:r w:rsidRPr="00C90CFF">
        <w:t>hyper-immune suppressed</w:t>
      </w:r>
      <w:r w:rsidRPr="0035010B">
        <w:t xml:space="preserve"> </w:t>
      </w:r>
      <w:r>
        <w:t>state</w:t>
      </w:r>
      <w:r w:rsidRPr="0035010B">
        <w:t xml:space="preserve"> </w:t>
      </w:r>
      <w:r>
        <w:t>marked by</w:t>
      </w:r>
      <w:r w:rsidRPr="0035010B">
        <w:t xml:space="preserve"> the parallel activation of multiple immunosuppressive pathways</w:t>
      </w:r>
      <w:r>
        <w:t>, with concurrent T cell dysfunction and impaired antigen presentation.</w:t>
      </w:r>
      <w:r w:rsidRPr="0035010B">
        <w:t xml:space="preserve"> </w:t>
      </w:r>
      <w:r>
        <w:t>By contrast,</w:t>
      </w:r>
      <w:r w:rsidRPr="0035010B">
        <w:t xml:space="preserve"> </w:t>
      </w:r>
      <w:r>
        <w:t xml:space="preserve">tumors comprising the upper </w:t>
      </w:r>
      <w:proofErr w:type="spellStart"/>
      <w:r>
        <w:t>STRATsig</w:t>
      </w:r>
      <w:proofErr w:type="spellEnd"/>
      <w:r>
        <w:t xml:space="preserve"> </w:t>
      </w:r>
      <w:proofErr w:type="spellStart"/>
      <w:r>
        <w:t>tertile</w:t>
      </w:r>
      <w:proofErr w:type="spellEnd"/>
      <w:r w:rsidRPr="0035010B">
        <w:t xml:space="preserve"> </w:t>
      </w:r>
      <w:r w:rsidR="00F31A13">
        <w:t xml:space="preserve">exhibit alterations consistent with </w:t>
      </w:r>
      <w:r>
        <w:t>a diminished immune suppression</w:t>
      </w:r>
      <w:r w:rsidR="00F31A13">
        <w:t>,</w:t>
      </w:r>
      <w:r>
        <w:t xml:space="preserve"> a more </w:t>
      </w:r>
      <w:r w:rsidR="00F31A13">
        <w:t xml:space="preserve">effective </w:t>
      </w:r>
      <w:r>
        <w:t>antigen presentation and reduced T cell dysfunction.</w:t>
      </w:r>
      <w:r w:rsidRPr="005D49AB">
        <w:rPr>
          <w:noProof/>
        </w:rPr>
        <w:t xml:space="preserve"> </w:t>
      </w:r>
    </w:p>
    <w:p w14:paraId="21030BF3" w14:textId="56950E73" w:rsidR="004A480B" w:rsidRDefault="004A480B" w:rsidP="004A480B">
      <w:pPr>
        <w:spacing w:line="360" w:lineRule="auto"/>
        <w:ind w:firstLine="720"/>
        <w:jc w:val="both"/>
      </w:pPr>
      <w:r w:rsidRPr="0035010B">
        <w:t>We next sought to determine if other immuno</w:t>
      </w:r>
      <w:r>
        <w:t>genic</w:t>
      </w:r>
      <w:r w:rsidRPr="0035010B">
        <w:t xml:space="preserve"> factors, such as tumor mutational burden (TMB) or cellular compo</w:t>
      </w:r>
      <w:r>
        <w:t>nents</w:t>
      </w:r>
      <w:r w:rsidRPr="0035010B">
        <w:t xml:space="preserve"> of the </w:t>
      </w:r>
      <w:r>
        <w:t>TME</w:t>
      </w:r>
      <w:r w:rsidRPr="0035010B">
        <w:t xml:space="preserve">, vary across </w:t>
      </w:r>
      <w:proofErr w:type="spellStart"/>
      <w:r>
        <w:t>STRATsig</w:t>
      </w:r>
      <w:proofErr w:type="spellEnd"/>
      <w:r>
        <w:t xml:space="preserve"> </w:t>
      </w:r>
      <w:proofErr w:type="spellStart"/>
      <w:r>
        <w:t>tertile</w:t>
      </w:r>
      <w:r w:rsidRPr="0035010B">
        <w:t>s</w:t>
      </w:r>
      <w:proofErr w:type="spellEnd"/>
      <w:r w:rsidRPr="0035010B">
        <w:t>.</w:t>
      </w:r>
      <w:r>
        <w:t xml:space="preserve"> W</w:t>
      </w:r>
      <w:r w:rsidRPr="0035010B">
        <w:t xml:space="preserve">e examined the relationship between TMB and the </w:t>
      </w:r>
      <w:proofErr w:type="spellStart"/>
      <w:r>
        <w:t>STRATsig</w:t>
      </w:r>
      <w:proofErr w:type="spellEnd"/>
      <w:r>
        <w:t xml:space="preserve"> </w:t>
      </w:r>
      <w:proofErr w:type="spellStart"/>
      <w:r>
        <w:t>tertile</w:t>
      </w:r>
      <w:r w:rsidRPr="0035010B">
        <w:t>s</w:t>
      </w:r>
      <w:proofErr w:type="spellEnd"/>
      <w:r w:rsidRPr="0035010B">
        <w:t xml:space="preserve"> using the OV1 cohort, which was previously characterized by whole-exome sequencing</w:t>
      </w:r>
      <w:r>
        <w:fldChar w:fldCharType="begin"/>
      </w:r>
      <w:r w:rsidR="00223E34">
        <w:instrText xml:space="preserve"> ADDIN EN.CITE &lt;EndNote&gt;&lt;Cite&gt;&lt;Author&gt;Cancer Genome Atlas Research&lt;/Author&gt;&lt;Year&gt;2011&lt;/Year&gt;&lt;RecNum&gt;36&lt;/RecNum&gt;&lt;DisplayText&gt;&lt;style face="superscript"&gt;52&lt;/style&gt;&lt;/DisplayText&gt;&lt;record&gt;&lt;rec-number&gt;36&lt;/rec-number&gt;&lt;foreign-keys&gt;&lt;key app="EN" db-id="x9xsw0szrfvw2kesrv4xvvdvafwzaf05fd5v" timestamp="1695646674" guid="7207527d-5625-44b0-a21a-e009f813b39b"&gt;36&lt;/key&gt;&lt;/foreign-keys&gt;&lt;ref-type name="Journal Article"&gt;17&lt;/ref-type&gt;&lt;contributors&gt;&lt;authors&gt;&lt;author&gt;Cancer Genome Atlas Research, Network&lt;/author&gt;&lt;/authors&gt;&lt;/contributors&gt;&lt;titles&gt;&lt;title&gt;Integrated genomic analyses of ovarian carcinoma&lt;/title&gt;&lt;secondary-title&gt;Nature&lt;/secondary-title&gt;&lt;/titles&gt;&lt;periodical&gt;&lt;full-title&gt;Nature&lt;/full-title&gt;&lt;/periodical&gt;&lt;pages&gt;609-15&lt;/pages&gt;&lt;volume&gt;474&lt;/volume&gt;&lt;number&gt;7353&lt;/number&gt;&lt;edition&gt;20110629&lt;/edition&gt;&lt;keywords&gt;&lt;keyword&gt;Aged&lt;/keyword&gt;&lt;keyword&gt;Carcinoma/*genetics/physiopathology&lt;/keyword&gt;&lt;keyword&gt;DNA Methylation&lt;/keyword&gt;&lt;keyword&gt;Female&lt;/keyword&gt;&lt;keyword&gt;Gene Dosage&lt;/keyword&gt;&lt;keyword&gt;Gene Expression Profiling&lt;/keyword&gt;&lt;keyword&gt;Gene Expression Regulation, Neoplastic&lt;/keyword&gt;&lt;keyword&gt;*Genomics&lt;/keyword&gt;&lt;keyword&gt;Humans&lt;/keyword&gt;&lt;keyword&gt;MicroRNAs/metabolism&lt;/keyword&gt;&lt;keyword&gt;Middle Aged&lt;/keyword&gt;&lt;keyword&gt;Mutation/genetics&lt;/keyword&gt;&lt;keyword&gt;Ovarian Neoplasms/*genetics/physiopathology&lt;/keyword&gt;&lt;keyword&gt;RNA, Messenger/metabolism&lt;/keyword&gt;&lt;/keywords&gt;&lt;dates&gt;&lt;year&gt;2011&lt;/year&gt;&lt;pub-dates&gt;&lt;date&gt;Jun 29&lt;/date&gt;&lt;/pub-dates&gt;&lt;/dates&gt;&lt;isbn&gt;1476-4687 (Electronic)&amp;#xD;0028-0836 (Print)&amp;#xD;0028-0836 (Linking)&lt;/isbn&gt;&lt;accession-num&gt;21720365&lt;/accession-num&gt;&lt;urls&gt;&lt;related-urls&gt;&lt;url&gt;https://www.ncbi.nlm.nih.gov/pubmed/21720365&lt;/url&gt;&lt;/related-urls&gt;&lt;/urls&gt;&lt;custom2&gt;PMC3163504&lt;/custom2&gt;&lt;electronic-resource-num&gt;10.1038/nature10166&lt;/electronic-resource-num&gt;&lt;remote-database-name&gt;Medline&lt;/remote-database-name&gt;&lt;remote-database-provider&gt;NLM&lt;/remote-database-provider&gt;&lt;/record&gt;&lt;/Cite&gt;&lt;/EndNote&gt;</w:instrText>
      </w:r>
      <w:r>
        <w:fldChar w:fldCharType="separate"/>
      </w:r>
      <w:r w:rsidR="00223E34" w:rsidRPr="00223E34">
        <w:rPr>
          <w:noProof/>
          <w:vertAlign w:val="superscript"/>
        </w:rPr>
        <w:t>52</w:t>
      </w:r>
      <w:r>
        <w:fldChar w:fldCharType="end"/>
      </w:r>
      <w:r w:rsidRPr="0035010B">
        <w:t xml:space="preserve">. </w:t>
      </w:r>
      <w:r>
        <w:t>We</w:t>
      </w:r>
      <w:r w:rsidRPr="0035010B">
        <w:t xml:space="preserve"> hypothesized that tumors </w:t>
      </w:r>
      <w:r>
        <w:t>which</w:t>
      </w:r>
      <w:r w:rsidRPr="0035010B">
        <w:t xml:space="preserve"> have evolved toward a hyper-immune suppress</w:t>
      </w:r>
      <w:r>
        <w:t>ed</w:t>
      </w:r>
      <w:r w:rsidRPr="0035010B">
        <w:t xml:space="preserve"> </w:t>
      </w:r>
      <w:r>
        <w:t>state would</w:t>
      </w:r>
      <w:r w:rsidRPr="0035010B">
        <w:t xml:space="preserve"> be less subject to immunological constraints </w:t>
      </w:r>
      <w:r>
        <w:t>that would otherwise limit</w:t>
      </w:r>
      <w:r w:rsidRPr="0035010B">
        <w:t xml:space="preserve"> the accumulation of antigenic mutations.</w:t>
      </w:r>
      <w:r>
        <w:t xml:space="preserve"> C</w:t>
      </w:r>
      <w:r w:rsidRPr="0035010B">
        <w:t>onsistent</w:t>
      </w:r>
      <w:r>
        <w:t xml:space="preserve"> </w:t>
      </w:r>
      <w:r w:rsidRPr="0035010B">
        <w:t>with this hypothesis, TMB levels</w:t>
      </w:r>
      <w:del w:id="80" w:author="Ming Leung" w:date="2024-03-25T09:11:00Z">
        <w:r w:rsidRPr="0035010B" w:rsidDel="006D2FB8">
          <w:delText>,</w:delText>
        </w:r>
      </w:del>
      <w:r w:rsidRPr="0035010B">
        <w:t xml:space="preserve"> and the levels of </w:t>
      </w:r>
      <w:r w:rsidRPr="0035010B">
        <w:rPr>
          <w:i/>
        </w:rPr>
        <w:t>loss-prone</w:t>
      </w:r>
      <w:r w:rsidRPr="0035010B">
        <w:t xml:space="preserve"> mutations</w:t>
      </w:r>
      <w:del w:id="81" w:author="Ming Leung" w:date="2024-03-25T09:11:00Z">
        <w:r w:rsidRPr="0035010B" w:rsidDel="006D2FB8">
          <w:delText xml:space="preserve"> in particular,</w:delText>
        </w:r>
      </w:del>
      <w:r w:rsidRPr="0035010B">
        <w:t xml:space="preserve"> were significantly higher in </w:t>
      </w:r>
      <w:r>
        <w:t>S-</w:t>
      </w:r>
      <w:r w:rsidRPr="0035010B">
        <w:t xml:space="preserve">T1 tumors as compared to </w:t>
      </w:r>
      <w:r>
        <w:t>S-</w:t>
      </w:r>
      <w:r w:rsidRPr="0035010B">
        <w:t xml:space="preserve">T3 tumors (TMB: Mann–Whitney </w:t>
      </w:r>
      <w:r w:rsidRPr="0035010B">
        <w:rPr>
          <w:i/>
        </w:rPr>
        <w:t>P</w:t>
      </w:r>
      <w:r w:rsidRPr="0035010B">
        <w:t xml:space="preserve"> = 0.002; Loss-prone TMB: </w:t>
      </w:r>
      <w:r w:rsidRPr="0035010B">
        <w:rPr>
          <w:i/>
        </w:rPr>
        <w:t>P</w:t>
      </w:r>
      <w:r w:rsidRPr="0035010B">
        <w:t xml:space="preserve"> &lt; 0.00001) (</w:t>
      </w:r>
      <w:r w:rsidRPr="00DB7952">
        <w:rPr>
          <w:b/>
        </w:rPr>
        <w:t>Fig</w:t>
      </w:r>
      <w:r w:rsidR="004E4463">
        <w:rPr>
          <w:b/>
        </w:rPr>
        <w:t>.</w:t>
      </w:r>
      <w:r w:rsidRPr="00DB7952">
        <w:rPr>
          <w:b/>
        </w:rPr>
        <w:t xml:space="preserve"> </w:t>
      </w:r>
      <w:r>
        <w:rPr>
          <w:b/>
        </w:rPr>
        <w:t>4E</w:t>
      </w:r>
      <w:r w:rsidRPr="00DB7952">
        <w:rPr>
          <w:b/>
        </w:rPr>
        <w:t xml:space="preserve">, </w:t>
      </w:r>
      <w:r>
        <w:rPr>
          <w:b/>
        </w:rPr>
        <w:t>F</w:t>
      </w:r>
      <w:r w:rsidRPr="0035010B">
        <w:t xml:space="preserve">). </w:t>
      </w:r>
      <w:proofErr w:type="spellStart"/>
      <w:r w:rsidRPr="0035010B">
        <w:t>Niknafs</w:t>
      </w:r>
      <w:proofErr w:type="spellEnd"/>
      <w:r w:rsidRPr="0035010B">
        <w:t xml:space="preserve"> </w:t>
      </w:r>
      <w:r>
        <w:t>and colleagues</w:t>
      </w:r>
      <w:r w:rsidRPr="0035010B">
        <w:t xml:space="preserve"> recently </w:t>
      </w:r>
      <w:r>
        <w:t>showed</w:t>
      </w:r>
      <w:r w:rsidRPr="0035010B">
        <w:t xml:space="preserve"> that TMB can be resolved into two </w:t>
      </w:r>
      <w:r>
        <w:t xml:space="preserve">immunogenic </w:t>
      </w:r>
      <w:r w:rsidRPr="0035010B">
        <w:t xml:space="preserve">mutational classes, termed “loss-prone” and “persistent”, with differing immunological </w:t>
      </w:r>
      <w:r>
        <w:t xml:space="preserve">and clinical </w:t>
      </w:r>
      <w:r w:rsidRPr="0035010B">
        <w:t>relevance</w:t>
      </w:r>
      <w:r>
        <w:fldChar w:fldCharType="begin">
          <w:fldData xml:space="preserve">PEVuZE5vdGU+PENpdGU+PEF1dGhvcj5OaWtuYWZzPC9BdXRob3I+PFllYXI+MjAyMzwvWWVhcj48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</w:fldData>
        </w:fldChar>
      </w:r>
      <w:r w:rsidR="00223E34">
        <w:instrText xml:space="preserve"> ADDIN EN.CITE </w:instrText>
      </w:r>
      <w:r w:rsidR="00223E34">
        <w:fldChar w:fldCharType="begin">
          <w:fldData xml:space="preserve">PEVuZE5vdGU+PENpdGU+PEF1dGhvcj5OaWtuYWZzPC9BdXRob3I+PFllYXI+MjAyMzwvWWVhcj48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</w:fldData>
        </w:fldChar>
      </w:r>
      <w:r w:rsidR="00223E34">
        <w:instrText xml:space="preserve"> ADDIN EN.CITE.DATA </w:instrText>
      </w:r>
      <w:r w:rsidR="00223E34">
        <w:fldChar w:fldCharType="end"/>
      </w:r>
      <w:r>
        <w:fldChar w:fldCharType="separate"/>
      </w:r>
      <w:r w:rsidR="00223E34" w:rsidRPr="00223E34">
        <w:rPr>
          <w:noProof/>
          <w:vertAlign w:val="superscript"/>
        </w:rPr>
        <w:t>53</w:t>
      </w:r>
      <w:r>
        <w:fldChar w:fldCharType="end"/>
      </w:r>
      <w:r w:rsidRPr="0035010B">
        <w:t xml:space="preserve">. </w:t>
      </w:r>
      <w:r>
        <w:t>L</w:t>
      </w:r>
      <w:r w:rsidRPr="0035010B">
        <w:t xml:space="preserve">oss-prone mutations </w:t>
      </w:r>
      <w:r>
        <w:t>were</w:t>
      </w:r>
      <w:r w:rsidRPr="0035010B">
        <w:t xml:space="preserve"> defined as those that occur in diploid chromosomal </w:t>
      </w:r>
      <w:proofErr w:type="gramStart"/>
      <w:r w:rsidRPr="0035010B">
        <w:t>regions, and</w:t>
      </w:r>
      <w:proofErr w:type="gramEnd"/>
      <w:r w:rsidRPr="0035010B">
        <w:t xml:space="preserve"> are thus amenable to editing</w:t>
      </w:r>
      <w:r>
        <w:t xml:space="preserve"> by cancer cells</w:t>
      </w:r>
      <w:r w:rsidRPr="0035010B">
        <w:t xml:space="preserve"> via chromosomal loss. By contrast, persistent mutations </w:t>
      </w:r>
      <w:r>
        <w:t>were</w:t>
      </w:r>
      <w:r w:rsidRPr="0035010B">
        <w:t xml:space="preserve"> defined as those that attract </w:t>
      </w:r>
      <w:r>
        <w:t>anti-tumor</w:t>
      </w:r>
      <w:r w:rsidRPr="0035010B">
        <w:t xml:space="preserve"> immune </w:t>
      </w:r>
      <w:r w:rsidRPr="0035010B">
        <w:lastRenderedPageBreak/>
        <w:t>responses, but cannot be edited without lethal consequences (</w:t>
      </w:r>
      <w:r>
        <w:t>e.g.</w:t>
      </w:r>
      <w:r w:rsidRPr="0035010B">
        <w:t xml:space="preserve">, </w:t>
      </w:r>
      <w:r>
        <w:t xml:space="preserve">mutations </w:t>
      </w:r>
      <w:r w:rsidRPr="0035010B">
        <w:t xml:space="preserve">occurring in haploid regions in linkage with essential genes) or because they exist in multiple copies that are unlikely to be simultaneously edited within a cell. Unlike loss-prone mutations, persistent mutations were shown to </w:t>
      </w:r>
      <w:r>
        <w:t>accumulate</w:t>
      </w:r>
      <w:r w:rsidRPr="0035010B">
        <w:t xml:space="preserve"> as tumors evolve under immune selective pressure, and</w:t>
      </w:r>
      <w:r>
        <w:t xml:space="preserve"> </w:t>
      </w:r>
      <w:r w:rsidRPr="0035010B">
        <w:t xml:space="preserve">the fraction of TMB consisting of persistent mutations (termed </w:t>
      </w:r>
      <w:r>
        <w:t>‘</w:t>
      </w:r>
      <w:proofErr w:type="spellStart"/>
      <w:r w:rsidRPr="0035010B">
        <w:t>pTMB</w:t>
      </w:r>
      <w:proofErr w:type="spellEnd"/>
      <w:r>
        <w:t>’</w:t>
      </w:r>
      <w:r w:rsidRPr="0035010B">
        <w:t>) was shown to be a more robust predictor of immunotherapy response</w:t>
      </w:r>
      <w:r>
        <w:t xml:space="preserve"> in patients</w:t>
      </w:r>
      <w:r w:rsidRPr="0035010B">
        <w:t xml:space="preserve"> than TMB alone</w:t>
      </w:r>
      <w:r>
        <w:fldChar w:fldCharType="begin">
          <w:fldData xml:space="preserve">PEVuZE5vdGU+PENpdGU+PEF1dGhvcj5OaWtuYWZzPC9BdXRob3I+PFllYXI+MjAyMzwvWWVhcj48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</w:fldData>
        </w:fldChar>
      </w:r>
      <w:r w:rsidR="00223E34">
        <w:instrText xml:space="preserve"> ADDIN EN.CITE </w:instrText>
      </w:r>
      <w:r w:rsidR="00223E34">
        <w:fldChar w:fldCharType="begin">
          <w:fldData xml:space="preserve">PEVuZE5vdGU+PENpdGU+PEF1dGhvcj5OaWtuYWZzPC9BdXRob3I+PFllYXI+MjAyMzwvWWVhcj48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</w:fldData>
        </w:fldChar>
      </w:r>
      <w:r w:rsidR="00223E34">
        <w:instrText xml:space="preserve"> ADDIN EN.CITE.DATA </w:instrText>
      </w:r>
      <w:r w:rsidR="00223E34">
        <w:fldChar w:fldCharType="end"/>
      </w:r>
      <w:r>
        <w:fldChar w:fldCharType="separate"/>
      </w:r>
      <w:r w:rsidR="00223E34" w:rsidRPr="00223E34">
        <w:rPr>
          <w:noProof/>
          <w:vertAlign w:val="superscript"/>
        </w:rPr>
        <w:t>53</w:t>
      </w:r>
      <w:r>
        <w:fldChar w:fldCharType="end"/>
      </w:r>
      <w:r w:rsidRPr="0035010B">
        <w:t xml:space="preserve">. On this basis, we compared </w:t>
      </w:r>
      <w:proofErr w:type="spellStart"/>
      <w:r w:rsidRPr="0035010B">
        <w:t>pTMB</w:t>
      </w:r>
      <w:proofErr w:type="spellEnd"/>
      <w:r w:rsidRPr="0035010B">
        <w:t xml:space="preserve"> distributions across </w:t>
      </w:r>
      <w:proofErr w:type="spellStart"/>
      <w:r>
        <w:t>STRATsig</w:t>
      </w:r>
      <w:proofErr w:type="spellEnd"/>
      <w:r>
        <w:t xml:space="preserve"> </w:t>
      </w:r>
      <w:proofErr w:type="spellStart"/>
      <w:r>
        <w:t>tertile</w:t>
      </w:r>
      <w:r w:rsidRPr="0035010B">
        <w:t>s</w:t>
      </w:r>
      <w:proofErr w:type="spellEnd"/>
      <w:r w:rsidRPr="0035010B">
        <w:t xml:space="preserve"> and within </w:t>
      </w:r>
      <w:proofErr w:type="spellStart"/>
      <w:r>
        <w:t>CYTscore</w:t>
      </w:r>
      <w:proofErr w:type="spellEnd"/>
      <w:r w:rsidRPr="0035010B">
        <w:t xml:space="preserve"> </w:t>
      </w:r>
      <w:proofErr w:type="spellStart"/>
      <w:r w:rsidRPr="0035010B">
        <w:t>tertiles</w:t>
      </w:r>
      <w:proofErr w:type="spellEnd"/>
      <w:r w:rsidRPr="0035010B">
        <w:t xml:space="preserve">. While </w:t>
      </w:r>
      <w:proofErr w:type="spellStart"/>
      <w:r w:rsidRPr="0035010B">
        <w:t>pTMB</w:t>
      </w:r>
      <w:proofErr w:type="spellEnd"/>
      <w:r w:rsidRPr="0035010B">
        <w:t xml:space="preserve"> did not differ between </w:t>
      </w:r>
      <w:r>
        <w:t>S-</w:t>
      </w:r>
      <w:r w:rsidRPr="0035010B">
        <w:t xml:space="preserve">T1 and </w:t>
      </w:r>
      <w:r>
        <w:t>S-</w:t>
      </w:r>
      <w:r w:rsidRPr="0035010B">
        <w:t>T3 (</w:t>
      </w:r>
      <w:r w:rsidRPr="00DB7952">
        <w:rPr>
          <w:b/>
        </w:rPr>
        <w:t>Fig</w:t>
      </w:r>
      <w:r w:rsidR="004E4463">
        <w:rPr>
          <w:b/>
        </w:rPr>
        <w:t>.</w:t>
      </w:r>
      <w:r w:rsidRPr="00DB7952">
        <w:rPr>
          <w:b/>
        </w:rPr>
        <w:t xml:space="preserve"> </w:t>
      </w:r>
      <w:r>
        <w:rPr>
          <w:b/>
        </w:rPr>
        <w:t>4G</w:t>
      </w:r>
      <w:r w:rsidRPr="0035010B">
        <w:t xml:space="preserve">), we did observe an association with </w:t>
      </w:r>
      <w:proofErr w:type="spellStart"/>
      <w:r>
        <w:t>CYTscore</w:t>
      </w:r>
      <w:proofErr w:type="spellEnd"/>
      <w:r w:rsidRPr="0035010B">
        <w:t xml:space="preserve"> that occurred only in </w:t>
      </w:r>
      <w:r>
        <w:t>S-</w:t>
      </w:r>
      <w:r w:rsidRPr="0035010B">
        <w:t xml:space="preserve">T3, where </w:t>
      </w:r>
      <w:proofErr w:type="spellStart"/>
      <w:r w:rsidRPr="0035010B">
        <w:t>pTMB</w:t>
      </w:r>
      <w:proofErr w:type="spellEnd"/>
      <w:r w:rsidRPr="0035010B">
        <w:t xml:space="preserve"> was significantly higher in CYT</w:t>
      </w:r>
      <w:r>
        <w:t>-</w:t>
      </w:r>
      <w:r w:rsidRPr="0035010B">
        <w:t xml:space="preserve">Hi </w:t>
      </w:r>
      <w:r>
        <w:t xml:space="preserve">tumors </w:t>
      </w:r>
      <w:r w:rsidRPr="0035010B">
        <w:t>as compared to CYT</w:t>
      </w:r>
      <w:r>
        <w:t>-</w:t>
      </w:r>
      <w:r w:rsidRPr="0035010B">
        <w:t>Lo</w:t>
      </w:r>
      <w:r>
        <w:t xml:space="preserve"> tumors</w:t>
      </w:r>
      <w:r w:rsidRPr="0035010B">
        <w:t xml:space="preserve"> (Mann–Whitney </w:t>
      </w:r>
      <w:r w:rsidRPr="0035010B">
        <w:rPr>
          <w:i/>
        </w:rPr>
        <w:t>P</w:t>
      </w:r>
      <w:r w:rsidRPr="0035010B">
        <w:t xml:space="preserve"> = 0.03; </w:t>
      </w:r>
      <w:r w:rsidRPr="00DB7952">
        <w:rPr>
          <w:b/>
        </w:rPr>
        <w:t>Fig</w:t>
      </w:r>
      <w:r w:rsidR="004E4463">
        <w:rPr>
          <w:b/>
        </w:rPr>
        <w:t>.</w:t>
      </w:r>
      <w:r w:rsidRPr="00DB7952">
        <w:rPr>
          <w:b/>
        </w:rPr>
        <w:t xml:space="preserve"> </w:t>
      </w:r>
      <w:r>
        <w:rPr>
          <w:b/>
        </w:rPr>
        <w:t>4H</w:t>
      </w:r>
      <w:r w:rsidRPr="0035010B">
        <w:t xml:space="preserve">). </w:t>
      </w:r>
      <w:r>
        <w:t xml:space="preserve">Thus, the survival advantage of patients in S-T3 CYT-Hi is associated not only with greater </w:t>
      </w:r>
      <w:r w:rsidR="00E007CC">
        <w:t xml:space="preserve">potential for </w:t>
      </w:r>
      <w:r>
        <w:t xml:space="preserve">cytolytic activity, but also higher </w:t>
      </w:r>
      <w:proofErr w:type="spellStart"/>
      <w:r>
        <w:t>pTMB</w:t>
      </w:r>
      <w:proofErr w:type="spellEnd"/>
      <w:r>
        <w:t>.</w:t>
      </w:r>
    </w:p>
    <w:p w14:paraId="0CEE28AC" w14:textId="2510826D" w:rsidR="004A480B" w:rsidRDefault="004A480B" w:rsidP="004A480B">
      <w:pPr>
        <w:spacing w:line="360" w:lineRule="auto"/>
        <w:ind w:firstLine="720"/>
        <w:jc w:val="both"/>
      </w:pPr>
      <w:r>
        <w:t>We next</w:t>
      </w:r>
      <w:r w:rsidRPr="0035010B">
        <w:t xml:space="preserve"> investigate</w:t>
      </w:r>
      <w:r>
        <w:t>d</w:t>
      </w:r>
      <w:r w:rsidRPr="0035010B">
        <w:t xml:space="preserve"> the cellular composition of </w:t>
      </w:r>
      <w:r>
        <w:t>tumors by computing</w:t>
      </w:r>
      <w:r w:rsidRPr="0035010B">
        <w:t xml:space="preserve"> abundance scores</w:t>
      </w:r>
      <w:r>
        <w:t xml:space="preserve"> for 39 cell types</w:t>
      </w:r>
      <w:r w:rsidRPr="0035010B">
        <w:t xml:space="preserve"> (</w:t>
      </w:r>
      <w:r w:rsidR="004E4463" w:rsidRPr="00CC2F88">
        <w:rPr>
          <w:b/>
        </w:rPr>
        <w:t xml:space="preserve">Additional File 1: </w:t>
      </w:r>
      <w:r w:rsidRPr="00CC2F88">
        <w:rPr>
          <w:b/>
        </w:rPr>
        <w:t>Fig</w:t>
      </w:r>
      <w:r w:rsidR="004E4463" w:rsidRPr="00CC2F88">
        <w:rPr>
          <w:b/>
        </w:rPr>
        <w:t>.</w:t>
      </w:r>
      <w:r w:rsidRPr="00CC2F88">
        <w:rPr>
          <w:b/>
        </w:rPr>
        <w:t xml:space="preserve"> </w:t>
      </w:r>
      <w:r w:rsidR="00C65A27" w:rsidRPr="00CC2F88">
        <w:rPr>
          <w:b/>
        </w:rPr>
        <w:t>S6</w:t>
      </w:r>
      <w:r w:rsidRPr="0035010B">
        <w:t xml:space="preserve">). </w:t>
      </w:r>
      <w:r>
        <w:t>Notably</w:t>
      </w:r>
      <w:r w:rsidRPr="0035010B">
        <w:t xml:space="preserve">, we found that </w:t>
      </w:r>
      <w:r>
        <w:t xml:space="preserve">for most of the </w:t>
      </w:r>
      <w:r w:rsidRPr="0035010B">
        <w:t xml:space="preserve">effector </w:t>
      </w:r>
      <w:r>
        <w:t>and</w:t>
      </w:r>
      <w:r w:rsidRPr="0035010B">
        <w:t xml:space="preserve"> regulatory cell types</w:t>
      </w:r>
      <w:r w:rsidR="00E007CC">
        <w:t xml:space="preserve"> examined</w:t>
      </w:r>
      <w:r>
        <w:t xml:space="preserve">, no </w:t>
      </w:r>
      <w:r w:rsidRPr="0035010B">
        <w:t xml:space="preserve">significant associations with </w:t>
      </w:r>
      <w:proofErr w:type="spellStart"/>
      <w:r>
        <w:t>STRATsig</w:t>
      </w:r>
      <w:proofErr w:type="spellEnd"/>
      <w:r>
        <w:t xml:space="preserve"> </w:t>
      </w:r>
      <w:proofErr w:type="spellStart"/>
      <w:r>
        <w:t>tertile</w:t>
      </w:r>
      <w:r w:rsidRPr="0035010B">
        <w:t>s</w:t>
      </w:r>
      <w:proofErr w:type="spellEnd"/>
      <w:r>
        <w:t xml:space="preserve"> were observed</w:t>
      </w:r>
      <w:r w:rsidRPr="0035010B">
        <w:t xml:space="preserve">. Several cell types, however, did exhibit significant and reproducible </w:t>
      </w:r>
      <w:proofErr w:type="spellStart"/>
      <w:r w:rsidRPr="0035010B">
        <w:t>tertile</w:t>
      </w:r>
      <w:proofErr w:type="spellEnd"/>
      <w:r w:rsidRPr="0035010B">
        <w:t xml:space="preserve"> associations. Most notably, hematopoietic stem cells</w:t>
      </w:r>
      <w:r>
        <w:t xml:space="preserve"> (</w:t>
      </w:r>
      <w:r w:rsidRPr="000A69B2">
        <w:rPr>
          <w:i/>
        </w:rPr>
        <w:t>P</w:t>
      </w:r>
      <w:r>
        <w:rPr>
          <w:i/>
        </w:rPr>
        <w:t xml:space="preserve"> </w:t>
      </w:r>
      <w:r w:rsidRPr="000A69B2">
        <w:rPr>
          <w:i/>
        </w:rPr>
        <w:t>&lt;</w:t>
      </w:r>
      <w:r>
        <w:rPr>
          <w:i/>
        </w:rPr>
        <w:t xml:space="preserve"> </w:t>
      </w:r>
      <w:r w:rsidRPr="000A69B2">
        <w:rPr>
          <w:i/>
        </w:rPr>
        <w:t>0.001</w:t>
      </w:r>
      <w:r>
        <w:t>)</w:t>
      </w:r>
      <w:r w:rsidRPr="0035010B">
        <w:t>, monocytes</w:t>
      </w:r>
      <w:r>
        <w:t xml:space="preserve"> </w:t>
      </w:r>
      <w:r w:rsidRPr="000A69B2">
        <w:rPr>
          <w:i/>
        </w:rPr>
        <w:t>(P &lt; 0.001</w:t>
      </w:r>
      <w:r>
        <w:t>)</w:t>
      </w:r>
      <w:r w:rsidRPr="0035010B">
        <w:t xml:space="preserve"> and cancer-associated fibroblasts </w:t>
      </w:r>
      <w:r>
        <w:t>(CAFs) (</w:t>
      </w:r>
      <w:r w:rsidRPr="000A69B2">
        <w:rPr>
          <w:i/>
        </w:rPr>
        <w:t>P &lt; 0.001</w:t>
      </w:r>
      <w:r>
        <w:t xml:space="preserve">) </w:t>
      </w:r>
      <w:r w:rsidRPr="0035010B">
        <w:t xml:space="preserve">displayed greater abundance </w:t>
      </w:r>
      <w:r>
        <w:t xml:space="preserve">scores </w:t>
      </w:r>
      <w:r w:rsidRPr="0035010B">
        <w:t xml:space="preserve">in </w:t>
      </w:r>
      <w:r>
        <w:t>S-</w:t>
      </w:r>
      <w:r w:rsidRPr="0035010B">
        <w:t>T1 tumors, while Th1 CD4+ T cells</w:t>
      </w:r>
      <w:r>
        <w:t xml:space="preserve"> (</w:t>
      </w:r>
      <w:r w:rsidRPr="000A69B2">
        <w:rPr>
          <w:i/>
        </w:rPr>
        <w:t>P &lt; 0.001</w:t>
      </w:r>
      <w:r>
        <w:t>)</w:t>
      </w:r>
      <w:r w:rsidRPr="0035010B">
        <w:t xml:space="preserve"> exhibited greater abundance </w:t>
      </w:r>
      <w:r>
        <w:t xml:space="preserve">scores </w:t>
      </w:r>
      <w:r w:rsidRPr="0035010B">
        <w:t xml:space="preserve">in </w:t>
      </w:r>
      <w:r>
        <w:t>S-</w:t>
      </w:r>
      <w:r w:rsidRPr="0035010B">
        <w:t>T3 tumors</w:t>
      </w:r>
      <w:r>
        <w:t xml:space="preserve"> </w:t>
      </w:r>
      <w:r w:rsidRPr="0035010B">
        <w:t>(</w:t>
      </w:r>
      <w:r w:rsidR="004E4463" w:rsidRPr="00CC2F88">
        <w:rPr>
          <w:b/>
        </w:rPr>
        <w:t>Additional File 1: Fig. S</w:t>
      </w:r>
      <w:r w:rsidR="00393359" w:rsidRPr="00CC2F88">
        <w:rPr>
          <w:b/>
        </w:rPr>
        <w:t>6</w:t>
      </w:r>
      <w:r w:rsidRPr="00CC2F88">
        <w:rPr>
          <w:b/>
        </w:rPr>
        <w:t>A-C</w:t>
      </w:r>
      <w:r w:rsidRPr="0035010B">
        <w:t xml:space="preserve">). These findings </w:t>
      </w:r>
      <w:r>
        <w:t>suggest</w:t>
      </w:r>
      <w:r w:rsidRPr="0035010B">
        <w:t xml:space="preserve"> </w:t>
      </w:r>
      <w:r>
        <w:t xml:space="preserve">that certain cell populations may contribute to the </w:t>
      </w:r>
      <w:proofErr w:type="spellStart"/>
      <w:r>
        <w:t>STRATsig</w:t>
      </w:r>
      <w:proofErr w:type="spellEnd"/>
      <w:r>
        <w:t xml:space="preserve"> </w:t>
      </w:r>
      <w:proofErr w:type="spellStart"/>
      <w:r>
        <w:t>tertile</w:t>
      </w:r>
      <w:proofErr w:type="spellEnd"/>
      <w:r>
        <w:t xml:space="preserve"> phenotypes.</w:t>
      </w:r>
    </w:p>
    <w:p w14:paraId="34E59BC0" w14:textId="0B0F053C" w:rsidR="006A7976" w:rsidRPr="008B7BF2" w:rsidRDefault="006A7976" w:rsidP="009764DF">
      <w:pPr>
        <w:spacing w:line="360" w:lineRule="auto"/>
        <w:jc w:val="both"/>
        <w:rPr>
          <w:b/>
        </w:rPr>
      </w:pPr>
      <w:proofErr w:type="spellStart"/>
      <w:r>
        <w:rPr>
          <w:b/>
        </w:rPr>
        <w:t>STRATsig</w:t>
      </w:r>
      <w:proofErr w:type="spellEnd"/>
      <w:r>
        <w:rPr>
          <w:b/>
        </w:rPr>
        <w:t xml:space="preserve"> is an integrator of immunosuppressive </w:t>
      </w:r>
      <w:r w:rsidR="00694710">
        <w:rPr>
          <w:b/>
        </w:rPr>
        <w:t xml:space="preserve">pathways </w:t>
      </w:r>
      <w:r>
        <w:rPr>
          <w:b/>
        </w:rPr>
        <w:t xml:space="preserve">and </w:t>
      </w:r>
      <w:r w:rsidR="009F685F">
        <w:rPr>
          <w:b/>
        </w:rPr>
        <w:t xml:space="preserve">regulates the prognostic power of multiple signatures </w:t>
      </w:r>
      <w:r w:rsidR="00694710">
        <w:rPr>
          <w:b/>
        </w:rPr>
        <w:t>of</w:t>
      </w:r>
      <w:r w:rsidR="00FD50FD">
        <w:rPr>
          <w:b/>
        </w:rPr>
        <w:t xml:space="preserve"> </w:t>
      </w:r>
      <w:r w:rsidR="009F685F">
        <w:rPr>
          <w:b/>
        </w:rPr>
        <w:t xml:space="preserve">anti-tumor </w:t>
      </w:r>
      <w:proofErr w:type="gramStart"/>
      <w:r w:rsidR="009F685F">
        <w:rPr>
          <w:b/>
        </w:rPr>
        <w:t>immunity</w:t>
      </w:r>
      <w:proofErr w:type="gramEnd"/>
    </w:p>
    <w:p w14:paraId="5EBBC075" w14:textId="68FB3592" w:rsidR="00712DFA" w:rsidRDefault="00712DFA">
      <w:pPr>
        <w:spacing w:line="360" w:lineRule="auto"/>
        <w:ind w:firstLine="720"/>
        <w:jc w:val="both"/>
      </w:pPr>
      <w:r>
        <w:t>Given the</w:t>
      </w:r>
      <w:r w:rsidRPr="0035010B">
        <w:t xml:space="preserve"> </w:t>
      </w:r>
      <w:proofErr w:type="spellStart"/>
      <w:r w:rsidRPr="0035010B">
        <w:t>CYT</w:t>
      </w:r>
      <w:r>
        <w:t>score</w:t>
      </w:r>
      <w:proofErr w:type="spellEnd"/>
      <w:r w:rsidRPr="0035010B">
        <w:t>-survival association</w:t>
      </w:r>
      <w:r>
        <w:t xml:space="preserve"> specific to S-T3</w:t>
      </w:r>
      <w:r w:rsidRPr="0035010B">
        <w:t xml:space="preserve">, we </w:t>
      </w:r>
      <w:r w:rsidR="008713B5">
        <w:t>questioned</w:t>
      </w:r>
      <w:r w:rsidR="008713B5" w:rsidRPr="0035010B">
        <w:t xml:space="preserve"> </w:t>
      </w:r>
      <w:r w:rsidRPr="0035010B">
        <w:t>which was more important</w:t>
      </w:r>
      <w:r>
        <w:t>:</w:t>
      </w:r>
      <w:r w:rsidRPr="0035010B">
        <w:t xml:space="preserve"> </w:t>
      </w:r>
      <w:r>
        <w:t>the stratification of patients by</w:t>
      </w:r>
      <w:r w:rsidRPr="0035010B">
        <w:t xml:space="preserve"> </w:t>
      </w:r>
      <w:proofErr w:type="spellStart"/>
      <w:r>
        <w:t>STRATsig</w:t>
      </w:r>
      <w:proofErr w:type="spellEnd"/>
      <w:r w:rsidRPr="0035010B">
        <w:t xml:space="preserve">, or </w:t>
      </w:r>
      <w:r>
        <w:t>the stratification of patients by</w:t>
      </w:r>
      <w:r w:rsidRPr="0035010B">
        <w:t xml:space="preserve"> immunosuppressive </w:t>
      </w:r>
      <w:r>
        <w:t>pathway activation scores. We</w:t>
      </w:r>
      <w:r w:rsidRPr="0035010B">
        <w:t xml:space="preserve"> </w:t>
      </w:r>
      <w:r>
        <w:t xml:space="preserve">also </w:t>
      </w:r>
      <w:r w:rsidRPr="0035010B">
        <w:t xml:space="preserve">examined the </w:t>
      </w:r>
      <w:r>
        <w:t>relevance</w:t>
      </w:r>
      <w:r w:rsidRPr="0035010B">
        <w:t xml:space="preserve"> of the </w:t>
      </w:r>
      <w:proofErr w:type="spellStart"/>
      <w:r>
        <w:t>CYTscore</w:t>
      </w:r>
      <w:proofErr w:type="spellEnd"/>
      <w:r w:rsidRPr="0035010B">
        <w:t xml:space="preserve"> </w:t>
      </w:r>
      <w:r>
        <w:t xml:space="preserve">itself, </w:t>
      </w:r>
      <w:proofErr w:type="gramStart"/>
      <w:r w:rsidRPr="0035010B">
        <w:t>in light of</w:t>
      </w:r>
      <w:proofErr w:type="gramEnd"/>
      <w:r w:rsidRPr="0035010B">
        <w:t xml:space="preserve"> other known </w:t>
      </w:r>
      <w:r>
        <w:t xml:space="preserve">prognostic and predictive </w:t>
      </w:r>
      <w:r w:rsidRPr="0035010B">
        <w:t>immune effector genes</w:t>
      </w:r>
      <w:r>
        <w:fldChar w:fldCharType="begin">
          <w:fldData xml:space="preserve">PEVuZE5vdGU+PENpdGU+PEF1dGhvcj5XYW5nPC9BdXRob3I+PFllYXI+MjAwODwvWWVhcj48UmVj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==
</w:fldData>
        </w:fldChar>
      </w:r>
      <w:r w:rsidR="00223E34">
        <w:instrText xml:space="preserve"> ADDIN EN.CITE </w:instrText>
      </w:r>
      <w:r w:rsidR="00223E34">
        <w:fldChar w:fldCharType="begin">
          <w:fldData xml:space="preserve">PEVuZE5vdGU+PENpdGU+PEF1dGhvcj5XYW5nPC9BdXRob3I+PFllYXI+MjAwODwvWWVhcj48UmVj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==
</w:fldData>
        </w:fldChar>
      </w:r>
      <w:r w:rsidR="00223E34">
        <w:instrText xml:space="preserve"> ADDIN EN.CITE.DATA </w:instrText>
      </w:r>
      <w:r w:rsidR="00223E34">
        <w:fldChar w:fldCharType="end"/>
      </w:r>
      <w:r>
        <w:fldChar w:fldCharType="separate"/>
      </w:r>
      <w:r w:rsidR="00223E34" w:rsidRPr="00223E34">
        <w:rPr>
          <w:noProof/>
          <w:vertAlign w:val="superscript"/>
        </w:rPr>
        <w:t>54,55</w:t>
      </w:r>
      <w:r>
        <w:fldChar w:fldCharType="end"/>
      </w:r>
      <w:r w:rsidRPr="0035010B">
        <w:t xml:space="preserve">. In both the training and test groups, </w:t>
      </w:r>
      <w:r>
        <w:t xml:space="preserve">CYT-survival associations were observed for </w:t>
      </w:r>
      <w:proofErr w:type="spellStart"/>
      <w:r>
        <w:t>tertiles</w:t>
      </w:r>
      <w:proofErr w:type="spellEnd"/>
      <w:r>
        <w:t xml:space="preserve"> derived from </w:t>
      </w:r>
      <w:r w:rsidRPr="0035010B">
        <w:t xml:space="preserve">pathways such as </w:t>
      </w:r>
      <w:proofErr w:type="spellStart"/>
      <w:r w:rsidRPr="008B7BF2">
        <w:rPr>
          <w:i/>
        </w:rPr>
        <w:t>Wnt</w:t>
      </w:r>
      <w:proofErr w:type="spellEnd"/>
      <w:r w:rsidRPr="008B7BF2">
        <w:rPr>
          <w:i/>
        </w:rPr>
        <w:t xml:space="preserve"> beta catenin signaling</w:t>
      </w:r>
      <w:r w:rsidRPr="0035010B">
        <w:t xml:space="preserve"> </w:t>
      </w:r>
      <w:r>
        <w:t>(</w:t>
      </w:r>
      <w:r w:rsidRPr="0035010B">
        <w:rPr>
          <w:i/>
        </w:rPr>
        <w:t>P</w:t>
      </w:r>
      <w:r w:rsidRPr="0035010B">
        <w:t xml:space="preserve"> </w:t>
      </w:r>
      <w:r>
        <w:t>&lt;</w:t>
      </w:r>
      <w:r w:rsidRPr="0035010B">
        <w:t xml:space="preserve"> 0.0</w:t>
      </w:r>
      <w:r>
        <w:t xml:space="preserve">1) </w:t>
      </w:r>
      <w:r w:rsidRPr="0035010B">
        <w:t xml:space="preserve">and </w:t>
      </w:r>
      <w:r w:rsidRPr="008B7BF2">
        <w:rPr>
          <w:i/>
        </w:rPr>
        <w:t>Angiogenesis</w:t>
      </w:r>
      <w:r w:rsidRPr="0035010B">
        <w:t xml:space="preserve"> </w:t>
      </w:r>
      <w:r>
        <w:t>(</w:t>
      </w:r>
      <w:r w:rsidRPr="0035010B">
        <w:rPr>
          <w:i/>
        </w:rPr>
        <w:t>P</w:t>
      </w:r>
      <w:r w:rsidRPr="0035010B">
        <w:t xml:space="preserve"> </w:t>
      </w:r>
      <w:r>
        <w:t>&lt;</w:t>
      </w:r>
      <w:r w:rsidRPr="0035010B">
        <w:t xml:space="preserve"> 0.0</w:t>
      </w:r>
      <w:r>
        <w:t xml:space="preserve">1) </w:t>
      </w:r>
      <w:r w:rsidRPr="0035010B">
        <w:t>(</w:t>
      </w:r>
      <w:r w:rsidRPr="00433F87">
        <w:rPr>
          <w:b/>
        </w:rPr>
        <w:t>Fig</w:t>
      </w:r>
      <w:r w:rsidR="004E4463">
        <w:rPr>
          <w:b/>
        </w:rPr>
        <w:t>.</w:t>
      </w:r>
      <w:r w:rsidRPr="00433F87">
        <w:rPr>
          <w:b/>
        </w:rPr>
        <w:t xml:space="preserve"> </w:t>
      </w:r>
      <w:r w:rsidR="001648F3">
        <w:rPr>
          <w:b/>
        </w:rPr>
        <w:t>5</w:t>
      </w:r>
      <w:r w:rsidR="001648F3" w:rsidRPr="006A0677">
        <w:rPr>
          <w:b/>
        </w:rPr>
        <w:t>A</w:t>
      </w:r>
      <w:r w:rsidRPr="0035010B">
        <w:t xml:space="preserve">). However, no individual pathway was able to </w:t>
      </w:r>
      <w:r>
        <w:t>recapitulate</w:t>
      </w:r>
      <w:r w:rsidRPr="0035010B">
        <w:t xml:space="preserve"> a </w:t>
      </w:r>
      <w:proofErr w:type="spellStart"/>
      <w:r w:rsidRPr="0035010B">
        <w:t>tertile</w:t>
      </w:r>
      <w:proofErr w:type="spellEnd"/>
      <w:r>
        <w:t xml:space="preserve">-specific </w:t>
      </w:r>
      <w:r w:rsidRPr="0035010B">
        <w:t xml:space="preserve">CYT-survival association of equal or greater significance than that of </w:t>
      </w:r>
      <w:r>
        <w:t>S-</w:t>
      </w:r>
      <w:r w:rsidRPr="0035010B">
        <w:t>T3</w:t>
      </w:r>
      <w:r>
        <w:t xml:space="preserve"> (</w:t>
      </w:r>
      <w:r w:rsidRPr="0035010B">
        <w:rPr>
          <w:i/>
        </w:rPr>
        <w:t>P</w:t>
      </w:r>
      <w:r w:rsidRPr="0035010B">
        <w:t xml:space="preserve"> </w:t>
      </w:r>
      <w:r>
        <w:t>&lt;</w:t>
      </w:r>
      <w:r w:rsidRPr="0035010B">
        <w:t xml:space="preserve"> 0.</w:t>
      </w:r>
      <w:r>
        <w:t>00</w:t>
      </w:r>
      <w:r w:rsidRPr="0035010B">
        <w:t>0</w:t>
      </w:r>
      <w:r>
        <w:t>1)</w:t>
      </w:r>
      <w:r w:rsidRPr="0035010B">
        <w:t xml:space="preserve">. With respect to the </w:t>
      </w:r>
      <w:proofErr w:type="spellStart"/>
      <w:r>
        <w:lastRenderedPageBreak/>
        <w:t>CYTscore</w:t>
      </w:r>
      <w:proofErr w:type="spellEnd"/>
      <w:r w:rsidRPr="0035010B">
        <w:t xml:space="preserve"> itself, the prognostic </w:t>
      </w:r>
      <w:r>
        <w:t>attributes of its genes</w:t>
      </w:r>
      <w:r w:rsidRPr="0035010B">
        <w:t xml:space="preserve"> PRF1 and GZMA </w:t>
      </w:r>
      <w:r>
        <w:t>were</w:t>
      </w:r>
      <w:r w:rsidRPr="0035010B">
        <w:t xml:space="preserve"> not particularly unique</w:t>
      </w:r>
      <w:r>
        <w:t>. The</w:t>
      </w:r>
      <w:r w:rsidRPr="0035010B">
        <w:t xml:space="preserve"> expression levels of a number of genes with roles in immunological rejection</w:t>
      </w:r>
      <w:r>
        <w:fldChar w:fldCharType="begin">
          <w:fldData xml:space="preserve">PEVuZE5vdGU+PENpdGU+PEF1dGhvcj5XYW5nPC9BdXRob3I+PFllYXI+MjAwODwvWWVhcj48UmVj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==
</w:fldData>
        </w:fldChar>
      </w:r>
      <w:r w:rsidR="00223E34">
        <w:instrText xml:space="preserve"> ADDIN EN.CITE </w:instrText>
      </w:r>
      <w:r w:rsidR="00223E34">
        <w:fldChar w:fldCharType="begin">
          <w:fldData xml:space="preserve">PEVuZE5vdGU+PENpdGU+PEF1dGhvcj5XYW5nPC9BdXRob3I+PFllYXI+MjAwODwvWWVhcj48UmVj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==
</w:fldData>
        </w:fldChar>
      </w:r>
      <w:r w:rsidR="00223E34">
        <w:instrText xml:space="preserve"> ADDIN EN.CITE.DATA </w:instrText>
      </w:r>
      <w:r w:rsidR="00223E34">
        <w:fldChar w:fldCharType="end"/>
      </w:r>
      <w:r>
        <w:fldChar w:fldCharType="separate"/>
      </w:r>
      <w:r w:rsidR="00223E34" w:rsidRPr="00223E34">
        <w:rPr>
          <w:noProof/>
          <w:vertAlign w:val="superscript"/>
        </w:rPr>
        <w:t>54,55</w:t>
      </w:r>
      <w:r>
        <w:fldChar w:fldCharType="end"/>
      </w:r>
      <w:r>
        <w:t xml:space="preserve"> </w:t>
      </w:r>
      <w:r w:rsidRPr="0035010B">
        <w:t xml:space="preserve">including CD8A, STAT1, CCL5, CXCL9 and CXCL10 were </w:t>
      </w:r>
      <w:r>
        <w:t xml:space="preserve">also </w:t>
      </w:r>
      <w:r w:rsidRPr="0035010B">
        <w:t xml:space="preserve">associated with survival in </w:t>
      </w:r>
      <w:r>
        <w:t>S-</w:t>
      </w:r>
      <w:r w:rsidRPr="0035010B">
        <w:t>T3</w:t>
      </w:r>
      <w:r>
        <w:t>, and</w:t>
      </w:r>
      <w:r w:rsidRPr="0035010B">
        <w:t xml:space="preserve"> with similar or greater statistical significance </w:t>
      </w:r>
      <w:r>
        <w:t xml:space="preserve">than that of </w:t>
      </w:r>
      <w:r w:rsidRPr="0035010B">
        <w:t xml:space="preserve">PRF1 </w:t>
      </w:r>
      <w:r>
        <w:t>or</w:t>
      </w:r>
      <w:r w:rsidRPr="0035010B">
        <w:t xml:space="preserve"> GZMA</w:t>
      </w:r>
      <w:r>
        <w:t xml:space="preserve"> </w:t>
      </w:r>
      <w:r w:rsidRPr="00D215AE">
        <w:t>(</w:t>
      </w:r>
      <w:r w:rsidRPr="006A0677">
        <w:rPr>
          <w:b/>
        </w:rPr>
        <w:t>Fig</w:t>
      </w:r>
      <w:r w:rsidR="004E4463">
        <w:rPr>
          <w:b/>
        </w:rPr>
        <w:t>.</w:t>
      </w:r>
      <w:r w:rsidRPr="006A0677">
        <w:rPr>
          <w:b/>
        </w:rPr>
        <w:t xml:space="preserve"> </w:t>
      </w:r>
      <w:r w:rsidR="005B4BEC">
        <w:rPr>
          <w:b/>
        </w:rPr>
        <w:t>5B</w:t>
      </w:r>
      <w:r w:rsidRPr="008B7BF2">
        <w:t>)</w:t>
      </w:r>
      <w:r w:rsidRPr="0035010B">
        <w:t xml:space="preserve">. </w:t>
      </w:r>
      <w:r w:rsidR="005B4BEC">
        <w:t>Moreover, where</w:t>
      </w:r>
      <w:r w:rsidR="00366A8E">
        <w:t>as</w:t>
      </w:r>
      <w:r w:rsidR="005B4BEC">
        <w:t xml:space="preserve"> many genes involved in immune response were highly significantly associated with favorable survival in S-T3, no genes </w:t>
      </w:r>
      <w:r w:rsidR="00366A8E">
        <w:t xml:space="preserve">were identified as </w:t>
      </w:r>
      <w:r w:rsidR="005B4BEC">
        <w:t xml:space="preserve">significantly associated with favorable survival in S-T1 </w:t>
      </w:r>
      <w:r w:rsidR="00366A8E">
        <w:t xml:space="preserve">after FDR adjustment </w:t>
      </w:r>
      <w:r w:rsidR="005B4BEC">
        <w:t>(</w:t>
      </w:r>
      <w:r w:rsidR="005B4BEC">
        <w:rPr>
          <w:b/>
        </w:rPr>
        <w:t>Fig</w:t>
      </w:r>
      <w:r w:rsidR="004E4463">
        <w:rPr>
          <w:b/>
        </w:rPr>
        <w:t>.</w:t>
      </w:r>
      <w:r w:rsidR="005B4BEC">
        <w:rPr>
          <w:b/>
        </w:rPr>
        <w:t xml:space="preserve"> </w:t>
      </w:r>
      <w:r w:rsidR="004E4463">
        <w:rPr>
          <w:b/>
        </w:rPr>
        <w:t>5C</w:t>
      </w:r>
      <w:r w:rsidR="005B4BEC">
        <w:t xml:space="preserve">). </w:t>
      </w:r>
      <w:r>
        <w:t xml:space="preserve">We then compared </w:t>
      </w:r>
      <w:proofErr w:type="spellStart"/>
      <w:r>
        <w:t>CYTscore</w:t>
      </w:r>
      <w:proofErr w:type="spellEnd"/>
      <w:r>
        <w:t xml:space="preserve"> prognostic power to that of two well-characterized immune activation signatures predictive of patient immunotherapy responses: the Immunologic Constant of Rejection (ICR) </w:t>
      </w:r>
      <w:r>
        <w:fldChar w:fldCharType="begin">
          <w:fldData xml:space="preserve">PEVuZE5vdGU+PENpdGU+PEF1dGhvcj5Sb2VsYW5kczwvQXV0aG9yPjxZZWFyPjIwMjM8L1llYXI+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</w:fldData>
        </w:fldChar>
      </w:r>
      <w:r w:rsidR="00223E34">
        <w:instrText xml:space="preserve"> ADDIN EN.CITE </w:instrText>
      </w:r>
      <w:r w:rsidR="00223E34">
        <w:fldChar w:fldCharType="begin">
          <w:fldData xml:space="preserve">PEVuZE5vdGU+PENpdGU+PEF1dGhvcj5Sb2VsYW5kczwvQXV0aG9yPjxZZWFyPjIwMjM8L1llYXI+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</w:fldData>
        </w:fldChar>
      </w:r>
      <w:r w:rsidR="00223E34">
        <w:instrText xml:space="preserve"> ADDIN EN.CITE.DATA </w:instrText>
      </w:r>
      <w:r w:rsidR="00223E34">
        <w:fldChar w:fldCharType="end"/>
      </w:r>
      <w:r>
        <w:fldChar w:fldCharType="separate"/>
      </w:r>
      <w:r w:rsidR="00223E34" w:rsidRPr="00223E34">
        <w:rPr>
          <w:noProof/>
          <w:vertAlign w:val="superscript"/>
        </w:rPr>
        <w:t>25,26,56</w:t>
      </w:r>
      <w:r>
        <w:fldChar w:fldCharType="end"/>
      </w:r>
      <w:r>
        <w:rPr>
          <w:vertAlign w:val="superscript"/>
        </w:rPr>
        <w:t xml:space="preserve"> </w:t>
      </w:r>
      <w:r>
        <w:t xml:space="preserve">and the T cell-inflamed Gene Expression Signature (TCIGEP) </w:t>
      </w:r>
      <w:r>
        <w:fldChar w:fldCharType="begin">
          <w:fldData xml:space="preserve">PEVuZE5vdGU+PENpdGU+PEF1dGhvcj5BeWVyczwvQXV0aG9yPjxZZWFyPjIwMTc8L1llYXI+PFJl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=
</w:fldData>
        </w:fldChar>
      </w:r>
      <w:r w:rsidR="00223E34">
        <w:instrText xml:space="preserve"> ADDIN EN.CITE </w:instrText>
      </w:r>
      <w:r w:rsidR="00223E34">
        <w:fldChar w:fldCharType="begin">
          <w:fldData xml:space="preserve">PEVuZE5vdGU+PENpdGU+PEF1dGhvcj5BeWVyczwvQXV0aG9yPjxZZWFyPjIwMTc8L1llYXI+PFJl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=
</w:fldData>
        </w:fldChar>
      </w:r>
      <w:r w:rsidR="00223E34">
        <w:instrText xml:space="preserve"> ADDIN EN.CITE.DATA </w:instrText>
      </w:r>
      <w:r w:rsidR="00223E34">
        <w:fldChar w:fldCharType="end"/>
      </w:r>
      <w:r>
        <w:fldChar w:fldCharType="separate"/>
      </w:r>
      <w:r w:rsidR="00223E34" w:rsidRPr="00223E34">
        <w:rPr>
          <w:noProof/>
          <w:vertAlign w:val="superscript"/>
        </w:rPr>
        <w:t>27,57,58</w:t>
      </w:r>
      <w:r>
        <w:fldChar w:fldCharType="end"/>
      </w:r>
      <w:r>
        <w:t xml:space="preserve">. In the </w:t>
      </w:r>
      <w:proofErr w:type="spellStart"/>
      <w:r>
        <w:t>STRATsig</w:t>
      </w:r>
      <w:proofErr w:type="spellEnd"/>
      <w:r>
        <w:t xml:space="preserve"> </w:t>
      </w:r>
      <w:proofErr w:type="spellStart"/>
      <w:r>
        <w:t>tertiles</w:t>
      </w:r>
      <w:proofErr w:type="spellEnd"/>
      <w:r>
        <w:t xml:space="preserve"> of </w:t>
      </w:r>
      <w:r w:rsidR="00626727">
        <w:t xml:space="preserve">the </w:t>
      </w:r>
      <w:r>
        <w:t xml:space="preserve">training and test groups, the prognostic performances of the ICR and TCIGEP signatures were remarkably similar in effect size and significance to that of </w:t>
      </w:r>
      <w:proofErr w:type="spellStart"/>
      <w:r>
        <w:t>CYTscore</w:t>
      </w:r>
      <w:proofErr w:type="spellEnd"/>
      <w:r>
        <w:t xml:space="preserve"> (</w:t>
      </w:r>
      <w:r w:rsidRPr="006A0677">
        <w:rPr>
          <w:b/>
        </w:rPr>
        <w:t>Fig</w:t>
      </w:r>
      <w:r w:rsidR="004E4463">
        <w:rPr>
          <w:b/>
        </w:rPr>
        <w:t>.</w:t>
      </w:r>
      <w:r w:rsidRPr="006A0677">
        <w:rPr>
          <w:b/>
        </w:rPr>
        <w:t xml:space="preserve"> </w:t>
      </w:r>
      <w:r w:rsidR="004E4463">
        <w:rPr>
          <w:b/>
        </w:rPr>
        <w:t>5D</w:t>
      </w:r>
      <w:r w:rsidRPr="008B7BF2">
        <w:t>)</w:t>
      </w:r>
      <w:r>
        <w:t xml:space="preserve">. </w:t>
      </w:r>
    </w:p>
    <w:p w14:paraId="63D323EA" w14:textId="0F2B81C3" w:rsidR="00712DFA" w:rsidRDefault="00712DFA" w:rsidP="00712DFA">
      <w:pPr>
        <w:spacing w:line="360" w:lineRule="auto"/>
        <w:ind w:firstLine="720"/>
        <w:jc w:val="both"/>
      </w:pPr>
      <w:r>
        <w:t>Together, these</w:t>
      </w:r>
      <w:r w:rsidRPr="0035010B">
        <w:t xml:space="preserve"> observations suggest that </w:t>
      </w:r>
      <w:proofErr w:type="spellStart"/>
      <w:r>
        <w:t>STRATsig</w:t>
      </w:r>
      <w:proofErr w:type="spellEnd"/>
      <w:r w:rsidRPr="0035010B">
        <w:t xml:space="preserve"> </w:t>
      </w:r>
      <w:r>
        <w:t xml:space="preserve">may </w:t>
      </w:r>
      <w:r w:rsidRPr="0035010B">
        <w:t xml:space="preserve">function as an integrator of multiple parallel immunoregulatory pathways, rather than as a proxy of a single </w:t>
      </w:r>
      <w:r>
        <w:t>immunoregulatory</w:t>
      </w:r>
      <w:r w:rsidRPr="0035010B">
        <w:t xml:space="preserve"> pathway, and that alternate markers of effector cell function</w:t>
      </w:r>
      <w:r>
        <w:t xml:space="preserve">, </w:t>
      </w:r>
      <w:r w:rsidRPr="0035010B">
        <w:t>other than PRF1 and GZMA</w:t>
      </w:r>
      <w:r>
        <w:t>, also associate with</w:t>
      </w:r>
      <w:r w:rsidRPr="0035010B">
        <w:t xml:space="preserve"> patient survival in the </w:t>
      </w:r>
      <w:r>
        <w:t>S-</w:t>
      </w:r>
      <w:r w:rsidRPr="0035010B">
        <w:t>T3 population.</w:t>
      </w:r>
      <w:r w:rsidRPr="00411A81">
        <w:rPr>
          <w:noProof/>
        </w:rPr>
        <w:t xml:space="preserve"> </w:t>
      </w:r>
    </w:p>
    <w:p w14:paraId="069C91D0" w14:textId="77777777" w:rsidR="0075549B" w:rsidRDefault="0075549B">
      <w:pPr>
        <w:rPr>
          <w:b/>
        </w:rPr>
      </w:pPr>
      <w:r>
        <w:rPr>
          <w:b/>
        </w:rPr>
        <w:br w:type="page"/>
      </w:r>
    </w:p>
    <w:p w14:paraId="1D4BDD60" w14:textId="189E2921" w:rsidR="00D43F70" w:rsidRDefault="007A5475" w:rsidP="00D36EDC">
      <w:pPr>
        <w:rPr>
          <w:b/>
        </w:rPr>
      </w:pPr>
      <w:r w:rsidRPr="00741B5D">
        <w:rPr>
          <w:b/>
        </w:rPr>
        <w:lastRenderedPageBreak/>
        <w:t>DISCUSSION</w:t>
      </w:r>
    </w:p>
    <w:p w14:paraId="070C1454" w14:textId="11933A7F" w:rsidR="0075549B" w:rsidRDefault="0075549B" w:rsidP="0075549B">
      <w:pPr>
        <w:spacing w:line="360" w:lineRule="auto"/>
        <w:jc w:val="both"/>
        <w:rPr>
          <w:noProof/>
        </w:rPr>
      </w:pPr>
      <w:r>
        <w:rPr>
          <w:b/>
        </w:rPr>
        <w:tab/>
      </w:r>
      <w:r>
        <w:t xml:space="preserve">Here, we present a new perspective on the immunological control of high grade serous ovarian cancer, which our findings suggest depends not only on measures of infiltrating effector cells and tumor mutational burden, but on a continuum of tumor-intrinsic immunoregulatory signaling. We demonstrate that the latter can be quantified by a patient stratification signature that serves as a determinant of the potential for immune-mediated survival benefit. Using population </w:t>
      </w:r>
      <w:proofErr w:type="spellStart"/>
      <w:r>
        <w:t>tertiles</w:t>
      </w:r>
      <w:proofErr w:type="spellEnd"/>
      <w:r>
        <w:t xml:space="preserve"> to dissect the meaning of this signature, we found that approximately a third of HGSC tumors are </w:t>
      </w:r>
      <w:r w:rsidRPr="0035010B">
        <w:t xml:space="preserve">molecularly configured toward a </w:t>
      </w:r>
      <w:r w:rsidRPr="00E3201D">
        <w:t>hyper-immune suppressed</w:t>
      </w:r>
      <w:r w:rsidRPr="0035010B">
        <w:t xml:space="preserve"> </w:t>
      </w:r>
      <w:r>
        <w:t>state</w:t>
      </w:r>
      <w:r w:rsidRPr="0035010B">
        <w:t xml:space="preserve"> </w:t>
      </w:r>
      <w:r>
        <w:t>(</w:t>
      </w:r>
      <w:proofErr w:type="spellStart"/>
      <w:r>
        <w:t>STRATsig</w:t>
      </w:r>
      <w:proofErr w:type="spellEnd"/>
      <w:r>
        <w:t xml:space="preserve"> </w:t>
      </w:r>
      <w:proofErr w:type="spellStart"/>
      <w:r>
        <w:t>tertile</w:t>
      </w:r>
      <w:proofErr w:type="spellEnd"/>
      <w:r>
        <w:t xml:space="preserve"> </w:t>
      </w:r>
      <w:r w:rsidR="00983D4D">
        <w:t xml:space="preserve">1, </w:t>
      </w:r>
      <w:r>
        <w:t>S-T1) characterized by the heightened</w:t>
      </w:r>
      <w:r w:rsidRPr="0035010B">
        <w:t xml:space="preserve"> activation of </w:t>
      </w:r>
      <w:r>
        <w:t xml:space="preserve">multiple </w:t>
      </w:r>
      <w:r w:rsidRPr="0035010B">
        <w:t>immunosuppressive pathways</w:t>
      </w:r>
      <w:r>
        <w:t>, with concurrent T cell dysfunction and a reduced potential for antigen presentation.</w:t>
      </w:r>
      <w:r w:rsidRPr="0035010B">
        <w:t xml:space="preserve"> </w:t>
      </w:r>
      <w:r>
        <w:t>By contrast,</w:t>
      </w:r>
      <w:r w:rsidRPr="0035010B">
        <w:t xml:space="preserve"> </w:t>
      </w:r>
      <w:r>
        <w:t xml:space="preserve">the </w:t>
      </w:r>
      <w:r w:rsidR="00A21EF5">
        <w:t>one third</w:t>
      </w:r>
      <w:r>
        <w:t xml:space="preserve"> of tumors comprising the opposite end of the spectrum (S-</w:t>
      </w:r>
      <w:r w:rsidRPr="0035010B">
        <w:t>T3</w:t>
      </w:r>
      <w:r>
        <w:t>)</w:t>
      </w:r>
      <w:r w:rsidRPr="0035010B">
        <w:t xml:space="preserve"> </w:t>
      </w:r>
      <w:r>
        <w:t xml:space="preserve">appear to exist in a state of diminished immunosuppressive signaling, </w:t>
      </w:r>
      <w:r w:rsidR="00983D4D">
        <w:t xml:space="preserve">which </w:t>
      </w:r>
      <w:r>
        <w:t xml:space="preserve">coincides with a more intact antigen presentation, a reduced T cell dysfunction, and </w:t>
      </w:r>
      <w:r>
        <w:rPr>
          <w:noProof/>
        </w:rPr>
        <w:t xml:space="preserve">an immune-mediated patient survival benefit (ie, CYTscore) that positively correlates with persistent TMB. </w:t>
      </w:r>
    </w:p>
    <w:p w14:paraId="75749A20" w14:textId="69F18AA2" w:rsidR="0075549B" w:rsidRDefault="0075549B" w:rsidP="003C6E4B">
      <w:pPr>
        <w:spacing w:line="360" w:lineRule="auto"/>
        <w:ind w:firstLine="720"/>
        <w:jc w:val="both"/>
      </w:pPr>
      <w:r>
        <w:rPr>
          <w:noProof/>
        </w:rPr>
        <w:t xml:space="preserve">In comparisons of </w:t>
      </w:r>
      <w:r>
        <w:t>S-</w:t>
      </w:r>
      <w:r>
        <w:rPr>
          <w:noProof/>
        </w:rPr>
        <w:t xml:space="preserve">T1 vs. </w:t>
      </w:r>
      <w:r>
        <w:t>S-</w:t>
      </w:r>
      <w:r>
        <w:rPr>
          <w:noProof/>
        </w:rPr>
        <w:t xml:space="preserve">T3, as well as </w:t>
      </w:r>
      <w:r>
        <w:t>S-</w:t>
      </w:r>
      <w:r>
        <w:rPr>
          <w:noProof/>
        </w:rPr>
        <w:t xml:space="preserve">T1 CYT-Hi vs. </w:t>
      </w:r>
      <w:r>
        <w:t>S-</w:t>
      </w:r>
      <w:r>
        <w:rPr>
          <w:noProof/>
        </w:rPr>
        <w:t xml:space="preserve">T3 CYT-Hi, we observed significantly greater activation scores for </w:t>
      </w:r>
      <w:r>
        <w:t xml:space="preserve">TGF-beta, </w:t>
      </w:r>
      <w:proofErr w:type="spellStart"/>
      <w:r>
        <w:t>Wnt</w:t>
      </w:r>
      <w:proofErr w:type="spellEnd"/>
      <w:r>
        <w:t>/</w:t>
      </w:r>
      <w:r w:rsidRPr="00E3201D">
        <w:rPr>
          <w:color w:val="333333"/>
          <w:shd w:val="clear" w:color="auto" w:fill="FFFFFF"/>
        </w:rPr>
        <w:t>β</w:t>
      </w:r>
      <w:r>
        <w:t xml:space="preserve">-catenin and CD73/CD39 adenosine-mediated immunosuppression pathways in S-T1 tumors. This association was further accompanied by significantly higher T cell dysfunction scores, and significantly lower expression of antigen presentation and processing genes in S-T1. In HGSC, activation of the TGF-beta and </w:t>
      </w:r>
      <w:proofErr w:type="spellStart"/>
      <w:r>
        <w:t>Wnt</w:t>
      </w:r>
      <w:proofErr w:type="spellEnd"/>
      <w:r>
        <w:t>/</w:t>
      </w:r>
      <w:r w:rsidRPr="00C90CFF">
        <w:rPr>
          <w:color w:val="333333"/>
          <w:shd w:val="clear" w:color="auto" w:fill="FFFFFF"/>
        </w:rPr>
        <w:t>β</w:t>
      </w:r>
      <w:r>
        <w:t xml:space="preserve">-catenin signaling pathways are known to produce pleiotropic effects. Not only do they promote tumor progression by inducing </w:t>
      </w:r>
      <w:r w:rsidR="006A16B7">
        <w:t>epithelial-mesenchymal transition (</w:t>
      </w:r>
      <w:r>
        <w:t>EMT</w:t>
      </w:r>
      <w:r w:rsidR="006A16B7">
        <w:t>)</w:t>
      </w:r>
      <w:r w:rsidR="00B53A19">
        <w:fldChar w:fldCharType="begin">
          <w:fldData xml:space="preserve">PEVuZE5vdGU+PENpdGU+PEF1dGhvcj5DaG91PC9BdXRob3I+PFllYXI+MjAxMDwvWWVhcj48UmVj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</w:fldData>
        </w:fldChar>
      </w:r>
      <w:r w:rsidR="00223E34">
        <w:instrText xml:space="preserve"> ADDIN EN.CITE </w:instrText>
      </w:r>
      <w:r w:rsidR="00223E34">
        <w:fldChar w:fldCharType="begin">
          <w:fldData xml:space="preserve">PEVuZE5vdGU+PENpdGU+PEF1dGhvcj5DaG91PC9BdXRob3I+PFllYXI+MjAxMDwvWWVhcj48UmVj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</w:fldData>
        </w:fldChar>
      </w:r>
      <w:r w:rsidR="00223E34">
        <w:instrText xml:space="preserve"> ADDIN EN.CITE.DATA </w:instrText>
      </w:r>
      <w:r w:rsidR="00223E34">
        <w:fldChar w:fldCharType="end"/>
      </w:r>
      <w:r w:rsidR="00B53A19">
        <w:fldChar w:fldCharType="separate"/>
      </w:r>
      <w:r w:rsidR="00223E34" w:rsidRPr="00223E34">
        <w:rPr>
          <w:noProof/>
          <w:vertAlign w:val="superscript"/>
        </w:rPr>
        <w:t>59,60</w:t>
      </w:r>
      <w:r w:rsidR="00B53A19">
        <w:fldChar w:fldCharType="end"/>
      </w:r>
      <w:r>
        <w:t>, stem cell self-renewal</w:t>
      </w:r>
      <w:r w:rsidR="00B53A19">
        <w:fldChar w:fldCharType="begin"/>
      </w:r>
      <w:r w:rsidR="00223E34">
        <w:instrText xml:space="preserve"> ADDIN EN.CITE &lt;EndNote&gt;&lt;Cite&gt;&lt;Author&gt;Teeuwssen&lt;/Author&gt;&lt;Year&gt;2019&lt;/Year&gt;&lt;RecNum&gt;57&lt;/RecNum&gt;&lt;DisplayText&gt;&lt;style face="superscript"&gt;61&lt;/style&gt;&lt;/DisplayText&gt;&lt;record&gt;&lt;rec-number&gt;57&lt;/rec-number&gt;&lt;foreign-keys&gt;&lt;key app="EN" db-id="x9xsw0szrfvw2kesrv4xvvdvafwzaf05fd5v" timestamp="1695657134" guid="103ff7f4-fbaf-4038-8f4a-33191478a9a1"&gt;57&lt;/key&gt;&lt;/foreign-keys&gt;&lt;ref-type name="Journal Article"&gt;17&lt;/ref-type&gt;&lt;contributors&gt;&lt;authors&gt;&lt;author&gt;Teeuwssen, M.&lt;/author&gt;&lt;author&gt;Fodde, R.&lt;/author&gt;&lt;/authors&gt;&lt;/contributors&gt;&lt;auth-address&gt;Department of Pathology, Erasmus MC Cancer Institute, Erasmus University Medical Center, Rotterdam 3015 GD, The Netherlands. m.teeuwssen@eramusmc.nl.&amp;#xD;Department of Pathology, Erasmus MC Cancer Institute, Erasmus University Medical Center, Rotterdam 3015 GD, The Netherlands. r.fodde@erasmusmc.nl.&lt;/auth-address&gt;&lt;titles&gt;&lt;title&gt;Wnt Signaling in Ovarian Cancer Stemness, EMT, and Therapy Resistance&lt;/title&gt;&lt;secondary-title&gt;J Clin Med&lt;/secondary-title&gt;&lt;/titles&gt;&lt;periodical&gt;&lt;full-title&gt;J Clin Med&lt;/full-title&gt;&lt;/periodical&gt;&lt;volume&gt;8&lt;/volume&gt;&lt;number&gt;10&lt;/number&gt;&lt;edition&gt;20191011&lt;/edition&gt;&lt;keywords&gt;&lt;keyword&gt;Ovarian cancer&lt;/keyword&gt;&lt;keyword&gt;Wnt signaling&lt;/keyword&gt;&lt;keyword&gt;cancer stem cells&lt;/keyword&gt;&lt;keyword&gt;exosomes&lt;/keyword&gt;&lt;keyword&gt;therapy resistance&lt;/keyword&gt;&lt;keyword&gt;tumor progression&lt;/keyword&gt;&lt;/keywords&gt;&lt;dates&gt;&lt;year&gt;2019&lt;/year&gt;&lt;pub-dates&gt;&lt;date&gt;Oct 11&lt;/date&gt;&lt;/pub-dates&gt;&lt;/dates&gt;&lt;isbn&gt;2077-0383 (Print)&amp;#xD;2077-0383 (Electronic)&amp;#xD;2077-0383 (Linking)&lt;/isbn&gt;&lt;accession-num&gt;31614568&lt;/accession-num&gt;&lt;urls&gt;&lt;related-urls&gt;&lt;url&gt;https://www.ncbi.nlm.nih.gov/pubmed/31614568&lt;/url&gt;&lt;/related-urls&gt;&lt;/urls&gt;&lt;custom1&gt;The authors declare no conflict of interest.&lt;/custom1&gt;&lt;custom2&gt;PMC6832489&lt;/custom2&gt;&lt;electronic-resource-num&gt;10.3390/jcm8101658&lt;/electronic-resource-num&gt;&lt;remote-database-name&gt;PubMed-not-MEDLINE&lt;/remote-database-name&gt;&lt;remote-database-provider&gt;NLM&lt;/remote-database-provider&gt;&lt;/record&gt;&lt;/Cite&gt;&lt;/EndNote&gt;</w:instrText>
      </w:r>
      <w:r w:rsidR="00B53A19">
        <w:fldChar w:fldCharType="separate"/>
      </w:r>
      <w:r w:rsidR="00223E34" w:rsidRPr="00223E34">
        <w:rPr>
          <w:noProof/>
          <w:vertAlign w:val="superscript"/>
        </w:rPr>
        <w:t>61</w:t>
      </w:r>
      <w:r w:rsidR="00B53A19">
        <w:fldChar w:fldCharType="end"/>
      </w:r>
      <w:r>
        <w:t xml:space="preserve"> and chemoresistance</w:t>
      </w:r>
      <w:r w:rsidR="00B53A19">
        <w:fldChar w:fldCharType="begin">
          <w:fldData xml:space="preserve">PEVuZE5vdGU+PENpdGU+PEF1dGhvcj5OYWdhcmFqPC9BdXRob3I+PFllYXI+MjAxNTwvWWVhcj48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</w:fldData>
        </w:fldChar>
      </w:r>
      <w:r w:rsidR="00223E34">
        <w:instrText xml:space="preserve"> ADDIN EN.CITE </w:instrText>
      </w:r>
      <w:r w:rsidR="00223E34">
        <w:fldChar w:fldCharType="begin">
          <w:fldData xml:space="preserve">PEVuZE5vdGU+PENpdGU+PEF1dGhvcj5OYWdhcmFqPC9BdXRob3I+PFllYXI+MjAxNTwvWWVhcj48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</w:fldData>
        </w:fldChar>
      </w:r>
      <w:r w:rsidR="00223E34">
        <w:instrText xml:space="preserve"> ADDIN EN.CITE.DATA </w:instrText>
      </w:r>
      <w:r w:rsidR="00223E34">
        <w:fldChar w:fldCharType="end"/>
      </w:r>
      <w:r w:rsidR="00B53A19">
        <w:fldChar w:fldCharType="separate"/>
      </w:r>
      <w:r w:rsidR="00223E34" w:rsidRPr="00223E34">
        <w:rPr>
          <w:noProof/>
          <w:vertAlign w:val="superscript"/>
        </w:rPr>
        <w:t>62</w:t>
      </w:r>
      <w:r w:rsidR="00B53A19">
        <w:fldChar w:fldCharType="end"/>
      </w:r>
      <w:r>
        <w:t xml:space="preserve">, but they </w:t>
      </w:r>
      <w:r w:rsidR="006A16B7">
        <w:t xml:space="preserve">also </w:t>
      </w:r>
      <w:r>
        <w:t>drive T cell dysfunction and exclusion by regulating lymphocyte differentiation, expansion and survival</w:t>
      </w:r>
      <w:r w:rsidR="00B53A19">
        <w:fldChar w:fldCharType="begin">
          <w:fldData xml:space="preserve">PEVuZE5vdGU+PENpdGU+PEF1dGhvcj5Xcnplc2luc2tpPC9BdXRob3I+PFllYXI+MjAwNzwvWWVh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==
</w:fldData>
        </w:fldChar>
      </w:r>
      <w:r w:rsidR="00223E34">
        <w:instrText xml:space="preserve"> ADDIN EN.CITE </w:instrText>
      </w:r>
      <w:r w:rsidR="00223E34">
        <w:fldChar w:fldCharType="begin">
          <w:fldData xml:space="preserve">PEVuZE5vdGU+PENpdGU+PEF1dGhvcj5Xcnplc2luc2tpPC9BdXRob3I+PFllYXI+MjAwNzwvWWVh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==
</w:fldData>
        </w:fldChar>
      </w:r>
      <w:r w:rsidR="00223E34">
        <w:instrText xml:space="preserve"> ADDIN EN.CITE.DATA </w:instrText>
      </w:r>
      <w:r w:rsidR="00223E34">
        <w:fldChar w:fldCharType="end"/>
      </w:r>
      <w:r w:rsidR="00B53A19">
        <w:fldChar w:fldCharType="separate"/>
      </w:r>
      <w:r w:rsidR="00223E34" w:rsidRPr="00223E34">
        <w:rPr>
          <w:noProof/>
          <w:vertAlign w:val="superscript"/>
        </w:rPr>
        <w:t>63,64</w:t>
      </w:r>
      <w:r w:rsidR="00B53A19">
        <w:fldChar w:fldCharType="end"/>
      </w:r>
      <w:r>
        <w:t xml:space="preserve"> and by promoting Treg accumulation, dendritic cell tolerance, and myeloid immune-suppressive functions</w:t>
      </w:r>
      <w:r w:rsidR="00B53A19">
        <w:fldChar w:fldCharType="begin">
          <w:fldData xml:space="preserve">PEVuZE5vdGU+PENpdGU+PEF1dGhvcj5XZXJuZXI8L0F1dGhvcj48WWVhcj4yMDIzPC9ZZWFyPjxS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</w:fldData>
        </w:fldChar>
      </w:r>
      <w:r w:rsidR="00223E34">
        <w:instrText xml:space="preserve"> ADDIN EN.CITE </w:instrText>
      </w:r>
      <w:r w:rsidR="00223E34">
        <w:fldChar w:fldCharType="begin">
          <w:fldData xml:space="preserve">PEVuZE5vdGU+PENpdGU+PEF1dGhvcj5XZXJuZXI8L0F1dGhvcj48WWVhcj4yMDIzPC9ZZWFyPjxS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</w:fldData>
        </w:fldChar>
      </w:r>
      <w:r w:rsidR="00223E34">
        <w:instrText xml:space="preserve"> ADDIN EN.CITE.DATA </w:instrText>
      </w:r>
      <w:r w:rsidR="00223E34">
        <w:fldChar w:fldCharType="end"/>
      </w:r>
      <w:r w:rsidR="00B53A19">
        <w:fldChar w:fldCharType="separate"/>
      </w:r>
      <w:r w:rsidR="00223E34" w:rsidRPr="00223E34">
        <w:rPr>
          <w:noProof/>
          <w:vertAlign w:val="superscript"/>
        </w:rPr>
        <w:t>65,66</w:t>
      </w:r>
      <w:r w:rsidR="00B53A19">
        <w:fldChar w:fldCharType="end"/>
      </w:r>
      <w:r>
        <w:t>. TGF-beta has also been shown to directly down-regulate GZMA and PRF1 (</w:t>
      </w:r>
      <w:proofErr w:type="spellStart"/>
      <w:r>
        <w:t>ie</w:t>
      </w:r>
      <w:proofErr w:type="spellEnd"/>
      <w:r>
        <w:t xml:space="preserve">, the components of our </w:t>
      </w:r>
      <w:proofErr w:type="spellStart"/>
      <w:r>
        <w:t>CYTscore</w:t>
      </w:r>
      <w:proofErr w:type="spellEnd"/>
      <w:r>
        <w:t>) in cytotoxic T cells</w:t>
      </w:r>
      <w:r w:rsidR="00B53A19">
        <w:fldChar w:fldCharType="begin">
          <w:fldData xml:space="preserve">PEVuZE5vdGU+PENpdGU+PEF1dGhvcj5UaG9tYXM8L0F1dGhvcj48WWVhcj4yMDA1PC9ZZWFyPjxS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</w:fldData>
        </w:fldChar>
      </w:r>
      <w:r w:rsidR="00223E34">
        <w:instrText xml:space="preserve"> ADDIN EN.CITE </w:instrText>
      </w:r>
      <w:r w:rsidR="00223E34">
        <w:fldChar w:fldCharType="begin">
          <w:fldData xml:space="preserve">PEVuZE5vdGU+PENpdGU+PEF1dGhvcj5UaG9tYXM8L0F1dGhvcj48WWVhcj4yMDA1PC9ZZWFyPjxS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</w:fldData>
        </w:fldChar>
      </w:r>
      <w:r w:rsidR="00223E34">
        <w:instrText xml:space="preserve"> ADDIN EN.CITE.DATA </w:instrText>
      </w:r>
      <w:r w:rsidR="00223E34">
        <w:fldChar w:fldCharType="end"/>
      </w:r>
      <w:r w:rsidR="00B53A19">
        <w:fldChar w:fldCharType="separate"/>
      </w:r>
      <w:r w:rsidR="00223E34" w:rsidRPr="00223E34">
        <w:rPr>
          <w:noProof/>
          <w:vertAlign w:val="superscript"/>
        </w:rPr>
        <w:t>67</w:t>
      </w:r>
      <w:r w:rsidR="00B53A19">
        <w:fldChar w:fldCharType="end"/>
      </w:r>
      <w:r>
        <w:t xml:space="preserve">. CD73 and CD39 are </w:t>
      </w:r>
      <w:proofErr w:type="spellStart"/>
      <w:r>
        <w:t>e</w:t>
      </w:r>
      <w:r w:rsidRPr="00F87AEB">
        <w:t>ctonucleotidases</w:t>
      </w:r>
      <w:proofErr w:type="spellEnd"/>
      <w:r>
        <w:t xml:space="preserve"> that convert ATP to free adenosine. The accumulation of extracellular adenosine in the TME impairs the recruitment and activation of CD8+ T cells and NK </w:t>
      </w:r>
      <w:proofErr w:type="gramStart"/>
      <w:r>
        <w:t>cells, and</w:t>
      </w:r>
      <w:proofErr w:type="gramEnd"/>
      <w:r>
        <w:t xml:space="preserve"> promotes the immunosuppressive functions of tumor associated macrophages</w:t>
      </w:r>
      <w:r w:rsidR="00B53A19">
        <w:fldChar w:fldCharType="begin">
          <w:fldData xml:space="preserve">PEVuZE5vdGU+PENpdGU+PEF1dGhvcj5WaWpheWFuPC9BdXRob3I+PFllYXI+MjAxNzwvWWVhcj48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</w:fldData>
        </w:fldChar>
      </w:r>
      <w:r w:rsidR="00223E34">
        <w:instrText xml:space="preserve"> ADDIN EN.CITE </w:instrText>
      </w:r>
      <w:r w:rsidR="00223E34">
        <w:fldChar w:fldCharType="begin">
          <w:fldData xml:space="preserve">PEVuZE5vdGU+PENpdGU+PEF1dGhvcj5WaWpheWFuPC9BdXRob3I+PFllYXI+MjAxNzwvWWVhcj48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</w:fldData>
        </w:fldChar>
      </w:r>
      <w:r w:rsidR="00223E34">
        <w:instrText xml:space="preserve"> ADDIN EN.CITE.DATA </w:instrText>
      </w:r>
      <w:r w:rsidR="00223E34">
        <w:fldChar w:fldCharType="end"/>
      </w:r>
      <w:r w:rsidR="00B53A19">
        <w:fldChar w:fldCharType="separate"/>
      </w:r>
      <w:r w:rsidR="00223E34" w:rsidRPr="00223E34">
        <w:rPr>
          <w:noProof/>
          <w:vertAlign w:val="superscript"/>
        </w:rPr>
        <w:t>68</w:t>
      </w:r>
      <w:r w:rsidR="00B53A19">
        <w:fldChar w:fldCharType="end"/>
      </w:r>
      <w:r>
        <w:t>. In HGSC this pathway has been reported to promote tumor immune escape and is associated with poor prognosis</w:t>
      </w:r>
      <w:r w:rsidR="00B53A19">
        <w:fldChar w:fldCharType="begin">
          <w:fldData xml:space="preserve">PEVuZE5vdGU+PENpdGU+PEF1dGhvcj5UdXJjb3R0ZTwvQXV0aG9yPjxZZWFyPjIwMTU8L1llYXI+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</w:fldData>
        </w:fldChar>
      </w:r>
      <w:r w:rsidR="00223E34">
        <w:instrText xml:space="preserve"> ADDIN EN.CITE </w:instrText>
      </w:r>
      <w:r w:rsidR="00223E34">
        <w:fldChar w:fldCharType="begin">
          <w:fldData xml:space="preserve">PEVuZE5vdGU+PENpdGU+PEF1dGhvcj5UdXJjb3R0ZTwvQXV0aG9yPjxZZWFyPjIwMTU8L1llYXI+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</w:fldData>
        </w:fldChar>
      </w:r>
      <w:r w:rsidR="00223E34">
        <w:instrText xml:space="preserve"> ADDIN EN.CITE.DATA </w:instrText>
      </w:r>
      <w:r w:rsidR="00223E34">
        <w:fldChar w:fldCharType="end"/>
      </w:r>
      <w:r w:rsidR="00B53A19">
        <w:fldChar w:fldCharType="separate"/>
      </w:r>
      <w:r w:rsidR="00223E34" w:rsidRPr="00223E34">
        <w:rPr>
          <w:noProof/>
          <w:vertAlign w:val="superscript"/>
        </w:rPr>
        <w:t>69,70</w:t>
      </w:r>
      <w:r w:rsidR="00B53A19">
        <w:fldChar w:fldCharType="end"/>
      </w:r>
      <w:r w:rsidR="00B53A19">
        <w:t>.</w:t>
      </w:r>
    </w:p>
    <w:p w14:paraId="162A83CA" w14:textId="13EAEA35" w:rsidR="003E59BA" w:rsidRDefault="0075549B" w:rsidP="0075549B">
      <w:pPr>
        <w:spacing w:line="360" w:lineRule="auto"/>
        <w:ind w:firstLine="720"/>
        <w:jc w:val="both"/>
      </w:pPr>
      <w:r>
        <w:lastRenderedPageBreak/>
        <w:t xml:space="preserve">When we analyzed the relative abundance estimates of different cell types in </w:t>
      </w:r>
      <w:proofErr w:type="spellStart"/>
      <w:r>
        <w:t>STRATsig</w:t>
      </w:r>
      <w:proofErr w:type="spellEnd"/>
      <w:r>
        <w:t xml:space="preserve"> </w:t>
      </w:r>
      <w:proofErr w:type="spellStart"/>
      <w:r>
        <w:t>tertiles</w:t>
      </w:r>
      <w:proofErr w:type="spellEnd"/>
      <w:r>
        <w:t xml:space="preserve">, we found that the fraction of cancer associated fibroblasts (CAFs) was significantly higher in S-T1 as compared to S-T3. CAFs are known to have an immunomodulatory </w:t>
      </w:r>
      <w:proofErr w:type="spellStart"/>
      <w:r>
        <w:t>secretome</w:t>
      </w:r>
      <w:proofErr w:type="spellEnd"/>
      <w:r>
        <w:t xml:space="preserve"> that can suppress effector cell function by inhibiting the activation and survival of </w:t>
      </w:r>
      <w:r w:rsidRPr="00B571D7">
        <w:t>cytotoxic T cells</w:t>
      </w:r>
      <w:r>
        <w:t>, and by promoting the recruitment and activation of immunosuppressive myeloid cells and Tregs</w:t>
      </w:r>
      <w:r w:rsidR="009F10E1">
        <w:fldChar w:fldCharType="begin"/>
      </w:r>
      <w:r w:rsidR="00223E34">
        <w:instrText xml:space="preserve"> ADDIN EN.CITE &lt;EndNote&gt;&lt;Cite&gt;&lt;Author&gt;Ziani&lt;/Author&gt;&lt;Year&gt;2018&lt;/Year&gt;&lt;RecNum&gt;174&lt;/RecNum&gt;&lt;DisplayText&gt;&lt;style face="superscript"&gt;71&lt;/style&gt;&lt;/DisplayText&gt;&lt;record&gt;&lt;rec-number&gt;174&lt;/rec-number&gt;&lt;foreign-keys&gt;&lt;key app="EN" db-id="x9xsw0szrfvw2kesrv4xvvdvafwzaf05fd5v" timestamp="1707165220" guid="36314113-69ba-4c57-acdd-1a8c25d09fdd"&gt;174&lt;/key&gt;&lt;/foreign-keys&gt;&lt;ref-type name="Journal Article"&gt;17&lt;/ref-type&gt;&lt;contributors&gt;&lt;authors&gt;&lt;author&gt;Ziani, L.&lt;/author&gt;&lt;author&gt;Chouaib, S.&lt;/author&gt;&lt;author&gt;Thiery, J.&lt;/author&gt;&lt;/authors&gt;&lt;/contributors&gt;&lt;auth-address&gt;INSERM, UMR 1186, Villejuif, France.&amp;#xD;Gustave Roussy Cancer Campus, Villejuif, France.&amp;#xD;Faculty of Medicine, University Paris Sud, Le Kremlin Bicetre, France.&lt;/auth-address&gt;&lt;titles&gt;&lt;title&gt;Alteration of the Antitumor Immune Response by Cancer-Associated Fibroblasts&lt;/title&gt;&lt;secondary-title&gt;Front Immunol&lt;/secondary-title&gt;&lt;/titles&gt;&lt;periodical&gt;&lt;full-title&gt;Front Immunol&lt;/full-title&gt;&lt;/periodical&gt;&lt;pages&gt;414&lt;/pages&gt;&lt;volume&gt;9&lt;/volume&gt;&lt;edition&gt;20180301&lt;/edition&gt;&lt;keywords&gt;&lt;keyword&gt;Animals&lt;/keyword&gt;&lt;keyword&gt;Antigens, Neoplasm/*immunology&lt;/keyword&gt;&lt;keyword&gt;Cancer-Associated Fibroblasts/*physiology&lt;/keyword&gt;&lt;keyword&gt;Humans&lt;/keyword&gt;&lt;keyword&gt;Immune Tolerance&lt;/keyword&gt;&lt;keyword&gt;*Immunity&lt;/keyword&gt;&lt;keyword&gt;Immunotherapy/*methods&lt;/keyword&gt;&lt;keyword&gt;Neoplasms/*immunology&lt;/keyword&gt;&lt;keyword&gt;Tumor Escape&lt;/keyword&gt;&lt;keyword&gt;Tumor Microenvironment&lt;/keyword&gt;&lt;keyword&gt;cancer&lt;/keyword&gt;&lt;keyword&gt;cancer-associated fibroblasts&lt;/keyword&gt;&lt;keyword&gt;immune suppression&lt;/keyword&gt;&lt;keyword&gt;immunotherapy&lt;/keyword&gt;&lt;/keywords&gt;&lt;dates&gt;&lt;year&gt;2018&lt;/year&gt;&lt;/dates&gt;&lt;isbn&gt;1664-3224 (Print)&amp;#xD;1664-3224 (Electronic)&amp;#xD;1664-3224 (Linking)&lt;/isbn&gt;&lt;accession-num&gt;29545811&lt;/accession-num&gt;&lt;urls&gt;&lt;related-urls&gt;&lt;url&gt;https://www.ncbi.nlm.nih.gov/pubmed/29545811&lt;/url&gt;&lt;/related-urls&gt;&lt;/urls&gt;&lt;custom2&gt;PMC5837994&lt;/custom2&gt;&lt;electronic-resource-num&gt;10.3389/fimmu.2018.00414&lt;/electronic-resource-num&gt;&lt;remote-database-name&gt;Medline&lt;/remote-database-name&gt;&lt;remote-database-provider&gt;NLM&lt;/remote-database-provider&gt;&lt;/record&gt;&lt;/Cite&gt;&lt;/EndNote&gt;</w:instrText>
      </w:r>
      <w:r w:rsidR="009F10E1">
        <w:fldChar w:fldCharType="separate"/>
      </w:r>
      <w:r w:rsidR="00223E34" w:rsidRPr="00223E34">
        <w:rPr>
          <w:noProof/>
          <w:vertAlign w:val="superscript"/>
        </w:rPr>
        <w:t>71</w:t>
      </w:r>
      <w:r w:rsidR="009F10E1">
        <w:fldChar w:fldCharType="end"/>
      </w:r>
      <w:r>
        <w:t>. Interestingly, CAFs, which are intimately linked to ovarian cancer progression</w:t>
      </w:r>
      <w:r w:rsidR="009F10E1">
        <w:fldChar w:fldCharType="begin"/>
      </w:r>
      <w:r w:rsidR="00223E34">
        <w:instrText xml:space="preserve"> ADDIN EN.CITE &lt;EndNote&gt;&lt;Cite&gt;&lt;Author&gt;Zhang&lt;/Author&gt;&lt;Year&gt;2022&lt;/Year&gt;&lt;RecNum&gt;175&lt;/RecNum&gt;&lt;DisplayText&gt;&lt;style face="superscript"&gt;72&lt;/style&gt;&lt;/DisplayText&gt;&lt;record&gt;&lt;rec-number&gt;175&lt;/rec-number&gt;&lt;foreign-keys&gt;&lt;key app="EN" db-id="x9xsw0szrfvw2kesrv4xvvdvafwzaf05fd5v" timestamp="1707165258" guid="4b4a6f4f-cbee-4520-a5ec-d363447dbc4f"&gt;175&lt;/key&gt;&lt;/foreign-keys&gt;&lt;ref-type name="Journal Article"&gt;17&lt;/ref-type&gt;&lt;contributors&gt;&lt;authors&gt;&lt;author&gt;Zhang, M.&lt;/author&gt;&lt;author&gt;Chen, Z.&lt;/author&gt;&lt;author&gt;Wang, Y.&lt;/author&gt;&lt;author&gt;Zhao, H.&lt;/author&gt;&lt;author&gt;Du, Y.&lt;/author&gt;&lt;/authors&gt;&lt;/contributors&gt;&lt;auth-address&gt;Clinical Research Unit, Obstetrics and Gynecology Hospital of Fudan University, Shanghai 200011, China.&amp;#xD;Department of Obstetrics and Gynecology, Shanghai Medical School, Fudan University, Shanghai 200032, China.&amp;#xD;Shanghai Key Laboratory of Female Reproductive Endocrine Related Diseases, Shanghai 200011, China.&lt;/auth-address&gt;&lt;titles&gt;&lt;title&gt;The Role of Cancer-Associated Fibroblasts in Ovarian Cancer&lt;/title&gt;&lt;secondary-title&gt;Cancers (Basel)&lt;/secondary-title&gt;&lt;/titles&gt;&lt;periodical&gt;&lt;full-title&gt;Cancers (Basel)&lt;/full-title&gt;&lt;/periodical&gt;&lt;volume&gt;14&lt;/volume&gt;&lt;number&gt;11&lt;/number&gt;&lt;edition&gt;20220526&lt;/edition&gt;&lt;keywords&gt;&lt;keyword&gt;cancer-associated fibroblasts&lt;/keyword&gt;&lt;keyword&gt;ovarian cancer&lt;/keyword&gt;&lt;keyword&gt;stroma&lt;/keyword&gt;&lt;keyword&gt;tumor microenvironment&lt;/keyword&gt;&lt;/keywords&gt;&lt;dates&gt;&lt;year&gt;2022&lt;/year&gt;&lt;pub-dates&gt;&lt;date&gt;May 26&lt;/date&gt;&lt;/pub-dates&gt;&lt;/dates&gt;&lt;isbn&gt;2072-6694 (Print)&amp;#xD;2072-6694 (Electronic)&amp;#xD;2072-6694 (Linking)&lt;/isbn&gt;&lt;accession-num&gt;35681617&lt;/accession-num&gt;&lt;urls&gt;&lt;related-urls&gt;&lt;url&gt;https://www.ncbi.nlm.nih.gov/pubmed/35681617&lt;/url&gt;&lt;/related-urls&gt;&lt;/urls&gt;&lt;custom1&gt;The authors declare no conflict of interest.&lt;/custom1&gt;&lt;custom2&gt;PMC9179444&lt;/custom2&gt;&lt;electronic-resource-num&gt;10.3390/cancers14112637&lt;/electronic-resource-num&gt;&lt;remote-database-name&gt;PubMed-not-MEDLINE&lt;/remote-database-name&gt;&lt;remote-database-provider&gt;NLM&lt;/remote-database-provider&gt;&lt;/record&gt;&lt;/Cite&gt;&lt;/EndNote&gt;</w:instrText>
      </w:r>
      <w:r w:rsidR="009F10E1">
        <w:fldChar w:fldCharType="separate"/>
      </w:r>
      <w:r w:rsidR="00223E34" w:rsidRPr="00223E34">
        <w:rPr>
          <w:noProof/>
          <w:vertAlign w:val="superscript"/>
        </w:rPr>
        <w:t>72</w:t>
      </w:r>
      <w:r w:rsidR="009F10E1">
        <w:fldChar w:fldCharType="end"/>
      </w:r>
      <w:r>
        <w:t>, are frequently activated by TGF-beta</w:t>
      </w:r>
      <w:r w:rsidR="009F10E1">
        <w:fldChar w:fldCharType="begin">
          <w:fldData xml:space="preserve">PEVuZE5vdGU+PENpdGU+PEF1dGhvcj5HdWlkbzwvQXV0aG9yPjxZZWFyPjIwMTI8L1llYXI+PFJl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</w:fldData>
        </w:fldChar>
      </w:r>
      <w:r w:rsidR="00223E34">
        <w:instrText xml:space="preserve"> ADDIN EN.CITE </w:instrText>
      </w:r>
      <w:r w:rsidR="00223E34">
        <w:fldChar w:fldCharType="begin">
          <w:fldData xml:space="preserve">PEVuZE5vdGU+PENpdGU+PEF1dGhvcj5HdWlkbzwvQXV0aG9yPjxZZWFyPjIwMTI8L1llYXI+PFJl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</w:fldData>
        </w:fldChar>
      </w:r>
      <w:r w:rsidR="00223E34">
        <w:instrText xml:space="preserve"> ADDIN EN.CITE.DATA </w:instrText>
      </w:r>
      <w:r w:rsidR="00223E34">
        <w:fldChar w:fldCharType="end"/>
      </w:r>
      <w:r w:rsidR="009F10E1">
        <w:fldChar w:fldCharType="separate"/>
      </w:r>
      <w:r w:rsidR="00223E34" w:rsidRPr="00223E34">
        <w:rPr>
          <w:noProof/>
          <w:vertAlign w:val="superscript"/>
        </w:rPr>
        <w:t>73-75</w:t>
      </w:r>
      <w:r w:rsidR="009F10E1">
        <w:fldChar w:fldCharType="end"/>
      </w:r>
      <w:r>
        <w:t xml:space="preserve"> or Wnt</w:t>
      </w:r>
      <w:r w:rsidR="009F10E1">
        <w:fldChar w:fldCharType="begin">
          <w:fldData xml:space="preserve">PEVuZE5vdGU+PENpdGU+PEF1dGhvcj5Nb3NhPC9BdXRob3I+PFllYXI+MjAyMDwvWWVhcj48UmVj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</w:fldData>
        </w:fldChar>
      </w:r>
      <w:r w:rsidR="00223E34">
        <w:instrText xml:space="preserve"> ADDIN EN.CITE </w:instrText>
      </w:r>
      <w:r w:rsidR="00223E34">
        <w:fldChar w:fldCharType="begin">
          <w:fldData xml:space="preserve">PEVuZE5vdGU+PENpdGU+PEF1dGhvcj5Nb3NhPC9BdXRob3I+PFllYXI+MjAyMDwvWWVhcj48UmVj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</w:fldData>
        </w:fldChar>
      </w:r>
      <w:r w:rsidR="00223E34">
        <w:instrText xml:space="preserve"> ADDIN EN.CITE.DATA </w:instrText>
      </w:r>
      <w:r w:rsidR="00223E34">
        <w:fldChar w:fldCharType="end"/>
      </w:r>
      <w:r w:rsidR="009F10E1">
        <w:fldChar w:fldCharType="separate"/>
      </w:r>
      <w:r w:rsidR="00223E34" w:rsidRPr="00223E34">
        <w:rPr>
          <w:noProof/>
          <w:vertAlign w:val="superscript"/>
        </w:rPr>
        <w:t>76</w:t>
      </w:r>
      <w:r w:rsidR="009F10E1">
        <w:fldChar w:fldCharType="end"/>
      </w:r>
      <w:r>
        <w:t xml:space="preserve"> signaling pathways in HGSC and other tumor types, and this process can be driven by WNT7A</w:t>
      </w:r>
      <w:r w:rsidR="009F10E1">
        <w:fldChar w:fldCharType="begin">
          <w:fldData xml:space="preserve">PEVuZE5vdGU+PENpdGU+PEF1dGhvcj5Bdmd1c3Rpbm92YTwvQXV0aG9yPjxZZWFyPjIwMTY8L1ll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==
</w:fldData>
        </w:fldChar>
      </w:r>
      <w:r w:rsidR="00223E34">
        <w:instrText xml:space="preserve"> ADDIN EN.CITE </w:instrText>
      </w:r>
      <w:r w:rsidR="00223E34">
        <w:fldChar w:fldCharType="begin">
          <w:fldData xml:space="preserve">PEVuZE5vdGU+PENpdGU+PEF1dGhvcj5Bdmd1c3Rpbm92YTwvQXV0aG9yPjxZZWFyPjIwMTY8L1ll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==
</w:fldData>
        </w:fldChar>
      </w:r>
      <w:r w:rsidR="00223E34">
        <w:instrText xml:space="preserve"> ADDIN EN.CITE.DATA </w:instrText>
      </w:r>
      <w:r w:rsidR="00223E34">
        <w:fldChar w:fldCharType="end"/>
      </w:r>
      <w:r w:rsidR="009F10E1">
        <w:fldChar w:fldCharType="separate"/>
      </w:r>
      <w:r w:rsidR="00223E34" w:rsidRPr="00223E34">
        <w:rPr>
          <w:noProof/>
          <w:vertAlign w:val="superscript"/>
        </w:rPr>
        <w:t>51</w:t>
      </w:r>
      <w:r w:rsidR="009F10E1">
        <w:fldChar w:fldCharType="end"/>
      </w:r>
      <w:r>
        <w:t xml:space="preserve">, a </w:t>
      </w:r>
      <w:proofErr w:type="spellStart"/>
      <w:r>
        <w:t>LowerT</w:t>
      </w:r>
      <w:proofErr w:type="spellEnd"/>
      <w:r>
        <w:t xml:space="preserve"> gene belonging to our </w:t>
      </w:r>
      <w:proofErr w:type="spellStart"/>
      <w:r>
        <w:t>STRATsig</w:t>
      </w:r>
      <w:proofErr w:type="spellEnd"/>
      <w:r>
        <w:t xml:space="preserve"> signature. </w:t>
      </w:r>
    </w:p>
    <w:p w14:paraId="61F53E0C" w14:textId="0BF72A43" w:rsidR="003E59BA" w:rsidRDefault="0075549B" w:rsidP="0075549B">
      <w:pPr>
        <w:spacing w:line="360" w:lineRule="auto"/>
        <w:ind w:firstLine="720"/>
        <w:jc w:val="both"/>
      </w:pPr>
      <w:r>
        <w:t>In S-T3, where we observed a significant reduction in the immunoregulatory pathways described above, we observed a significant increase in the Th1 CD4+ T cell fraction, as compared to S-T1. This increase was also observed in S-T3 CYT-Hi relative to S-T1 CYT-</w:t>
      </w:r>
      <w:proofErr w:type="gramStart"/>
      <w:r>
        <w:t>Hi, and</w:t>
      </w:r>
      <w:proofErr w:type="gramEnd"/>
      <w:r>
        <w:t xml:space="preserve"> links a Th1-polarized CD4+ T cell population with patient survival benefit that is associated with heightened effector cell activity. This finding could reflect the importance of a helper T cell population in the recruitment and activation of effector cells capable of restraining HGSC clinical progression. Recently, it was reported that a CD4</w:t>
      </w:r>
      <w:r w:rsidRPr="00C90CFF">
        <w:rPr>
          <w:vertAlign w:val="superscript"/>
        </w:rPr>
        <w:t>+</w:t>
      </w:r>
      <w:r>
        <w:t>/CD25</w:t>
      </w:r>
      <w:r w:rsidRPr="00C90CFF">
        <w:rPr>
          <w:vertAlign w:val="superscript"/>
        </w:rPr>
        <w:t>+</w:t>
      </w:r>
      <w:r>
        <w:t>/FOXP3</w:t>
      </w:r>
      <w:r w:rsidRPr="00C90CFF">
        <w:rPr>
          <w:vertAlign w:val="superscript"/>
        </w:rPr>
        <w:t>-</w:t>
      </w:r>
      <w:r>
        <w:t xml:space="preserve"> T cell population</w:t>
      </w:r>
      <w:r w:rsidRPr="00DF5569">
        <w:t xml:space="preserve"> </w:t>
      </w:r>
      <w:r>
        <w:t>with an exhausted Th1-like polarization, and that comprised up to 13% of CD4+ TIL, was highly correlated with HGSC progression-free survival</w:t>
      </w:r>
      <w:r w:rsidR="009F10E1">
        <w:fldChar w:fldCharType="begin">
          <w:fldData xml:space="preserve">PEVuZE5vdGU+PENpdGU+PEF1dGhvcj5kZUxlZXV3PC9BdXRob3I+PFllYXI+MjAxNTwvWWVhcj48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=
</w:fldData>
        </w:fldChar>
      </w:r>
      <w:r w:rsidR="00223E34">
        <w:instrText xml:space="preserve"> ADDIN EN.CITE </w:instrText>
      </w:r>
      <w:r w:rsidR="00223E34">
        <w:fldChar w:fldCharType="begin">
          <w:fldData xml:space="preserve">PEVuZE5vdGU+PENpdGU+PEF1dGhvcj5kZUxlZXV3PC9BdXRob3I+PFllYXI+MjAxNTwvWWVhcj48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=
</w:fldData>
        </w:fldChar>
      </w:r>
      <w:r w:rsidR="00223E34">
        <w:instrText xml:space="preserve"> ADDIN EN.CITE.DATA </w:instrText>
      </w:r>
      <w:r w:rsidR="00223E34">
        <w:fldChar w:fldCharType="end"/>
      </w:r>
      <w:r w:rsidR="009F10E1">
        <w:fldChar w:fldCharType="separate"/>
      </w:r>
      <w:r w:rsidR="00223E34" w:rsidRPr="00223E34">
        <w:rPr>
          <w:noProof/>
          <w:vertAlign w:val="superscript"/>
        </w:rPr>
        <w:t>77</w:t>
      </w:r>
      <w:r w:rsidR="009F10E1">
        <w:fldChar w:fldCharType="end"/>
      </w:r>
      <w:r>
        <w:t>. Whether or not our finding reflects the activity of this cell subtype warrants further investigation. In another recent report, a tumor-reactive progenitor CD8</w:t>
      </w:r>
      <w:r w:rsidRPr="00C90CFF">
        <w:rPr>
          <w:vertAlign w:val="superscript"/>
        </w:rPr>
        <w:t>+</w:t>
      </w:r>
      <w:r>
        <w:t>/TCF1</w:t>
      </w:r>
      <w:r w:rsidRPr="00C90CFF">
        <w:rPr>
          <w:vertAlign w:val="superscript"/>
        </w:rPr>
        <w:t>Lo</w:t>
      </w:r>
      <w:r>
        <w:t xml:space="preserve"> tissue-resident memory T cell population (</w:t>
      </w:r>
      <w:proofErr w:type="spellStart"/>
      <w:r>
        <w:t>TRM</w:t>
      </w:r>
      <w:r w:rsidRPr="00C90CFF">
        <w:rPr>
          <w:vertAlign w:val="subscript"/>
        </w:rPr>
        <w:t>stem</w:t>
      </w:r>
      <w:proofErr w:type="spellEnd"/>
      <w:r>
        <w:t xml:space="preserve"> cells) was shown to be the predominant CD8+ T cell subtype associated with HGSC survival, as well as sustained antigen recognition</w:t>
      </w:r>
      <w:r w:rsidR="009F10E1">
        <w:fldChar w:fldCharType="begin">
          <w:fldData xml:space="preserve">PEVuZE5vdGU+PENpdGU+PEF1dGhvcj5BbmFkb248L0F1dGhvcj48WWVhcj4yMDIyPC9ZZWFyPjxS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==
</w:fldData>
        </w:fldChar>
      </w:r>
      <w:r w:rsidR="00223E34">
        <w:instrText xml:space="preserve"> ADDIN EN.CITE </w:instrText>
      </w:r>
      <w:r w:rsidR="00223E34">
        <w:fldChar w:fldCharType="begin">
          <w:fldData xml:space="preserve">PEVuZE5vdGU+PENpdGU+PEF1dGhvcj5BbmFkb248L0F1dGhvcj48WWVhcj4yMDIyPC9ZZWFyPjxS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==
</w:fldData>
        </w:fldChar>
      </w:r>
      <w:r w:rsidR="00223E34">
        <w:instrText xml:space="preserve"> ADDIN EN.CITE.DATA </w:instrText>
      </w:r>
      <w:r w:rsidR="00223E34">
        <w:fldChar w:fldCharType="end"/>
      </w:r>
      <w:r w:rsidR="009F10E1">
        <w:fldChar w:fldCharType="separate"/>
      </w:r>
      <w:r w:rsidR="00223E34" w:rsidRPr="00223E34">
        <w:rPr>
          <w:noProof/>
          <w:vertAlign w:val="superscript"/>
        </w:rPr>
        <w:t>78</w:t>
      </w:r>
      <w:r w:rsidR="009F10E1">
        <w:fldChar w:fldCharType="end"/>
      </w:r>
      <w:r>
        <w:t xml:space="preserve">. An understanding of how these cells function in the context of the </w:t>
      </w:r>
      <w:proofErr w:type="spellStart"/>
      <w:r>
        <w:t>STRATsig</w:t>
      </w:r>
      <w:proofErr w:type="spellEnd"/>
      <w:r>
        <w:t xml:space="preserve"> tumor backgrounds differentiated in our study could yield important clinical insights. </w:t>
      </w:r>
    </w:p>
    <w:p w14:paraId="5DA943B1" w14:textId="28BAB6FB" w:rsidR="003E59BA" w:rsidRDefault="0075549B" w:rsidP="0075549B">
      <w:pPr>
        <w:spacing w:line="360" w:lineRule="auto"/>
        <w:ind w:firstLine="720"/>
        <w:jc w:val="both"/>
      </w:pPr>
      <w:r>
        <w:t xml:space="preserve">We also observed in S-T3, but not other </w:t>
      </w:r>
      <w:proofErr w:type="spellStart"/>
      <w:r>
        <w:t>tertiles</w:t>
      </w:r>
      <w:proofErr w:type="spellEnd"/>
      <w:r>
        <w:t xml:space="preserve">, that </w:t>
      </w:r>
      <w:proofErr w:type="spellStart"/>
      <w:r>
        <w:t>pTMB</w:t>
      </w:r>
      <w:proofErr w:type="spellEnd"/>
      <w:r>
        <w:t xml:space="preserve"> was significantly higher in CYT-Hi as compared to CYT-Lo, thus linking an immune-mediated survival advantage in HGSC patients to higher neo-antigen load, consistent with previous observations</w:t>
      </w:r>
      <w:r w:rsidR="009F10E1">
        <w:fldChar w:fldCharType="begin">
          <w:fldData xml:space="preserve">PEVuZE5vdGU+PENpdGU+PEF1dGhvcj5NYXRzdXNoaXRhPC9BdXRob3I+PFllYXI+MjAyMDwvWWVh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</w:fldData>
        </w:fldChar>
      </w:r>
      <w:r w:rsidR="00223E34">
        <w:instrText xml:space="preserve"> ADDIN EN.CITE </w:instrText>
      </w:r>
      <w:r w:rsidR="00223E34">
        <w:fldChar w:fldCharType="begin">
          <w:fldData xml:space="preserve">PEVuZE5vdGU+PENpdGU+PEF1dGhvcj5NYXRzdXNoaXRhPC9BdXRob3I+PFllYXI+MjAyMDwvWWVh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</w:fldData>
        </w:fldChar>
      </w:r>
      <w:r w:rsidR="00223E34">
        <w:instrText xml:space="preserve"> ADDIN EN.CITE.DATA </w:instrText>
      </w:r>
      <w:r w:rsidR="00223E34">
        <w:fldChar w:fldCharType="end"/>
      </w:r>
      <w:r w:rsidR="009F10E1">
        <w:fldChar w:fldCharType="separate"/>
      </w:r>
      <w:r w:rsidR="00223E34" w:rsidRPr="00223E34">
        <w:rPr>
          <w:noProof/>
          <w:vertAlign w:val="superscript"/>
        </w:rPr>
        <w:t>79</w:t>
      </w:r>
      <w:r w:rsidR="009F10E1">
        <w:fldChar w:fldCharType="end"/>
      </w:r>
      <w:r>
        <w:t xml:space="preserve">. By contrast, the reduced survival experienced by S-T3 CYT-Lo patients may result from an ineffectual anti-tumor immunity that owes, in part, to suboptimal neo-antigen load. </w:t>
      </w:r>
    </w:p>
    <w:p w14:paraId="4A3D9197" w14:textId="5837E583" w:rsidR="0075549B" w:rsidRDefault="0075549B" w:rsidP="0075549B">
      <w:pPr>
        <w:spacing w:line="360" w:lineRule="auto"/>
        <w:ind w:firstLine="720"/>
        <w:jc w:val="both"/>
        <w:rPr>
          <w:noProof/>
        </w:rPr>
      </w:pPr>
      <w:r>
        <w:t>These finding</w:t>
      </w:r>
      <w:r w:rsidR="009D6363">
        <w:t>s</w:t>
      </w:r>
      <w:r>
        <w:t xml:space="preserve">, together with the immunoregulatory differences described above, </w:t>
      </w:r>
      <w:r w:rsidRPr="00C53F77">
        <w:t>corroborate</w:t>
      </w:r>
      <w:r>
        <w:t xml:space="preserve"> the view that tumors of the S-T3 class share a </w:t>
      </w:r>
      <w:r w:rsidRPr="00C90CFF">
        <w:rPr>
          <w:i/>
        </w:rPr>
        <w:t>hypo-</w:t>
      </w:r>
      <w:r>
        <w:t>immunosuppressed and antigenic molecular composition permissive of immunologic tumor control.</w:t>
      </w:r>
      <w:r w:rsidR="003E59BA">
        <w:t xml:space="preserve"> </w:t>
      </w:r>
      <w:r>
        <w:t xml:space="preserve">By extension, it is plausible that </w:t>
      </w:r>
      <w:r>
        <w:lastRenderedPageBreak/>
        <w:t>this subpopulation of patients may share a propensity for response to immune checkpoint blockade. While immune checkpoint inhibitors (ICI) have proven efficacious for a number of solid tumor types</w:t>
      </w:r>
      <w:r>
        <w:fldChar w:fldCharType="begin">
          <w:fldData xml:space="preserve">PEVuZE5vdGU+PENpdGU+PEF1dGhvcj5Bc2NpZXJ0bzwvQXV0aG9yPjxZZWFyPjIwMjA8L1llYXI+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</w:fldData>
        </w:fldChar>
      </w:r>
      <w:r>
        <w:instrText xml:space="preserve"> ADDIN EN.CITE </w:instrText>
      </w:r>
      <w:r>
        <w:fldChar w:fldCharType="begin">
          <w:fldData xml:space="preserve">PEVuZE5vdGU+PENpdGU+PEF1dGhvcj5Bc2NpZXJ0bzwvQXV0aG9yPjxZZWFyPjIwMjA8L1llYXI+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</w:fldData>
        </w:fldChar>
      </w:r>
      <w:r>
        <w:instrText xml:space="preserve"> ADDIN EN.CITE.DATA </w:instrText>
      </w:r>
      <w:r>
        <w:fldChar w:fldCharType="end"/>
      </w:r>
      <w:r>
        <w:fldChar w:fldCharType="separate"/>
      </w:r>
      <w:r w:rsidRPr="00B02E47">
        <w:rPr>
          <w:noProof/>
          <w:vertAlign w:val="superscript"/>
        </w:rPr>
        <w:t>4-8</w:t>
      </w:r>
      <w:r>
        <w:fldChar w:fldCharType="end"/>
      </w:r>
      <w:r>
        <w:t>, clinical trials in HGSC have</w:t>
      </w:r>
      <w:r w:rsidRPr="0035010B">
        <w:t xml:space="preserve"> been </w:t>
      </w:r>
      <w:r>
        <w:t xml:space="preserve">widely </w:t>
      </w:r>
      <w:r w:rsidRPr="0035010B">
        <w:t>disappointing</w:t>
      </w:r>
      <w:r>
        <w:fldChar w:fldCharType="begin">
          <w:fldData xml:space="preserve">PEVuZE5vdGU+PENpdGU+PEF1dGhvcj5DaGFyZGluPC9BdXRob3I+PFllYXI+MjAyMTwvWWVhcj48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==
</w:fldData>
        </w:fldChar>
      </w:r>
      <w:r>
        <w:instrText xml:space="preserve"> ADDIN EN.CITE </w:instrText>
      </w:r>
      <w:r>
        <w:fldChar w:fldCharType="begin">
          <w:fldData xml:space="preserve">PEVuZE5vdGU+PENpdGU+PEF1dGhvcj5DaGFyZGluPC9BdXRob3I+PFllYXI+MjAyMTwvWWVhcj48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==
</w:fldData>
        </w:fldChar>
      </w:r>
      <w:r>
        <w:instrText xml:space="preserve"> ADDIN EN.CITE.DATA </w:instrText>
      </w:r>
      <w:r>
        <w:fldChar w:fldCharType="end"/>
      </w:r>
      <w:r>
        <w:fldChar w:fldCharType="separate"/>
      </w:r>
      <w:r w:rsidRPr="00B02E47">
        <w:rPr>
          <w:noProof/>
          <w:vertAlign w:val="superscript"/>
        </w:rPr>
        <w:t>10</w:t>
      </w:r>
      <w:r>
        <w:fldChar w:fldCharType="end"/>
      </w:r>
      <w:r>
        <w:t xml:space="preserve">. However, it has been reported that patients </w:t>
      </w:r>
      <w:r w:rsidR="003E59BA">
        <w:t xml:space="preserve">who do respond may </w:t>
      </w:r>
      <w:r>
        <w:t>experience durable responses of 6 months or more</w:t>
      </w:r>
      <w:r>
        <w:fldChar w:fldCharType="begin">
          <w:fldData xml:space="preserve">PEVuZE5vdGU+PENpdGUgRXhjbHVkZVllYXI9IjEiPjxBdXRob3I+TWF0dWxvbmlzPC9BdXRob3I+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</w:fldData>
        </w:fldChar>
      </w:r>
      <w:r w:rsidR="00223E34">
        <w:instrText xml:space="preserve"> ADDIN EN.CITE </w:instrText>
      </w:r>
      <w:r w:rsidR="00223E34">
        <w:fldChar w:fldCharType="begin">
          <w:fldData xml:space="preserve">PEVuZE5vdGU+PENpdGUgRXhjbHVkZVllYXI9IjEiPjxBdXRob3I+TWF0dWxvbmlzPC9BdXRob3I+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</w:fldData>
        </w:fldChar>
      </w:r>
      <w:r w:rsidR="00223E34">
        <w:instrText xml:space="preserve"> ADDIN EN.CITE.DATA </w:instrText>
      </w:r>
      <w:r w:rsidR="00223E34">
        <w:fldChar w:fldCharType="end"/>
      </w:r>
      <w:r>
        <w:fldChar w:fldCharType="separate"/>
      </w:r>
      <w:r w:rsidR="00223E34" w:rsidRPr="00223E34">
        <w:rPr>
          <w:noProof/>
          <w:vertAlign w:val="superscript"/>
        </w:rPr>
        <w:t>12-14</w:t>
      </w:r>
      <w:r>
        <w:fldChar w:fldCharType="end"/>
      </w:r>
      <w:r w:rsidRPr="0035010B">
        <w:t xml:space="preserve">. </w:t>
      </w:r>
      <w:r>
        <w:t>A biomarker that could distinguish these patients at diagnosis could guide treatment strategies. Several lines of evidence suggest that patients of the S-T3 class may have a heightened potential for ICI response. First, the Immunologic Constant of Rejection (ICR)</w:t>
      </w:r>
      <w:r>
        <w:fldChar w:fldCharType="begin">
          <w:fldData xml:space="preserve">PEVuZE5vdGU+PENpdGU+PEF1dGhvcj5Sb2VsYW5kczwvQXV0aG9yPjxZZWFyPjIwMjM8L1llYXI+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</w:fldData>
        </w:fldChar>
      </w:r>
      <w:r w:rsidR="00223E34">
        <w:instrText xml:space="preserve"> ADDIN EN.CITE </w:instrText>
      </w:r>
      <w:r w:rsidR="00223E34">
        <w:fldChar w:fldCharType="begin">
          <w:fldData xml:space="preserve">PEVuZE5vdGU+PENpdGU+PEF1dGhvcj5Sb2VsYW5kczwvQXV0aG9yPjxZZWFyPjIwMjM8L1llYXI+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</w:fldData>
        </w:fldChar>
      </w:r>
      <w:r w:rsidR="00223E34">
        <w:instrText xml:space="preserve"> ADDIN EN.CITE.DATA </w:instrText>
      </w:r>
      <w:r w:rsidR="00223E34">
        <w:fldChar w:fldCharType="end"/>
      </w:r>
      <w:r>
        <w:fldChar w:fldCharType="separate"/>
      </w:r>
      <w:r w:rsidR="00223E34" w:rsidRPr="00223E34">
        <w:rPr>
          <w:noProof/>
          <w:vertAlign w:val="superscript"/>
        </w:rPr>
        <w:t>25,26,56</w:t>
      </w:r>
      <w:r>
        <w:fldChar w:fldCharType="end"/>
      </w:r>
      <w:r>
        <w:rPr>
          <w:vertAlign w:val="superscript"/>
        </w:rPr>
        <w:t xml:space="preserve"> </w:t>
      </w:r>
      <w:r>
        <w:t>and the T cell-inflamed Gene Expression Signature (TCIGEP)</w:t>
      </w:r>
      <w:r>
        <w:fldChar w:fldCharType="begin">
          <w:fldData xml:space="preserve">PEVuZE5vdGU+PENpdGU+PEF1dGhvcj5BeWVyczwvQXV0aG9yPjxZZWFyPjIwMTc8L1llYXI+PFJl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=
</w:fldData>
        </w:fldChar>
      </w:r>
      <w:r w:rsidR="00223E34">
        <w:instrText xml:space="preserve"> ADDIN EN.CITE </w:instrText>
      </w:r>
      <w:r w:rsidR="00223E34">
        <w:fldChar w:fldCharType="begin">
          <w:fldData xml:space="preserve">PEVuZE5vdGU+PENpdGU+PEF1dGhvcj5BeWVyczwvQXV0aG9yPjxZZWFyPjIwMTc8L1llYXI+PFJl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=
</w:fldData>
        </w:fldChar>
      </w:r>
      <w:r w:rsidR="00223E34">
        <w:instrText xml:space="preserve"> ADDIN EN.CITE.DATA </w:instrText>
      </w:r>
      <w:r w:rsidR="00223E34">
        <w:fldChar w:fldCharType="end"/>
      </w:r>
      <w:r>
        <w:fldChar w:fldCharType="separate"/>
      </w:r>
      <w:r w:rsidR="00223E34" w:rsidRPr="00223E34">
        <w:rPr>
          <w:noProof/>
          <w:vertAlign w:val="superscript"/>
        </w:rPr>
        <w:t>27,57,58</w:t>
      </w:r>
      <w:r>
        <w:fldChar w:fldCharType="end"/>
      </w:r>
      <w:r>
        <w:t xml:space="preserve"> are well-characterized immune activation signatures that are both prognostic of cancer survival outcomes, and predictive of ICI clinical efficacy in multiple tumor types. In our study, we found that both signatures were highly significantly associated with survival in S-T3 patients, but not those of S-T2 or S-T1. Second, we found that an APM signature</w:t>
      </w:r>
      <w:r w:rsidR="00124194">
        <w:fldChar w:fldCharType="begin">
          <w:fldData xml:space="preserve">PEVuZE5vdGU+PENpdGU+PEF1dGhvcj5UaG9tcHNvbjwvQXV0aG9yPjxZZWFyPjIwMjA8L1llYXI+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</w:fldData>
        </w:fldChar>
      </w:r>
      <w:r w:rsidR="00223E34">
        <w:instrText xml:space="preserve"> ADDIN EN.CITE </w:instrText>
      </w:r>
      <w:r w:rsidR="00223E34">
        <w:fldChar w:fldCharType="begin">
          <w:fldData xml:space="preserve">PEVuZE5vdGU+PENpdGU+PEF1dGhvcj5UaG9tcHNvbjwvQXV0aG9yPjxZZWFyPjIwMjA8L1llYXI+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</w:fldData>
        </w:fldChar>
      </w:r>
      <w:r w:rsidR="00223E34">
        <w:instrText xml:space="preserve"> ADDIN EN.CITE.DATA </w:instrText>
      </w:r>
      <w:r w:rsidR="00223E34">
        <w:fldChar w:fldCharType="end"/>
      </w:r>
      <w:r w:rsidR="00124194">
        <w:fldChar w:fldCharType="separate"/>
      </w:r>
      <w:r w:rsidR="00223E34" w:rsidRPr="00223E34">
        <w:rPr>
          <w:noProof/>
          <w:vertAlign w:val="superscript"/>
        </w:rPr>
        <w:t>48</w:t>
      </w:r>
      <w:r w:rsidR="00124194">
        <w:fldChar w:fldCharType="end"/>
      </w:r>
      <w:r>
        <w:t xml:space="preserve"> predictive of ICI response in melanoma, </w:t>
      </w:r>
      <w:r>
        <w:rPr>
          <w:noProof/>
        </w:rPr>
        <w:t xml:space="preserve">was significantly elevated in tumors of </w:t>
      </w:r>
      <w:r>
        <w:t>S-</w:t>
      </w:r>
      <w:r>
        <w:rPr>
          <w:noProof/>
        </w:rPr>
        <w:t xml:space="preserve">T3 as compared to </w:t>
      </w:r>
      <w:r>
        <w:t>S-</w:t>
      </w:r>
      <w:r>
        <w:rPr>
          <w:noProof/>
        </w:rPr>
        <w:t>T1, across all CYTscore groups. Third, NikNafs et al recently demonstrated that a new measure of TMB, one based on persistent mutations (i</w:t>
      </w:r>
      <w:r w:rsidR="00D331BB">
        <w:rPr>
          <w:noProof/>
        </w:rPr>
        <w:t>.</w:t>
      </w:r>
      <w:r>
        <w:rPr>
          <w:noProof/>
        </w:rPr>
        <w:t>e</w:t>
      </w:r>
      <w:r w:rsidR="00D331BB">
        <w:rPr>
          <w:noProof/>
        </w:rPr>
        <w:t>.</w:t>
      </w:r>
      <w:r>
        <w:rPr>
          <w:noProof/>
        </w:rPr>
        <w:t>, pTMB), is a more significant</w:t>
      </w:r>
      <w:r w:rsidRPr="00C015A4">
        <w:rPr>
          <w:noProof/>
        </w:rPr>
        <w:t xml:space="preserve"> predictor of immunotherapy respo</w:t>
      </w:r>
      <w:r>
        <w:rPr>
          <w:noProof/>
        </w:rPr>
        <w:t>nse than TMB alone</w:t>
      </w:r>
      <w:r w:rsidR="00124194">
        <w:rPr>
          <w:noProof/>
        </w:rPr>
        <w:fldChar w:fldCharType="begin">
          <w:fldData xml:space="preserve">PEVuZE5vdGU+PENpdGU+PEF1dGhvcj5OaWtuYWZzPC9BdXRob3I+PFllYXI+MjAyMzwvWWVhcj48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</w:fldData>
        </w:fldChar>
      </w:r>
      <w:r w:rsidR="00223E34">
        <w:rPr>
          <w:noProof/>
        </w:rPr>
        <w:instrText xml:space="preserve"> ADDIN EN.CITE </w:instrText>
      </w:r>
      <w:r w:rsidR="00223E34">
        <w:rPr>
          <w:noProof/>
        </w:rPr>
        <w:fldChar w:fldCharType="begin">
          <w:fldData xml:space="preserve">PEVuZE5vdGU+PENpdGU+PEF1dGhvcj5OaWtuYWZzPC9BdXRob3I+PFllYXI+MjAyMzwvWWVhcj48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</w:fldData>
        </w:fldChar>
      </w:r>
      <w:r w:rsidR="00223E34">
        <w:rPr>
          <w:noProof/>
        </w:rPr>
        <w:instrText xml:space="preserve"> ADDIN EN.CITE.DATA </w:instrText>
      </w:r>
      <w:r w:rsidR="00223E34">
        <w:rPr>
          <w:noProof/>
        </w:rPr>
      </w:r>
      <w:r w:rsidR="00223E34">
        <w:rPr>
          <w:noProof/>
        </w:rPr>
        <w:fldChar w:fldCharType="end"/>
      </w:r>
      <w:r w:rsidR="00124194">
        <w:rPr>
          <w:noProof/>
        </w:rPr>
      </w:r>
      <w:r w:rsidR="00124194">
        <w:rPr>
          <w:noProof/>
        </w:rPr>
        <w:fldChar w:fldCharType="separate"/>
      </w:r>
      <w:r w:rsidR="00223E34" w:rsidRPr="00223E34">
        <w:rPr>
          <w:noProof/>
          <w:vertAlign w:val="superscript"/>
        </w:rPr>
        <w:t>53</w:t>
      </w:r>
      <w:r w:rsidR="00124194">
        <w:rPr>
          <w:noProof/>
        </w:rPr>
        <w:fldChar w:fldCharType="end"/>
      </w:r>
      <w:r>
        <w:rPr>
          <w:noProof/>
        </w:rPr>
        <w:t xml:space="preserve">. In our study, pTMB was associated with CYTscore only in </w:t>
      </w:r>
      <w:r>
        <w:t>S-</w:t>
      </w:r>
      <w:r>
        <w:rPr>
          <w:noProof/>
        </w:rPr>
        <w:t>T3, and was significantly higher in the survival-advantaged CYT-Hi population.</w:t>
      </w:r>
    </w:p>
    <w:p w14:paraId="6E2C3301" w14:textId="36BF116F" w:rsidR="008736D8" w:rsidRDefault="0075549B">
      <w:pPr>
        <w:spacing w:line="360" w:lineRule="auto"/>
        <w:ind w:firstLine="720"/>
        <w:jc w:val="both"/>
        <w:rPr>
          <w:noProof/>
        </w:rPr>
      </w:pPr>
      <w:r>
        <w:rPr>
          <w:noProof/>
        </w:rPr>
        <w:t>The discovery of the STRATsig signature was enabled by a new algorithm, CONSTRU, designed to uncover the existence of previously unrecognized patient subpopulations that differ with respect to the performance of a classifier. While our application was specific to a prognostic immune signature, in theory, the algorithm is amenable to any type of continuous or catagorical variable, including individual genes inherent to the data set that may or may not be associated with the outcome/attribute in question when assessed on the population as a whole. In this sense, any gene or gene signature believed to reflect a pathway related to cancer progression could be used by CONSTRU to define a population of patients for which it may be most applicable as a</w:t>
      </w:r>
      <w:r w:rsidR="00A006AD">
        <w:rPr>
          <w:noProof/>
        </w:rPr>
        <w:t xml:space="preserve"> survival-associated</w:t>
      </w:r>
      <w:r>
        <w:rPr>
          <w:noProof/>
        </w:rPr>
        <w:t xml:space="preserve"> biomarker. Furthermore, important biological insights into the nature of the tumors comprising that population may be revealed by the analysis of the genes most correlated with the stratification signature.</w:t>
      </w:r>
    </w:p>
    <w:p w14:paraId="37073269" w14:textId="57ECD6AE" w:rsidR="0075549B" w:rsidRDefault="0075549B">
      <w:pPr>
        <w:spacing w:line="360" w:lineRule="auto"/>
        <w:ind w:firstLine="720"/>
        <w:jc w:val="both"/>
        <w:rPr>
          <w:noProof/>
        </w:rPr>
      </w:pPr>
      <w:r>
        <w:rPr>
          <w:noProof/>
        </w:rPr>
        <w:t xml:space="preserve">A central function of CONSTRU is to measure how gene expression levels influence the effect of a gene or gene signature on survival. Conceptually, this is akin to measuring variable </w:t>
      </w:r>
      <w:r>
        <w:rPr>
          <w:noProof/>
        </w:rPr>
        <w:lastRenderedPageBreak/>
        <w:t xml:space="preserve">interactions in Cox proportional hazards models, which was the approach used in a recent report to uncover genes that </w:t>
      </w:r>
      <w:r w:rsidR="00B47E8C">
        <w:rPr>
          <w:noProof/>
        </w:rPr>
        <w:t xml:space="preserve">contribute to </w:t>
      </w:r>
      <w:r>
        <w:rPr>
          <w:noProof/>
        </w:rPr>
        <w:t>T cell dysfunction</w:t>
      </w:r>
      <w:r w:rsidR="00124194">
        <w:rPr>
          <w:noProof/>
        </w:rPr>
        <w:fldChar w:fldCharType="begin">
          <w:fldData xml:space="preserve">PEVuZE5vdGU+PENpdGU+PEF1dGhvcj5KaWFuZzwvQXV0aG9yPjxZZWFyPjIwMTg8L1llYXI+PFJl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</w:fldData>
        </w:fldChar>
      </w:r>
      <w:r w:rsidR="00223E34">
        <w:rPr>
          <w:noProof/>
        </w:rPr>
        <w:instrText xml:space="preserve"> ADDIN EN.CITE </w:instrText>
      </w:r>
      <w:r w:rsidR="00223E34">
        <w:rPr>
          <w:noProof/>
        </w:rPr>
        <w:fldChar w:fldCharType="begin">
          <w:fldData xml:space="preserve">PEVuZE5vdGU+PENpdGU+PEF1dGhvcj5KaWFuZzwvQXV0aG9yPjxZZWFyPjIwMTg8L1llYXI+PFJl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</w:fldData>
        </w:fldChar>
      </w:r>
      <w:r w:rsidR="00223E34">
        <w:rPr>
          <w:noProof/>
        </w:rPr>
        <w:instrText xml:space="preserve"> ADDIN EN.CITE.DATA </w:instrText>
      </w:r>
      <w:r w:rsidR="00223E34">
        <w:rPr>
          <w:noProof/>
        </w:rPr>
      </w:r>
      <w:r w:rsidR="00223E34">
        <w:rPr>
          <w:noProof/>
        </w:rPr>
        <w:fldChar w:fldCharType="end"/>
      </w:r>
      <w:r w:rsidR="00124194">
        <w:rPr>
          <w:noProof/>
        </w:rPr>
      </w:r>
      <w:r w:rsidR="00124194">
        <w:rPr>
          <w:noProof/>
        </w:rPr>
        <w:fldChar w:fldCharType="separate"/>
      </w:r>
      <w:r w:rsidR="00223E34" w:rsidRPr="00223E34">
        <w:rPr>
          <w:noProof/>
          <w:vertAlign w:val="superscript"/>
        </w:rPr>
        <w:t>29</w:t>
      </w:r>
      <w:r w:rsidR="00124194">
        <w:rPr>
          <w:noProof/>
        </w:rPr>
        <w:fldChar w:fldCharType="end"/>
      </w:r>
      <w:r>
        <w:rPr>
          <w:noProof/>
        </w:rPr>
        <w:t>. In CONSTRU, gene expression is binned into quantiles to enable control of the size of patient subpopulations where interactions may be discovered. In our study, the use of gene tertiles allowed the standardization of relative expression increments (ie, low, intermediate and high) across all genes, resulting in the delineation of patient subpopulations of equal and adequate size and power for downstream statistical comparisons. Future upgrades to CONSTRU will include refinements to the approach, such as methods to define optimal cutpoints for each gene and the ability to select stratifcation signature quantiles optimized simultaneously for the interaction in question and the population under study.</w:t>
      </w:r>
    </w:p>
    <w:p w14:paraId="2A25B6D8" w14:textId="47C87F46" w:rsidR="0075549B" w:rsidRDefault="0075549B" w:rsidP="0075549B">
      <w:pPr>
        <w:spacing w:line="360" w:lineRule="auto"/>
        <w:ind w:firstLine="720"/>
        <w:jc w:val="both"/>
        <w:rPr>
          <w:noProof/>
        </w:rPr>
      </w:pPr>
      <w:r>
        <w:rPr>
          <w:noProof/>
        </w:rPr>
        <w:t>There are several limitations to this work. In HGSC, the tumor compartment in which TIL reside, intraepithelial versus stromal, is a strong determinant of TIL prognostic power, with intraepithelial TIL being most associated with survival</w:t>
      </w:r>
      <w:r w:rsidR="00124194">
        <w:rPr>
          <w:noProof/>
        </w:rPr>
        <w:fldChar w:fldCharType="begin">
          <w:fldData xml:space="preserve">PEVuZE5vdGU+PENpdGU+PEF1dGhvcj5IYW88L0F1dGhvcj48WWVhcj4yMDIwPC9ZZWFyPjxSZWNO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</w:fldData>
        </w:fldChar>
      </w:r>
      <w:r w:rsidR="00223E34">
        <w:rPr>
          <w:noProof/>
        </w:rPr>
        <w:instrText xml:space="preserve"> ADDIN EN.CITE </w:instrText>
      </w:r>
      <w:r w:rsidR="00223E34">
        <w:rPr>
          <w:noProof/>
        </w:rPr>
        <w:fldChar w:fldCharType="begin">
          <w:fldData xml:space="preserve">PEVuZE5vdGU+PENpdGU+PEF1dGhvcj5IYW88L0F1dGhvcj48WWVhcj4yMDIwPC9ZZWFyPjxSZWNO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</w:fldData>
        </w:fldChar>
      </w:r>
      <w:r w:rsidR="00223E34">
        <w:rPr>
          <w:noProof/>
        </w:rPr>
        <w:instrText xml:space="preserve"> ADDIN EN.CITE.DATA </w:instrText>
      </w:r>
      <w:r w:rsidR="00223E34">
        <w:rPr>
          <w:noProof/>
        </w:rPr>
      </w:r>
      <w:r w:rsidR="00223E34">
        <w:rPr>
          <w:noProof/>
        </w:rPr>
        <w:fldChar w:fldCharType="end"/>
      </w:r>
      <w:r w:rsidR="00124194">
        <w:rPr>
          <w:noProof/>
        </w:rPr>
      </w:r>
      <w:r w:rsidR="00124194">
        <w:rPr>
          <w:noProof/>
        </w:rPr>
        <w:fldChar w:fldCharType="separate"/>
      </w:r>
      <w:r w:rsidR="00223E34" w:rsidRPr="00223E34">
        <w:rPr>
          <w:noProof/>
          <w:vertAlign w:val="superscript"/>
        </w:rPr>
        <w:t>80-82</w:t>
      </w:r>
      <w:r w:rsidR="00124194">
        <w:rPr>
          <w:noProof/>
        </w:rPr>
        <w:fldChar w:fldCharType="end"/>
      </w:r>
      <w:r>
        <w:rPr>
          <w:noProof/>
        </w:rPr>
        <w:t xml:space="preserve">. In the tumor expression profiles analyzed in our study this information is lost. Thus, the CYTscore likely reflects the admixture of intraepithelial and stromal TIL which could obscure its prognostic power. Whether or not TIL compartment bias is related to the different CYTscore-survival associations observed between </w:t>
      </w:r>
      <w:r>
        <w:t>S-</w:t>
      </w:r>
      <w:r>
        <w:rPr>
          <w:noProof/>
        </w:rPr>
        <w:t xml:space="preserve">T1 and </w:t>
      </w:r>
      <w:r>
        <w:t>S-</w:t>
      </w:r>
      <w:r>
        <w:rPr>
          <w:noProof/>
        </w:rPr>
        <w:t>T3 remains to be determined. Intrinsic TIL heterogeneity is another limitation. T-cell hot and cold microcompartments are known to co-exist within HGSC tumors</w:t>
      </w:r>
      <w:r w:rsidR="00124194">
        <w:rPr>
          <w:noProof/>
        </w:rPr>
        <w:fldChar w:fldCharType="begin">
          <w:fldData xml:space="preserve">PEVuZE5vdGU+PENpdGU+PEF1dGhvcj5KaW1lbmV6LVNhbmNoZXo8L0F1dGhvcj48WWVhcj4yMDIw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</w:fldData>
        </w:fldChar>
      </w:r>
      <w:r w:rsidR="00223E34">
        <w:rPr>
          <w:noProof/>
        </w:rPr>
        <w:instrText xml:space="preserve"> ADDIN EN.CITE </w:instrText>
      </w:r>
      <w:r w:rsidR="00223E34">
        <w:rPr>
          <w:noProof/>
        </w:rPr>
        <w:fldChar w:fldCharType="begin">
          <w:fldData xml:space="preserve">PEVuZE5vdGU+PENpdGU+PEF1dGhvcj5KaW1lbmV6LVNhbmNoZXo8L0F1dGhvcj48WWVhcj4yMDIw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</w:fldData>
        </w:fldChar>
      </w:r>
      <w:r w:rsidR="00223E34">
        <w:rPr>
          <w:noProof/>
        </w:rPr>
        <w:instrText xml:space="preserve"> ADDIN EN.CITE.DATA </w:instrText>
      </w:r>
      <w:r w:rsidR="00223E34">
        <w:rPr>
          <w:noProof/>
        </w:rPr>
      </w:r>
      <w:r w:rsidR="00223E34">
        <w:rPr>
          <w:noProof/>
        </w:rPr>
        <w:fldChar w:fldCharType="end"/>
      </w:r>
      <w:r w:rsidR="00124194">
        <w:rPr>
          <w:noProof/>
        </w:rPr>
      </w:r>
      <w:r w:rsidR="00124194">
        <w:rPr>
          <w:noProof/>
        </w:rPr>
        <w:fldChar w:fldCharType="separate"/>
      </w:r>
      <w:r w:rsidR="00223E34" w:rsidRPr="00223E34">
        <w:rPr>
          <w:noProof/>
          <w:vertAlign w:val="superscript"/>
        </w:rPr>
        <w:t>83</w:t>
      </w:r>
      <w:r w:rsidR="00124194">
        <w:rPr>
          <w:noProof/>
        </w:rPr>
        <w:fldChar w:fldCharType="end"/>
      </w:r>
      <w:r w:rsidR="001D04F3">
        <w:rPr>
          <w:noProof/>
        </w:rPr>
        <w:t xml:space="preserve"> </w:t>
      </w:r>
      <w:r>
        <w:rPr>
          <w:noProof/>
        </w:rPr>
        <w:t>and this heterogeneity impacts the TIL survival association.</w:t>
      </w:r>
      <w:r w:rsidR="001D04F3">
        <w:rPr>
          <w:noProof/>
        </w:rPr>
        <w:t xml:space="preserve"> </w:t>
      </w:r>
      <w:r>
        <w:rPr>
          <w:noProof/>
        </w:rPr>
        <w:t>In a multi-center survival study involving more than 3,000 HGSC cases</w:t>
      </w:r>
      <w:r w:rsidR="00124194">
        <w:rPr>
          <w:noProof/>
        </w:rPr>
        <w:fldChar w:fldCharType="begin">
          <w:fldData xml:space="preserve">PEVuZE5vdGU+PENpdGU+PEF1dGhvcj5PdmFyaWFuIFR1bW9yIFRpc3N1ZSBBbmFseXNpczwvQXV0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==
</w:fldData>
        </w:fldChar>
      </w:r>
      <w:r w:rsidR="00223E34">
        <w:rPr>
          <w:noProof/>
        </w:rPr>
        <w:instrText xml:space="preserve"> ADDIN EN.CITE </w:instrText>
      </w:r>
      <w:r w:rsidR="00223E34">
        <w:rPr>
          <w:noProof/>
        </w:rPr>
        <w:fldChar w:fldCharType="begin">
          <w:fldData xml:space="preserve">PEVuZE5vdGU+PENpdGU+PEF1dGhvcj5PdmFyaWFuIFR1bW9yIFRpc3N1ZSBBbmFseXNpczwvQXV0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==
</w:fldData>
        </w:fldChar>
      </w:r>
      <w:r w:rsidR="00223E34">
        <w:rPr>
          <w:noProof/>
        </w:rPr>
        <w:instrText xml:space="preserve"> ADDIN EN.CITE.DATA </w:instrText>
      </w:r>
      <w:r w:rsidR="00223E34">
        <w:rPr>
          <w:noProof/>
        </w:rPr>
      </w:r>
      <w:r w:rsidR="00223E34">
        <w:rPr>
          <w:noProof/>
        </w:rPr>
        <w:fldChar w:fldCharType="end"/>
      </w:r>
      <w:r w:rsidR="00124194">
        <w:rPr>
          <w:noProof/>
        </w:rPr>
      </w:r>
      <w:r w:rsidR="00124194">
        <w:rPr>
          <w:noProof/>
        </w:rPr>
        <w:fldChar w:fldCharType="separate"/>
      </w:r>
      <w:r w:rsidR="00223E34" w:rsidRPr="00223E34">
        <w:rPr>
          <w:noProof/>
          <w:vertAlign w:val="superscript"/>
        </w:rPr>
        <w:t>84</w:t>
      </w:r>
      <w:r w:rsidR="00124194">
        <w:rPr>
          <w:noProof/>
        </w:rPr>
        <w:fldChar w:fldCharType="end"/>
      </w:r>
      <w:r>
        <w:rPr>
          <w:noProof/>
        </w:rPr>
        <w:t>, substantial heterogeneity in CD8+ TIL was observed across multiple core samples from the same patient. The significant effect of CD8+ TIL on survival observed in the study was determined by a scoring system that, for each patient, identified TIL hotspots</w:t>
      </w:r>
      <w:r w:rsidRPr="00C94984">
        <w:rPr>
          <w:noProof/>
        </w:rPr>
        <w:t xml:space="preserve"> </w:t>
      </w:r>
      <w:r>
        <w:rPr>
          <w:noProof/>
        </w:rPr>
        <w:t xml:space="preserve">in the available cores, then assigned a score equivalent to the maximum TIL score (ie, number of TIL per high-power field counted within a hotspot) observed among </w:t>
      </w:r>
      <w:r w:rsidR="007017C8">
        <w:rPr>
          <w:noProof/>
        </w:rPr>
        <w:t xml:space="preserve">all </w:t>
      </w:r>
      <w:r>
        <w:rPr>
          <w:noProof/>
        </w:rPr>
        <w:t>the cores</w:t>
      </w:r>
      <w:r w:rsidR="007017C8">
        <w:rPr>
          <w:noProof/>
        </w:rPr>
        <w:t xml:space="preserve"> for a patient</w:t>
      </w:r>
      <w:r>
        <w:rPr>
          <w:noProof/>
        </w:rPr>
        <w:t>. In our study, multiple cores per patient could not be assessed</w:t>
      </w:r>
      <w:r w:rsidR="00B47E8C">
        <w:rPr>
          <w:noProof/>
        </w:rPr>
        <w:t>. Only</w:t>
      </w:r>
      <w:r>
        <w:rPr>
          <w:noProof/>
        </w:rPr>
        <w:t xml:space="preserve"> a single tumor specimen per patient was profiled for gene expression. Therefore, it is likely that some cases in our study are innately T-cell hot, but misclassified as CYT-Lo due to the chance selection of a T-cell excluded </w:t>
      </w:r>
      <w:r w:rsidR="00B47E8C">
        <w:rPr>
          <w:noProof/>
        </w:rPr>
        <w:t xml:space="preserve">tumor </w:t>
      </w:r>
      <w:r>
        <w:rPr>
          <w:noProof/>
        </w:rPr>
        <w:t xml:space="preserve">specimen. Finally, tertiles as a means to study patient populations, though advantageous for research purposes, lack precision for clinical applicability. Future </w:t>
      </w:r>
      <w:r w:rsidR="00FD280D">
        <w:rPr>
          <w:noProof/>
        </w:rPr>
        <w:t>work to</w:t>
      </w:r>
      <w:r>
        <w:rPr>
          <w:noProof/>
        </w:rPr>
        <w:t xml:space="preserve"> address these limitations will be prerequisite for clinical translation.</w:t>
      </w:r>
    </w:p>
    <w:p w14:paraId="03E44800" w14:textId="459018E0" w:rsidR="0075549B" w:rsidRPr="000A69B2" w:rsidRDefault="0075549B" w:rsidP="00124194">
      <w:pPr>
        <w:spacing w:line="360" w:lineRule="auto"/>
        <w:jc w:val="both"/>
      </w:pPr>
      <w:r>
        <w:lastRenderedPageBreak/>
        <w:tab/>
      </w:r>
      <w:r w:rsidR="003E59BA">
        <w:t xml:space="preserve">Additional questions linger. </w:t>
      </w:r>
      <w:r>
        <w:t xml:space="preserve">If patients classified as S-T3 were to prove more responsive to immune checkpoint inhibitors, what then could be offered to patients of S-T1 and S-T2, where immunosuppressive pathways </w:t>
      </w:r>
      <w:r w:rsidRPr="00AE39C4">
        <w:t xml:space="preserve">dominate? </w:t>
      </w:r>
      <w:r w:rsidRPr="006305AB">
        <w:t>New</w:t>
      </w:r>
      <w:r w:rsidRPr="00AE39C4">
        <w:t xml:space="preserve"> research efforts aimed at targeting alternative immunosuppressive pathways (other than the PD</w:t>
      </w:r>
      <w:r w:rsidRPr="006305AB">
        <w:t>-</w:t>
      </w:r>
      <w:r w:rsidRPr="00AE39C4">
        <w:t>1/PD</w:t>
      </w:r>
      <w:r w:rsidRPr="006305AB">
        <w:t>-</w:t>
      </w:r>
      <w:r w:rsidRPr="00AE39C4">
        <w:t xml:space="preserve">L1 axis) may be key to reaching these patients. </w:t>
      </w:r>
      <w:r w:rsidRPr="002851D7">
        <w:t xml:space="preserve">Indeed, work is already underway to </w:t>
      </w:r>
      <w:r w:rsidRPr="00AE39C4">
        <w:t>therapeutically inhibit</w:t>
      </w:r>
      <w:r>
        <w:t xml:space="preserve"> the WNT/beta-catenin</w:t>
      </w:r>
      <w:r>
        <w:fldChar w:fldCharType="begin">
          <w:fldData xml:space="preserve">PEVuZE5vdGU+PENpdGU+PEF1dGhvcj5XYWxsPC9BdXRob3I+PFllYXI+MjAyMTwvWWVhcj48UmVj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</w:fldData>
        </w:fldChar>
      </w:r>
      <w:r w:rsidR="00223E34">
        <w:instrText xml:space="preserve"> ADDIN EN.CITE </w:instrText>
      </w:r>
      <w:r w:rsidR="00223E34">
        <w:fldChar w:fldCharType="begin">
          <w:fldData xml:space="preserve">PEVuZE5vdGU+PENpdGU+PEF1dGhvcj5XYWxsPC9BdXRob3I+PFllYXI+MjAyMTwvWWVhcj48UmVj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</w:fldData>
        </w:fldChar>
      </w:r>
      <w:r w:rsidR="00223E34">
        <w:instrText xml:space="preserve"> ADDIN EN.CITE.DATA </w:instrText>
      </w:r>
      <w:r w:rsidR="00223E34">
        <w:fldChar w:fldCharType="end"/>
      </w:r>
      <w:r>
        <w:fldChar w:fldCharType="separate"/>
      </w:r>
      <w:r w:rsidR="00223E34" w:rsidRPr="00223E34">
        <w:rPr>
          <w:noProof/>
          <w:vertAlign w:val="superscript"/>
        </w:rPr>
        <w:t>85</w:t>
      </w:r>
      <w:r>
        <w:fldChar w:fldCharType="end"/>
      </w:r>
      <w:r>
        <w:t xml:space="preserve"> and TGF-beta</w:t>
      </w:r>
      <w:r>
        <w:fldChar w:fldCharType="begin">
          <w:fldData xml:space="preserve">PEVuZE5vdGU+PENpdGU+PEF1dGhvcj5OZXdzdGVkPC9BdXRob3I+PFllYXI+MjAxOTwvWWVhcj48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=
</w:fldData>
        </w:fldChar>
      </w:r>
      <w:r w:rsidR="00223E34">
        <w:instrText xml:space="preserve"> ADDIN EN.CITE </w:instrText>
      </w:r>
      <w:r w:rsidR="00223E34">
        <w:fldChar w:fldCharType="begin">
          <w:fldData xml:space="preserve">PEVuZE5vdGU+PENpdGU+PEF1dGhvcj5OZXdzdGVkPC9BdXRob3I+PFllYXI+MjAxOTwvWWVhcj48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=
</w:fldData>
        </w:fldChar>
      </w:r>
      <w:r w:rsidR="00223E34">
        <w:instrText xml:space="preserve"> ADDIN EN.CITE.DATA </w:instrText>
      </w:r>
      <w:r w:rsidR="00223E34">
        <w:fldChar w:fldCharType="end"/>
      </w:r>
      <w:r>
        <w:fldChar w:fldCharType="separate"/>
      </w:r>
      <w:r w:rsidR="00223E34" w:rsidRPr="00223E34">
        <w:rPr>
          <w:noProof/>
          <w:vertAlign w:val="superscript"/>
        </w:rPr>
        <w:t>86</w:t>
      </w:r>
      <w:r>
        <w:fldChar w:fldCharType="end"/>
      </w:r>
      <w:r>
        <w:t xml:space="preserve"> pathways in HGSC. </w:t>
      </w:r>
    </w:p>
    <w:p w14:paraId="48C6DAD2" w14:textId="2F52D944" w:rsidR="000B452B" w:rsidRDefault="0075549B" w:rsidP="00124194">
      <w:pPr>
        <w:spacing w:line="360" w:lineRule="auto"/>
        <w:ind w:firstLine="720"/>
        <w:rPr>
          <w:b/>
        </w:rPr>
      </w:pPr>
      <w:r>
        <w:t xml:space="preserve">In summary, we show that the tumor-intrinsic potential for immunological control of HGSC can be measured in part by a patient stratification signature that reflects the functional output of parallel regulatory pathways in immune suppression, evasion and dysfunction. At one end of this continuum, lies a tumor phenotype of eased immunoregulation that supports a TMB/APM/TIL-linked immune-mediated survival advantage. How </w:t>
      </w:r>
      <w:r w:rsidR="00E47B19">
        <w:t>to best</w:t>
      </w:r>
      <w:r>
        <w:t xml:space="preserve"> translate </w:t>
      </w:r>
      <w:r w:rsidR="00E47B19">
        <w:t xml:space="preserve">these findings into the clinical setting </w:t>
      </w:r>
      <w:r>
        <w:t>is the subject of ongoing investigations.</w:t>
      </w:r>
      <w:r w:rsidR="000B452B">
        <w:rPr>
          <w:b/>
        </w:rPr>
        <w:br w:type="page"/>
      </w:r>
    </w:p>
    <w:p w14:paraId="61CEB042" w14:textId="479F63DC" w:rsidR="00D43F70" w:rsidRPr="00741B5D" w:rsidRDefault="00574E23" w:rsidP="00124194">
      <w:pPr>
        <w:spacing w:line="360" w:lineRule="auto"/>
        <w:rPr>
          <w:b/>
        </w:rPr>
      </w:pPr>
      <w:r>
        <w:rPr>
          <w:b/>
        </w:rPr>
        <w:lastRenderedPageBreak/>
        <w:t xml:space="preserve">MATERIALS AND </w:t>
      </w:r>
      <w:r w:rsidR="007A5475" w:rsidRPr="00741B5D">
        <w:rPr>
          <w:b/>
        </w:rPr>
        <w:t>METHODS</w:t>
      </w:r>
    </w:p>
    <w:p w14:paraId="7170099D" w14:textId="77777777" w:rsidR="00313BD0" w:rsidRDefault="00313BD0" w:rsidP="00313BD0">
      <w:pPr>
        <w:spacing w:line="360" w:lineRule="auto"/>
        <w:jc w:val="both"/>
      </w:pPr>
      <w:r>
        <w:rPr>
          <w:b/>
          <w:bCs/>
        </w:rPr>
        <w:t>Expression data acquisition, processing and annotation</w:t>
      </w:r>
    </w:p>
    <w:p w14:paraId="72BE0FBB" w14:textId="3F1D976A" w:rsidR="00785AE0" w:rsidRDefault="00313BD0" w:rsidP="000B452B">
      <w:pPr>
        <w:spacing w:line="360" w:lineRule="auto"/>
        <w:ind w:firstLine="720"/>
        <w:jc w:val="both"/>
      </w:pPr>
      <w:r>
        <w:t xml:space="preserve">Six curated data sets of tumor expression profiles and corresponding clinical data from </w:t>
      </w:r>
      <w:r w:rsidR="00B36747">
        <w:t>high-grade</w:t>
      </w:r>
      <w:r>
        <w:t xml:space="preserve"> serous ovarian cancer (HGSC) patients were analyzed. </w:t>
      </w:r>
      <w:r w:rsidR="00574E23" w:rsidRPr="00633255">
        <w:t xml:space="preserve">Protocols for patient consent and sample acquisition were approved by Institutional Review </w:t>
      </w:r>
      <w:r w:rsidR="00983D4D">
        <w:t xml:space="preserve">Boards </w:t>
      </w:r>
      <w:r w:rsidR="00574E23" w:rsidRPr="00633255">
        <w:t>at each site.</w:t>
      </w:r>
      <w:r w:rsidR="00574E23">
        <w:t xml:space="preserve"> </w:t>
      </w:r>
      <w:r>
        <w:t>The OV1 data set comprises 431 HGSC cases profiled on the Affymetrix U133A platform as part of the early TCGA initiative</w:t>
      </w:r>
      <w:r w:rsidR="000668A6">
        <w:fldChar w:fldCharType="begin"/>
      </w:r>
      <w:r w:rsidR="00223E34">
        <w:instrText xml:space="preserve"> ADDIN EN.CITE &lt;EndNote&gt;&lt;Cite&gt;&lt;Author&gt;Cancer Genome Atlas Research&lt;/Author&gt;&lt;Year&gt;2011&lt;/Year&gt;&lt;RecNum&gt;36&lt;/RecNum&gt;&lt;DisplayText&gt;&lt;style face="superscript"&gt;52&lt;/style&gt;&lt;/DisplayText&gt;&lt;record&gt;&lt;rec-number&gt;36&lt;/rec-number&gt;&lt;foreign-keys&gt;&lt;key app="EN" db-id="x9xsw0szrfvw2kesrv4xvvdvafwzaf05fd5v" timestamp="1695646674" guid="7207527d-5625-44b0-a21a-e009f813b39b"&gt;36&lt;/key&gt;&lt;/foreign-keys&gt;&lt;ref-type name="Journal Article"&gt;17&lt;/ref-type&gt;&lt;contributors&gt;&lt;authors&gt;&lt;author&gt;Cancer Genome Atlas Research, Network&lt;/author&gt;&lt;/authors&gt;&lt;/contributors&gt;&lt;titles&gt;&lt;title&gt;Integrated genomic analyses of ovarian carcinoma&lt;/title&gt;&lt;secondary-title&gt;Nature&lt;/secondary-title&gt;&lt;/titles&gt;&lt;periodical&gt;&lt;full-title&gt;Nature&lt;/full-title&gt;&lt;/periodical&gt;&lt;pages&gt;609-15&lt;/pages&gt;&lt;volume&gt;474&lt;/volume&gt;&lt;number&gt;7353&lt;/number&gt;&lt;edition&gt;20110629&lt;/edition&gt;&lt;keywords&gt;&lt;keyword&gt;Aged&lt;/keyword&gt;&lt;keyword&gt;Carcinoma/*genetics/physiopathology&lt;/keyword&gt;&lt;keyword&gt;DNA Methylation&lt;/keyword&gt;&lt;keyword&gt;Female&lt;/keyword&gt;&lt;keyword&gt;Gene Dosage&lt;/keyword&gt;&lt;keyword&gt;Gene Expression Profiling&lt;/keyword&gt;&lt;keyword&gt;Gene Expression Regulation, Neoplastic&lt;/keyword&gt;&lt;keyword&gt;*Genomics&lt;/keyword&gt;&lt;keyword&gt;Humans&lt;/keyword&gt;&lt;keyword&gt;MicroRNAs/metabolism&lt;/keyword&gt;&lt;keyword&gt;Middle Aged&lt;/keyword&gt;&lt;keyword&gt;Mutation/genetics&lt;/keyword&gt;&lt;keyword&gt;Ovarian Neoplasms/*genetics/physiopathology&lt;/keyword&gt;&lt;keyword&gt;RNA, Messenger/metabolism&lt;/keyword&gt;&lt;/keywords&gt;&lt;dates&gt;&lt;year&gt;2011&lt;/year&gt;&lt;pub-dates&gt;&lt;date&gt;Jun 29&lt;/date&gt;&lt;/pub-dates&gt;&lt;/dates&gt;&lt;isbn&gt;1476-4687 (Electronic)&amp;#xD;0028-0836 (Print)&amp;#xD;0028-0836 (Linking)&lt;/isbn&gt;&lt;accession-num&gt;21720365&lt;/accession-num&gt;&lt;urls&gt;&lt;related-urls&gt;&lt;url&gt;https://www.ncbi.nlm.nih.gov/pubmed/21720365&lt;/url&gt;&lt;/related-urls&gt;&lt;/urls&gt;&lt;custom2&gt;PMC3163504&lt;/custom2&gt;&lt;electronic-resource-num&gt;10.1038/nature10166&lt;/electronic-resource-num&gt;&lt;remote-database-name&gt;Medline&lt;/remote-database-name&gt;&lt;remote-database-provider&gt;NLM&lt;/remote-database-provider&gt;&lt;/record&gt;&lt;/Cite&gt;&lt;/EndNote&gt;</w:instrText>
      </w:r>
      <w:r w:rsidR="000668A6">
        <w:fldChar w:fldCharType="separate"/>
      </w:r>
      <w:r w:rsidR="00223E34" w:rsidRPr="00223E34">
        <w:rPr>
          <w:noProof/>
          <w:vertAlign w:val="superscript"/>
        </w:rPr>
        <w:t>52</w:t>
      </w:r>
      <w:r w:rsidR="000668A6">
        <w:fldChar w:fldCharType="end"/>
      </w:r>
      <w:r>
        <w:t xml:space="preserve"> and accessible via Gene Expression Omnibus (GEO) accession number GSE82191. The 431 cases represent the subset of 527 cases annotated as </w:t>
      </w:r>
      <w:r w:rsidR="00B36747">
        <w:t>high-grade</w:t>
      </w:r>
      <w:r>
        <w:t xml:space="preserve"> (grade 2 or 3) serous histology</w:t>
      </w:r>
      <w:r w:rsidR="000860BC" w:rsidRPr="000860BC">
        <w:t xml:space="preserve"> </w:t>
      </w:r>
      <w:r w:rsidR="000860BC">
        <w:t>with &gt;3 months follow-up,</w:t>
      </w:r>
      <w:r>
        <w:t xml:space="preserve"> and not identified as redacted in Table S1 of</w:t>
      </w:r>
      <w:r w:rsidR="00511BC5">
        <w:t xml:space="preserve"> the TCGA </w:t>
      </w:r>
      <w:r w:rsidR="000860BC">
        <w:t>clinical update report</w:t>
      </w:r>
      <w:r w:rsidR="000860BC">
        <w:fldChar w:fldCharType="begin">
          <w:fldData xml:space="preserve">PEVuZE5vdGU+PENpdGU+PEF1dGhvcj5MaXU8L0F1dGhvcj48WWVhcj4yMDE4PC9ZZWFyPjxSZWNO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</w:fldData>
        </w:fldChar>
      </w:r>
      <w:r w:rsidR="00223E34">
        <w:instrText xml:space="preserve"> ADDIN EN.CITE </w:instrText>
      </w:r>
      <w:r w:rsidR="00223E34">
        <w:fldChar w:fldCharType="begin">
          <w:fldData xml:space="preserve">PEVuZE5vdGU+PENpdGU+PEF1dGhvcj5MaXU8L0F1dGhvcj48WWVhcj4yMDE4PC9ZZWFyPjxSZWNO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</w:fldData>
        </w:fldChar>
      </w:r>
      <w:r w:rsidR="00223E34">
        <w:instrText xml:space="preserve"> ADDIN EN.CITE.DATA </w:instrText>
      </w:r>
      <w:r w:rsidR="00223E34">
        <w:fldChar w:fldCharType="end"/>
      </w:r>
      <w:r w:rsidR="000860BC">
        <w:fldChar w:fldCharType="separate"/>
      </w:r>
      <w:r w:rsidR="00223E34" w:rsidRPr="00223E34">
        <w:rPr>
          <w:noProof/>
          <w:vertAlign w:val="superscript"/>
        </w:rPr>
        <w:t>87</w:t>
      </w:r>
      <w:r w:rsidR="000860BC">
        <w:fldChar w:fldCharType="end"/>
      </w:r>
      <w:r>
        <w:t>. Data was normalized by the RMA method</w:t>
      </w:r>
      <w:r w:rsidR="000668A6">
        <w:fldChar w:fldCharType="begin">
          <w:fldData xml:space="preserve">PEVuZE5vdGU+PENpdGU+PEF1dGhvcj5Jcml6YXJyeTwvQXV0aG9yPjxZZWFyPjIwMDM8L1llYXI+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</w:fldData>
        </w:fldChar>
      </w:r>
      <w:r w:rsidR="00223E34">
        <w:instrText xml:space="preserve"> ADDIN EN.CITE </w:instrText>
      </w:r>
      <w:r w:rsidR="00223E34">
        <w:fldChar w:fldCharType="begin">
          <w:fldData xml:space="preserve">PEVuZE5vdGU+PENpdGU+PEF1dGhvcj5Jcml6YXJyeTwvQXV0aG9yPjxZZWFyPjIwMDM8L1llYXI+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</w:fldData>
        </w:fldChar>
      </w:r>
      <w:r w:rsidR="00223E34">
        <w:instrText xml:space="preserve"> ADDIN EN.CITE.DATA </w:instrText>
      </w:r>
      <w:r w:rsidR="00223E34">
        <w:fldChar w:fldCharType="end"/>
      </w:r>
      <w:r w:rsidR="000668A6">
        <w:fldChar w:fldCharType="separate"/>
      </w:r>
      <w:r w:rsidR="00223E34" w:rsidRPr="00223E34">
        <w:rPr>
          <w:noProof/>
          <w:vertAlign w:val="superscript"/>
        </w:rPr>
        <w:t>88</w:t>
      </w:r>
      <w:r w:rsidR="000668A6">
        <w:fldChar w:fldCharType="end"/>
      </w:r>
      <w:r w:rsidR="001D04F3">
        <w:t xml:space="preserve"> </w:t>
      </w:r>
      <w:r>
        <w:t xml:space="preserve">as implemented in the R package </w:t>
      </w:r>
      <w:r>
        <w:rPr>
          <w:i/>
          <w:iCs/>
        </w:rPr>
        <w:t>affy</w:t>
      </w:r>
      <w:r w:rsidR="000668A6">
        <w:fldChar w:fldCharType="begin"/>
      </w:r>
      <w:r w:rsidR="00223E34">
        <w:instrText xml:space="preserve"> ADDIN EN.CITE &lt;EndNote&gt;&lt;Cite&gt;&lt;Author&gt;Gautier&lt;/Author&gt;&lt;Year&gt;2004&lt;/Year&gt;&lt;RecNum&gt;90&lt;/RecNum&gt;&lt;DisplayText&gt;&lt;style face="superscript"&gt;89&lt;/style&gt;&lt;/DisplayText&gt;&lt;record&gt;&lt;rec-number&gt;90&lt;/rec-number&gt;&lt;foreign-keys&gt;&lt;key app="EN" db-id="x9xsw0szrfvw2kesrv4xvvdvafwzaf05fd5v" timestamp="1695917127" guid="347d5373-50ae-4aa0-bad0-55fa5d817b43"&gt;90&lt;/key&gt;&lt;/foreign-keys&gt;&lt;ref-type name="Journal Article"&gt;17&lt;/ref-type&gt;&lt;contributors&gt;&lt;authors&gt;&lt;author&gt;Gautier, L.&lt;/author&gt;&lt;author&gt;Cope, L.&lt;/author&gt;&lt;author&gt;Bolstad, B. M.&lt;/author&gt;&lt;author&gt;Irizarry, R. A.&lt;/author&gt;&lt;/authors&gt;&lt;/contributors&gt;&lt;auth-address&gt;Center for Biological Sequence Analysis (CBS), Technical University of Denmark, Building 208, 2800 Lyngby, Denmark. laurent@cbs.dtu.dk&lt;/auth-address&gt;&lt;titles&gt;&lt;title&gt;affy--analysis of Affymetrix GeneChip data at the probe level&lt;/title&gt;&lt;secondary-title&gt;Bioinformatics&lt;/secondary-title&gt;&lt;/titles&gt;&lt;periodical&gt;&lt;full-title&gt;Bioinformatics&lt;/full-title&gt;&lt;/periodical&gt;&lt;pages&gt;307-15&lt;/pages&gt;&lt;volume&gt;20&lt;/volume&gt;&lt;number&gt;3&lt;/number&gt;&lt;keywords&gt;&lt;keyword&gt;*Algorithms&lt;/keyword&gt;&lt;keyword&gt;DNA Probes/*chemistry&lt;/keyword&gt;&lt;keyword&gt;Databases, Bibliographic&lt;/keyword&gt;&lt;keyword&gt;Databases, Genetic&lt;/keyword&gt;&lt;keyword&gt;Gene Expression Profiling/instrumentation/*methods&lt;/keyword&gt;&lt;keyword&gt;Information Storage and Retrieval/*methods&lt;/keyword&gt;&lt;keyword&gt;Oligonucleotide Array Sequence Analysis/instrumentation/*methods&lt;/keyword&gt;&lt;keyword&gt;Sequence Alignment/methods&lt;/keyword&gt;&lt;keyword&gt;Sequence Analysis, DNA/*methods&lt;/keyword&gt;&lt;keyword&gt;*Software&lt;/keyword&gt;&lt;keyword&gt;User-Computer Interface&lt;/keyword&gt;&lt;/keywords&gt;&lt;dates&gt;&lt;year&gt;2004&lt;/year&gt;&lt;pub-dates&gt;&lt;date&gt;Feb 12&lt;/date&gt;&lt;/pub-dates&gt;&lt;/dates&gt;&lt;isbn&gt;1367-4803 (Print)&amp;#xD;1367-4803 (Linking)&lt;/isbn&gt;&lt;accession-num&gt;14960456&lt;/accession-num&gt;&lt;urls&gt;&lt;related-urls&gt;&lt;url&gt;https://www.ncbi.nlm.nih.gov/pubmed/14960456&lt;/url&gt;&lt;/related-urls&gt;&lt;/urls&gt;&lt;electronic-resource-num&gt;10.1093/bioinformatics/btg405&lt;/electronic-resource-num&gt;&lt;remote-database-name&gt;Medline&lt;/remote-database-name&gt;&lt;remote-database-provider&gt;NLM&lt;/remote-database-provider&gt;&lt;/record&gt;&lt;/Cite&gt;&lt;/EndNote&gt;</w:instrText>
      </w:r>
      <w:r w:rsidR="000668A6">
        <w:fldChar w:fldCharType="separate"/>
      </w:r>
      <w:r w:rsidR="00223E34" w:rsidRPr="00223E34">
        <w:rPr>
          <w:noProof/>
          <w:vertAlign w:val="superscript"/>
        </w:rPr>
        <w:t>89</w:t>
      </w:r>
      <w:r w:rsidR="000668A6">
        <w:fldChar w:fldCharType="end"/>
      </w:r>
      <w:r>
        <w:t xml:space="preserve"> provided by Bioconductor</w:t>
      </w:r>
      <w:r w:rsidR="000668A6">
        <w:fldChar w:fldCharType="begin">
          <w:fldData xml:space="preserve">PEVuZE5vdGU+PENpdGU+PEF1dGhvcj5HZW50bGVtYW48L0F1dGhvcj48WWVhcj4yMDA0PC9ZZWFy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</w:fldData>
        </w:fldChar>
      </w:r>
      <w:r w:rsidR="00223E34">
        <w:instrText xml:space="preserve"> ADDIN EN.CITE </w:instrText>
      </w:r>
      <w:r w:rsidR="00223E34">
        <w:fldChar w:fldCharType="begin">
          <w:fldData xml:space="preserve">PEVuZE5vdGU+PENpdGU+PEF1dGhvcj5HZW50bGVtYW48L0F1dGhvcj48WWVhcj4yMDA0PC9ZZWFy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</w:fldData>
        </w:fldChar>
      </w:r>
      <w:r w:rsidR="00223E34">
        <w:instrText xml:space="preserve"> ADDIN EN.CITE.DATA </w:instrText>
      </w:r>
      <w:r w:rsidR="00223E34">
        <w:fldChar w:fldCharType="end"/>
      </w:r>
      <w:r w:rsidR="000668A6">
        <w:fldChar w:fldCharType="separate"/>
      </w:r>
      <w:r w:rsidR="00223E34" w:rsidRPr="00223E34">
        <w:rPr>
          <w:noProof/>
          <w:vertAlign w:val="superscript"/>
        </w:rPr>
        <w:t>90</w:t>
      </w:r>
      <w:r w:rsidR="000668A6">
        <w:fldChar w:fldCharType="end"/>
      </w:r>
      <w:r>
        <w:t xml:space="preserve">. </w:t>
      </w:r>
    </w:p>
    <w:p w14:paraId="47BEEAE7" w14:textId="3893C796" w:rsidR="00785AE0" w:rsidRDefault="00313BD0" w:rsidP="000B452B">
      <w:pPr>
        <w:spacing w:line="360" w:lineRule="auto"/>
        <w:ind w:firstLine="720"/>
        <w:jc w:val="both"/>
      </w:pPr>
      <w:r>
        <w:t>OV2 consists of 227 HGSC cases associated with the Australian Ovarian Cancer Study and profiled on the Affymetrix U133 Plus 2.0 platform</w:t>
      </w:r>
      <w:r w:rsidR="000668A6">
        <w:fldChar w:fldCharType="begin">
          <w:fldData xml:space="preserve">PEVuZE5vdGU+PENpdGU+PEF1dGhvcj5Ub3RoaWxsPC9BdXRob3I+PFllYXI+MjAwODwvWWVhcj48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</w:fldData>
        </w:fldChar>
      </w:r>
      <w:r w:rsidR="00223E34">
        <w:instrText xml:space="preserve"> ADDIN EN.CITE </w:instrText>
      </w:r>
      <w:r w:rsidR="00223E34">
        <w:fldChar w:fldCharType="begin">
          <w:fldData xml:space="preserve">PEVuZE5vdGU+PENpdGU+PEF1dGhvcj5Ub3RoaWxsPC9BdXRob3I+PFllYXI+MjAwODwvWWVhcj48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</w:fldData>
        </w:fldChar>
      </w:r>
      <w:r w:rsidR="00223E34">
        <w:instrText xml:space="preserve"> ADDIN EN.CITE.DATA </w:instrText>
      </w:r>
      <w:r w:rsidR="00223E34">
        <w:fldChar w:fldCharType="end"/>
      </w:r>
      <w:r w:rsidR="000668A6">
        <w:fldChar w:fldCharType="separate"/>
      </w:r>
      <w:r w:rsidR="00223E34" w:rsidRPr="00223E34">
        <w:rPr>
          <w:noProof/>
          <w:vertAlign w:val="superscript"/>
        </w:rPr>
        <w:t>91</w:t>
      </w:r>
      <w:r w:rsidR="000668A6">
        <w:fldChar w:fldCharType="end"/>
      </w:r>
      <w:r>
        <w:t xml:space="preserve"> with GEO accession GSE9891. The 227 cases represent the subset of 285 cases annotated as </w:t>
      </w:r>
      <w:r w:rsidR="00B36747">
        <w:t>high-grade</w:t>
      </w:r>
      <w:r>
        <w:t xml:space="preserve"> serous histology with accompanying overall survival data</w:t>
      </w:r>
      <w:r w:rsidR="00D27607" w:rsidRPr="00D27607">
        <w:t xml:space="preserve"> </w:t>
      </w:r>
      <w:r w:rsidR="00D27607">
        <w:t>and &gt;3 months follow-up</w:t>
      </w:r>
      <w:r>
        <w:t xml:space="preserve">. Data was normalized by RMA. </w:t>
      </w:r>
    </w:p>
    <w:p w14:paraId="25BEF9E5" w14:textId="016654AB" w:rsidR="006005AE" w:rsidRPr="007436DD" w:rsidRDefault="00313BD0" w:rsidP="000B452B">
      <w:pPr>
        <w:spacing w:line="360" w:lineRule="auto"/>
        <w:ind w:firstLine="720"/>
        <w:jc w:val="both"/>
      </w:pPr>
      <w:r>
        <w:t>OV3 is a batch-corrected compilation of three smaller data sets</w:t>
      </w:r>
      <w:r w:rsidR="008618E1">
        <w:t xml:space="preserve"> </w:t>
      </w:r>
      <w:r w:rsidR="001B3A34">
        <w:t>GSE3149</w:t>
      </w:r>
      <w:r w:rsidR="00124194">
        <w:fldChar w:fldCharType="begin">
          <w:fldData xml:space="preserve">PEVuZE5vdGU+PENpdGU+PEF1dGhvcj5CaWxkPC9BdXRob3I+PFllYXI+MjAwNjwvWWVhcj48UmVj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</w:fldData>
        </w:fldChar>
      </w:r>
      <w:r w:rsidR="00223E34">
        <w:instrText xml:space="preserve"> ADDIN EN.CITE </w:instrText>
      </w:r>
      <w:r w:rsidR="00223E34">
        <w:fldChar w:fldCharType="begin">
          <w:fldData xml:space="preserve">PEVuZE5vdGU+PENpdGU+PEF1dGhvcj5CaWxkPC9BdXRob3I+PFllYXI+MjAwNjwvWWVhcj48UmVj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</w:fldData>
        </w:fldChar>
      </w:r>
      <w:r w:rsidR="00223E34">
        <w:instrText xml:space="preserve"> ADDIN EN.CITE.DATA </w:instrText>
      </w:r>
      <w:r w:rsidR="00223E34">
        <w:fldChar w:fldCharType="end"/>
      </w:r>
      <w:r w:rsidR="00124194">
        <w:fldChar w:fldCharType="separate"/>
      </w:r>
      <w:r w:rsidR="00223E34" w:rsidRPr="00223E34">
        <w:rPr>
          <w:noProof/>
          <w:vertAlign w:val="superscript"/>
        </w:rPr>
        <w:t>92</w:t>
      </w:r>
      <w:r w:rsidR="00124194">
        <w:fldChar w:fldCharType="end"/>
      </w:r>
      <w:r>
        <w:t>, n=110; GSE14764</w:t>
      </w:r>
      <w:r w:rsidR="00124194">
        <w:fldChar w:fldCharType="begin">
          <w:fldData xml:space="preserve">PEVuZE5vdGU+PENpdGU+PEF1dGhvcj5EZW5rZXJ0PC9BdXRob3I+PFllYXI+MjAwOTwvWWVhcj48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</w:fldData>
        </w:fldChar>
      </w:r>
      <w:r w:rsidR="00223E34">
        <w:instrText xml:space="preserve"> ADDIN EN.CITE </w:instrText>
      </w:r>
      <w:r w:rsidR="00223E34">
        <w:fldChar w:fldCharType="begin">
          <w:fldData xml:space="preserve">PEVuZE5vdGU+PENpdGU+PEF1dGhvcj5EZW5rZXJ0PC9BdXRob3I+PFllYXI+MjAwOTwvWWVhcj48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</w:fldData>
        </w:fldChar>
      </w:r>
      <w:r w:rsidR="00223E34">
        <w:instrText xml:space="preserve"> ADDIN EN.CITE.DATA </w:instrText>
      </w:r>
      <w:r w:rsidR="00223E34">
        <w:fldChar w:fldCharType="end"/>
      </w:r>
      <w:r w:rsidR="00124194">
        <w:fldChar w:fldCharType="separate"/>
      </w:r>
      <w:r w:rsidR="00223E34" w:rsidRPr="00223E34">
        <w:rPr>
          <w:noProof/>
          <w:vertAlign w:val="superscript"/>
        </w:rPr>
        <w:t>93</w:t>
      </w:r>
      <w:r w:rsidR="00124194">
        <w:fldChar w:fldCharType="end"/>
      </w:r>
      <w:r>
        <w:t>, n=66; and GSE30161</w:t>
      </w:r>
      <w:r w:rsidR="000668A6">
        <w:fldChar w:fldCharType="begin">
          <w:fldData xml:space="preserve">PEVuZE5vdGU+PENpdGU+PEF1dGhvcj5GZXJyaXNzPC9BdXRob3I+PFllYXI+MjAxMjwvWWVhcj48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</w:fldData>
        </w:fldChar>
      </w:r>
      <w:r w:rsidR="00223E34">
        <w:instrText xml:space="preserve"> ADDIN EN.CITE </w:instrText>
      </w:r>
      <w:r w:rsidR="00223E34">
        <w:fldChar w:fldCharType="begin">
          <w:fldData xml:space="preserve">PEVuZE5vdGU+PENpdGU+PEF1dGhvcj5GZXJyaXNzPC9BdXRob3I+PFllYXI+MjAxMjwvWWVhcj48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</w:fldData>
        </w:fldChar>
      </w:r>
      <w:r w:rsidR="00223E34">
        <w:instrText xml:space="preserve"> ADDIN EN.CITE.DATA </w:instrText>
      </w:r>
      <w:r w:rsidR="00223E34">
        <w:fldChar w:fldCharType="end"/>
      </w:r>
      <w:r w:rsidR="000668A6">
        <w:fldChar w:fldCharType="separate"/>
      </w:r>
      <w:r w:rsidR="00223E34" w:rsidRPr="00223E34">
        <w:rPr>
          <w:noProof/>
          <w:vertAlign w:val="superscript"/>
        </w:rPr>
        <w:t>94</w:t>
      </w:r>
      <w:r w:rsidR="000668A6">
        <w:fldChar w:fldCharType="end"/>
      </w:r>
      <w:r>
        <w:t>, n=45) profiled on the Affymetrix U133A</w:t>
      </w:r>
      <w:r w:rsidR="00124194">
        <w:fldChar w:fldCharType="begin">
          <w:fldData xml:space="preserve">PEVuZE5vdGU+PENpdGU+PEF1dGhvcj5CaWxkPC9BdXRob3I+PFllYXI+MjAwNjwvWWVhcj48UmVj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</w:fldData>
        </w:fldChar>
      </w:r>
      <w:r w:rsidR="00223E34">
        <w:instrText xml:space="preserve"> ADDIN EN.CITE </w:instrText>
      </w:r>
      <w:r w:rsidR="00223E34">
        <w:fldChar w:fldCharType="begin">
          <w:fldData xml:space="preserve">PEVuZE5vdGU+PENpdGU+PEF1dGhvcj5CaWxkPC9BdXRob3I+PFllYXI+MjAwNjwvWWVhcj48UmVj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</w:fldData>
        </w:fldChar>
      </w:r>
      <w:r w:rsidR="00223E34">
        <w:instrText xml:space="preserve"> ADDIN EN.CITE.DATA </w:instrText>
      </w:r>
      <w:r w:rsidR="00223E34">
        <w:fldChar w:fldCharType="end"/>
      </w:r>
      <w:r w:rsidR="00124194">
        <w:fldChar w:fldCharType="separate"/>
      </w:r>
      <w:r w:rsidR="00223E34" w:rsidRPr="00223E34">
        <w:rPr>
          <w:noProof/>
          <w:vertAlign w:val="superscript"/>
        </w:rPr>
        <w:t>92,93</w:t>
      </w:r>
      <w:r w:rsidR="00124194">
        <w:fldChar w:fldCharType="end"/>
      </w:r>
      <w:r w:rsidR="00BF00F7">
        <w:t xml:space="preserve"> </w:t>
      </w:r>
      <w:r>
        <w:t>or U133 PLUS 2.0</w:t>
      </w:r>
      <w:r w:rsidR="000668A6">
        <w:fldChar w:fldCharType="begin">
          <w:fldData xml:space="preserve">PEVuZE5vdGU+PENpdGU+PEF1dGhvcj5GZXJyaXNzPC9BdXRob3I+PFllYXI+MjAxMjwvWWVhcj48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</w:fldData>
        </w:fldChar>
      </w:r>
      <w:r w:rsidR="00223E34">
        <w:instrText xml:space="preserve"> ADDIN EN.CITE </w:instrText>
      </w:r>
      <w:r w:rsidR="00223E34">
        <w:fldChar w:fldCharType="begin">
          <w:fldData xml:space="preserve">PEVuZE5vdGU+PENpdGU+PEF1dGhvcj5GZXJyaXNzPC9BdXRob3I+PFllYXI+MjAxMjwvWWVhcj48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</w:fldData>
        </w:fldChar>
      </w:r>
      <w:r w:rsidR="00223E34">
        <w:instrText xml:space="preserve"> ADDIN EN.CITE.DATA </w:instrText>
      </w:r>
      <w:r w:rsidR="00223E34">
        <w:fldChar w:fldCharType="end"/>
      </w:r>
      <w:r w:rsidR="000668A6">
        <w:fldChar w:fldCharType="separate"/>
      </w:r>
      <w:r w:rsidR="00223E34" w:rsidRPr="00223E34">
        <w:rPr>
          <w:noProof/>
          <w:vertAlign w:val="superscript"/>
        </w:rPr>
        <w:t>94</w:t>
      </w:r>
      <w:r w:rsidR="000668A6">
        <w:fldChar w:fldCharType="end"/>
      </w:r>
      <w:r>
        <w:t xml:space="preserve"> platforms, and consists of 221 HGSC cases in total. The 221 cases are the subset of 255 cases annotated as </w:t>
      </w:r>
      <w:r w:rsidR="00B36747">
        <w:t>high-grade</w:t>
      </w:r>
      <w:r>
        <w:t xml:space="preserve"> serous histology with accompanying overall survival data. Data sets were normalized by RMA</w:t>
      </w:r>
      <w:r w:rsidR="00124194">
        <w:fldChar w:fldCharType="begin">
          <w:fldData xml:space="preserve">PEVuZE5vdGU+PENpdGU+PEF1dGhvcj5CaWxkPC9BdXRob3I+PFllYXI+MjAwNjwvWWVhcj48UmVj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</w:fldData>
        </w:fldChar>
      </w:r>
      <w:r w:rsidR="00223E34">
        <w:instrText xml:space="preserve"> ADDIN EN.CITE </w:instrText>
      </w:r>
      <w:r w:rsidR="00223E34">
        <w:fldChar w:fldCharType="begin">
          <w:fldData xml:space="preserve">PEVuZE5vdGU+PENpdGU+PEF1dGhvcj5CaWxkPC9BdXRob3I+PFllYXI+MjAwNjwvWWVhcj48UmVj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</w:fldData>
        </w:fldChar>
      </w:r>
      <w:r w:rsidR="00223E34">
        <w:instrText xml:space="preserve"> ADDIN EN.CITE.DATA </w:instrText>
      </w:r>
      <w:r w:rsidR="00223E34">
        <w:fldChar w:fldCharType="end"/>
      </w:r>
      <w:r w:rsidR="00124194">
        <w:fldChar w:fldCharType="separate"/>
      </w:r>
      <w:r w:rsidR="00223E34" w:rsidRPr="00223E34">
        <w:rPr>
          <w:noProof/>
          <w:vertAlign w:val="superscript"/>
        </w:rPr>
        <w:t>92,94</w:t>
      </w:r>
      <w:r w:rsidR="00124194">
        <w:fldChar w:fldCharType="end"/>
      </w:r>
      <w:r w:rsidR="001D04F3">
        <w:t xml:space="preserve"> </w:t>
      </w:r>
      <w:r>
        <w:t>or MAS5.0</w:t>
      </w:r>
      <w:r w:rsidR="000668A6">
        <w:fldChar w:fldCharType="begin">
          <w:fldData xml:space="preserve">PEVuZE5vdGU+PENpdGU+PEF1dGhvcj5EZW5rZXJ0PC9BdXRob3I+PFllYXI+MjAwOTwvWWVhcj48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</w:fldData>
        </w:fldChar>
      </w:r>
      <w:r w:rsidR="00223E34">
        <w:instrText xml:space="preserve"> ADDIN EN.CITE </w:instrText>
      </w:r>
      <w:r w:rsidR="00223E34">
        <w:fldChar w:fldCharType="begin">
          <w:fldData xml:space="preserve">PEVuZE5vdGU+PENpdGU+PEF1dGhvcj5EZW5rZXJ0PC9BdXRob3I+PFllYXI+MjAwOTwvWWVhcj48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</w:fldData>
        </w:fldChar>
      </w:r>
      <w:r w:rsidR="00223E34">
        <w:instrText xml:space="preserve"> ADDIN EN.CITE.DATA </w:instrText>
      </w:r>
      <w:r w:rsidR="00223E34">
        <w:fldChar w:fldCharType="end"/>
      </w:r>
      <w:r w:rsidR="000668A6">
        <w:fldChar w:fldCharType="separate"/>
      </w:r>
      <w:r w:rsidR="00223E34" w:rsidRPr="00223E34">
        <w:rPr>
          <w:noProof/>
          <w:vertAlign w:val="superscript"/>
        </w:rPr>
        <w:t>93</w:t>
      </w:r>
      <w:r w:rsidR="000668A6">
        <w:fldChar w:fldCharType="end"/>
      </w:r>
      <w:r w:rsidR="00EB647C">
        <w:t xml:space="preserve">. </w:t>
      </w:r>
      <w:r>
        <w:t xml:space="preserve">Original CEL files for </w:t>
      </w:r>
      <w:r w:rsidR="00E20BFA">
        <w:t>GSE3149</w:t>
      </w:r>
      <w:r w:rsidR="00124194">
        <w:fldChar w:fldCharType="begin">
          <w:fldData xml:space="preserve">PEVuZE5vdGU+PENpdGU+PEF1dGhvcj5CaWxkPC9BdXRob3I+PFllYXI+MjAwNjwvWWVhcj48UmVj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</w:fldData>
        </w:fldChar>
      </w:r>
      <w:r w:rsidR="00223E34">
        <w:instrText xml:space="preserve"> ADDIN EN.CITE </w:instrText>
      </w:r>
      <w:r w:rsidR="00223E34">
        <w:fldChar w:fldCharType="begin">
          <w:fldData xml:space="preserve">PEVuZE5vdGU+PENpdGU+PEF1dGhvcj5CaWxkPC9BdXRob3I+PFllYXI+MjAwNjwvWWVhcj48UmVj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</w:fldData>
        </w:fldChar>
      </w:r>
      <w:r w:rsidR="00223E34">
        <w:instrText xml:space="preserve"> ADDIN EN.CITE.DATA </w:instrText>
      </w:r>
      <w:r w:rsidR="00223E34">
        <w:fldChar w:fldCharType="end"/>
      </w:r>
      <w:r w:rsidR="00124194">
        <w:fldChar w:fldCharType="separate"/>
      </w:r>
      <w:r w:rsidR="00223E34" w:rsidRPr="00223E34">
        <w:rPr>
          <w:noProof/>
          <w:vertAlign w:val="superscript"/>
        </w:rPr>
        <w:t>92</w:t>
      </w:r>
      <w:r w:rsidR="00124194">
        <w:fldChar w:fldCharType="end"/>
      </w:r>
      <w:r>
        <w:t xml:space="preserve"> were accessed at </w:t>
      </w:r>
      <w:hyperlink r:id="rId12" w:history="1">
        <w:r>
          <w:rPr>
            <w:rStyle w:val="Hyperlink"/>
          </w:rPr>
          <w:t>https://bioinformatics.mdanderson.org/Supplements/ReproRsch-Ovary/Modified/DressmanArchive/index.html</w:t>
        </w:r>
      </w:hyperlink>
      <w:r>
        <w:t xml:space="preserve"> and corrected for run date batch effects as recommended by </w:t>
      </w:r>
      <w:proofErr w:type="spellStart"/>
      <w:r w:rsidR="00EB647C">
        <w:t>Baggerly</w:t>
      </w:r>
      <w:proofErr w:type="spellEnd"/>
      <w:r w:rsidR="00EB647C">
        <w:t xml:space="preserve"> and colleagues </w:t>
      </w:r>
      <w:r w:rsidR="000668A6">
        <w:fldChar w:fldCharType="begin"/>
      </w:r>
      <w:r w:rsidR="00223E34">
        <w:instrText xml:space="preserve"> ADDIN EN.CITE &lt;EndNote&gt;&lt;Cite&gt;&lt;Author&gt;Baggerly&lt;/Author&gt;&lt;Year&gt;2008&lt;/Year&gt;&lt;RecNum&gt;97&lt;/RecNum&gt;&lt;DisplayText&gt;&lt;style face="superscript"&gt;95&lt;/style&gt;&lt;/DisplayText&gt;&lt;record&gt;&lt;rec-number&gt;97&lt;/rec-number&gt;&lt;foreign-keys&gt;&lt;key app="EN" db-id="x9xsw0szrfvw2kesrv4xvvdvafwzaf05fd5v" timestamp="1695918269" guid="a9f8a6b2-05a0-41b0-ab2b-e1381562a885"&gt;97&lt;/key&gt;&lt;/foreign-keys&gt;&lt;ref-type name="Journal Article"&gt;17&lt;/ref-type&gt;&lt;contributors&gt;&lt;authors&gt;&lt;author&gt;Baggerly, K. A.&lt;/author&gt;&lt;author&gt;Coombes, K. R.&lt;/author&gt;&lt;author&gt;Neeley, E. S.&lt;/author&gt;&lt;/authors&gt;&lt;/contributors&gt;&lt;titles&gt;&lt;title&gt;Run batch effects potentially compromise the usefulness of genomic signatures for ovarian cancer&lt;/title&gt;&lt;secondary-title&gt;J Clin Oncol&lt;/secondary-title&gt;&lt;/titles&gt;&lt;periodical&gt;&lt;full-title&gt;J Clin Oncol&lt;/full-title&gt;&lt;/periodical&gt;&lt;pages&gt;1186-7; author reply 1187-8&lt;/pages&gt;&lt;volume&gt;26&lt;/volume&gt;&lt;number&gt;7&lt;/number&gt;&lt;keywords&gt;&lt;keyword&gt;Antineoplastic Agents/*therapeutic use&lt;/keyword&gt;&lt;keyword&gt;Female&lt;/keyword&gt;&lt;keyword&gt;*Gene Expression Profiling&lt;/keyword&gt;&lt;keyword&gt;Gene Expression Regulation, Neoplastic&lt;/keyword&gt;&lt;keyword&gt;*Genomics&lt;/keyword&gt;&lt;keyword&gt;Humans&lt;/keyword&gt;&lt;keyword&gt;Oligonucleotide Array Sequence Analysis&lt;/keyword&gt;&lt;keyword&gt;Ovarian Neoplasms/*diagnosis/*genetics&lt;/keyword&gt;&lt;keyword&gt;Prognosis&lt;/keyword&gt;&lt;/keywords&gt;&lt;dates&gt;&lt;year&gt;2008&lt;/year&gt;&lt;pub-dates&gt;&lt;date&gt;Mar 1&lt;/date&gt;&lt;/pub-dates&gt;&lt;/dates&gt;&lt;isbn&gt;1527-7755 (Electronic)&amp;#xD;0732-183X (Linking)&lt;/isbn&gt;&lt;accession-num&gt;18309960&lt;/accession-num&gt;&lt;urls&gt;&lt;related-urls&gt;&lt;url&gt;https://www.ncbi.nlm.nih.gov/pubmed/18309960&lt;/url&gt;&lt;/related-urls&gt;&lt;/urls&gt;&lt;electronic-resource-num&gt;10.1200/JCO.2007.15.1951&lt;/electronic-resource-num&gt;&lt;remote-database-name&gt;Medline&lt;/remote-database-name&gt;&lt;remote-database-provider&gt;NLM&lt;/remote-database-provider&gt;&lt;/record&gt;&lt;/Cite&gt;&lt;/EndNote&gt;</w:instrText>
      </w:r>
      <w:r w:rsidR="000668A6">
        <w:fldChar w:fldCharType="separate"/>
      </w:r>
      <w:r w:rsidR="00223E34" w:rsidRPr="00223E34">
        <w:rPr>
          <w:noProof/>
          <w:vertAlign w:val="superscript"/>
        </w:rPr>
        <w:t>95</w:t>
      </w:r>
      <w:r w:rsidR="000668A6">
        <w:fldChar w:fldCharType="end"/>
      </w:r>
      <w:r>
        <w:t xml:space="preserve">. The </w:t>
      </w:r>
      <w:proofErr w:type="spellStart"/>
      <w:r>
        <w:t>ComBat</w:t>
      </w:r>
      <w:proofErr w:type="spellEnd"/>
      <w:r>
        <w:t xml:space="preserve"> empirical Bayes method</w:t>
      </w:r>
      <w:r w:rsidR="000668A6">
        <w:fldChar w:fldCharType="begin"/>
      </w:r>
      <w:r w:rsidR="00223E34">
        <w:instrText xml:space="preserve"> ADDIN EN.CITE &lt;EndNote&gt;&lt;Cite&gt;&lt;Author&gt;Johnson&lt;/Author&gt;&lt;Year&gt;2007&lt;/Year&gt;&lt;RecNum&gt;43&lt;/RecNum&gt;&lt;DisplayText&gt;&lt;style face="superscript"&gt;43&lt;/style&gt;&lt;/DisplayText&gt;&lt;record&gt;&lt;rec-number&gt;43&lt;/rec-number&gt;&lt;foreign-keys&gt;&lt;key app="EN" db-id="x9xsw0szrfvw2kesrv4xvvdvafwzaf05fd5v" timestamp="1695646675" guid="49d53ee8-15be-4708-9ffa-14e6fb2ce65f"&gt;43&lt;/key&gt;&lt;/foreign-keys&gt;&lt;ref-type name="Journal Article"&gt;17&lt;/ref-type&gt;&lt;contributors&gt;&lt;authors&gt;&lt;author&gt;Johnson, W. E.&lt;/author&gt;&lt;author&gt;Li, C.&lt;/author&gt;&lt;author&gt;Rabinovic, A.&lt;/author&gt;&lt;/authors&gt;&lt;/contributors&gt;&lt;auth-address&gt;Department of Biostatistics and Computational Biology, Dana-Farber Cancer Institute, Boston, MA, USA.&lt;/auth-address&gt;&lt;titles&gt;&lt;title&gt;Adjusting batch effects in microarray expression data using empirical Bayes methods&lt;/title&gt;&lt;secondary-title&gt;Biostatistics&lt;/secondary-title&gt;&lt;/titles&gt;&lt;periodical&gt;&lt;full-title&gt;Biostatistics&lt;/full-title&gt;&lt;/periodical&gt;&lt;pages&gt;118-27&lt;/pages&gt;&lt;volume&gt;8&lt;/volume&gt;&lt;number&gt;1&lt;/number&gt;&lt;edition&gt;20060421&lt;/edition&gt;&lt;keywords&gt;&lt;keyword&gt;*Bayes Theorem&lt;/keyword&gt;&lt;keyword&gt;*Data Interpretation, Statistical&lt;/keyword&gt;&lt;keyword&gt;Gene Expression Profiling/methods&lt;/keyword&gt;&lt;keyword&gt;Humans&lt;/keyword&gt;&lt;keyword&gt;Oligonucleotide Array Sequence Analysis/*methods&lt;/keyword&gt;&lt;/keywords&gt;&lt;dates&gt;&lt;year&gt;2007&lt;/year&gt;&lt;pub-dates&gt;&lt;date&gt;Jan&lt;/date&gt;&lt;/pub-dates&gt;&lt;/dates&gt;&lt;isbn&gt;1465-4644 (Print)&amp;#xD;1465-4644 (Linking)&lt;/isbn&gt;&lt;accession-num&gt;16632515&lt;/accession-num&gt;&lt;urls&gt;&lt;related-urls&gt;&lt;url&gt;https://www.ncbi.nlm.nih.gov/pubmed/16632515&lt;/url&gt;&lt;/related-urls&gt;&lt;/urls&gt;&lt;electronic-resource-num&gt;10.1093/biostatistics/kxj037&lt;/electronic-resource-num&gt;&lt;remote-database-name&gt;Medline&lt;/remote-database-name&gt;&lt;remote-database-provider&gt;NLM&lt;/remote-database-provider&gt;&lt;/record&gt;&lt;/Cite&gt;&lt;/EndNote&gt;</w:instrText>
      </w:r>
      <w:r w:rsidR="000668A6">
        <w:fldChar w:fldCharType="separate"/>
      </w:r>
      <w:r w:rsidR="00223E34" w:rsidRPr="00223E34">
        <w:rPr>
          <w:noProof/>
          <w:vertAlign w:val="superscript"/>
        </w:rPr>
        <w:t>43</w:t>
      </w:r>
      <w:r w:rsidR="000668A6">
        <w:fldChar w:fldCharType="end"/>
      </w:r>
      <w:r w:rsidR="006005AE">
        <w:t xml:space="preserve"> </w:t>
      </w:r>
      <w:r>
        <w:t>was used to correct for batch effects.</w:t>
      </w:r>
      <w:r>
        <w:rPr>
          <w:rFonts w:ascii="Combat" w:hAnsi="Combat"/>
        </w:rPr>
        <w:t xml:space="preserve"> </w:t>
      </w:r>
      <w:r w:rsidR="00604B1A">
        <w:rPr>
          <w:rFonts w:ascii="Combat" w:hAnsi="Combat"/>
        </w:rPr>
        <w:t>Updated</w:t>
      </w:r>
      <w:r w:rsidR="00312CF6">
        <w:rPr>
          <w:rFonts w:ascii="Combat" w:hAnsi="Combat"/>
        </w:rPr>
        <w:t xml:space="preserve"> corresponding clinical data were obtained via </w:t>
      </w:r>
      <w:proofErr w:type="spellStart"/>
      <w:r w:rsidR="00312CF6" w:rsidRPr="00312CF6">
        <w:rPr>
          <w:rFonts w:ascii="Combat" w:hAnsi="Combat"/>
        </w:rPr>
        <w:t>curatedOvarianData</w:t>
      </w:r>
      <w:proofErr w:type="spellEnd"/>
      <w:r w:rsidR="00312CF6">
        <w:rPr>
          <w:rFonts w:ascii="Combat" w:hAnsi="Combat"/>
        </w:rPr>
        <w:t xml:space="preserve"> v3.18 (Bioconductor). </w:t>
      </w:r>
    </w:p>
    <w:p w14:paraId="436233AC" w14:textId="6E675A39" w:rsidR="00785AE0" w:rsidRDefault="00313BD0" w:rsidP="00C13B72">
      <w:pPr>
        <w:spacing w:line="360" w:lineRule="auto"/>
        <w:ind w:firstLine="720"/>
        <w:jc w:val="both"/>
      </w:pPr>
      <w:r>
        <w:t>OV4 consists of 174 HGSC cases profiled on the Agilent-014850 Whole Human Genome M</w:t>
      </w:r>
      <w:r w:rsidR="00AF41FE">
        <w:t>icroarray 4x44K G4112F platform</w:t>
      </w:r>
      <w:r w:rsidR="000668A6">
        <w:fldChar w:fldCharType="begin">
          <w:fldData xml:space="preserve">PEVuZE5vdGU+PENpdGU+PEF1dGhvcj5Lb25lY255PC9BdXRob3I+PFllYXI+MjAxNDwvWWVhcj48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</w:fldData>
        </w:fldChar>
      </w:r>
      <w:r w:rsidR="00223E34">
        <w:instrText xml:space="preserve"> ADDIN EN.CITE </w:instrText>
      </w:r>
      <w:r w:rsidR="00223E34">
        <w:fldChar w:fldCharType="begin">
          <w:fldData xml:space="preserve">PEVuZE5vdGU+PENpdGU+PEF1dGhvcj5Lb25lY255PC9BdXRob3I+PFllYXI+MjAxNDwvWWVhcj48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</w:fldData>
        </w:fldChar>
      </w:r>
      <w:r w:rsidR="00223E34">
        <w:instrText xml:space="preserve"> ADDIN EN.CITE.DATA </w:instrText>
      </w:r>
      <w:r w:rsidR="00223E34">
        <w:fldChar w:fldCharType="end"/>
      </w:r>
      <w:r w:rsidR="000668A6">
        <w:fldChar w:fldCharType="separate"/>
      </w:r>
      <w:r w:rsidR="00223E34" w:rsidRPr="00223E34">
        <w:rPr>
          <w:noProof/>
          <w:vertAlign w:val="superscript"/>
        </w:rPr>
        <w:t>36</w:t>
      </w:r>
      <w:r w:rsidR="000668A6">
        <w:fldChar w:fldCharType="end"/>
      </w:r>
      <w:r>
        <w:t xml:space="preserve"> with GEO accession GSE53963. Data were normalized by Linear/L</w:t>
      </w:r>
      <w:r w:rsidR="00AF41FE">
        <w:t>OWESS normalization as reported</w:t>
      </w:r>
      <w:r w:rsidR="000668A6">
        <w:fldChar w:fldCharType="begin">
          <w:fldData xml:space="preserve">PEVuZE5vdGU+PENpdGU+PEF1dGhvcj5Lb25lY255PC9BdXRob3I+PFllYXI+MjAxNDwvWWVhcj48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</w:fldData>
        </w:fldChar>
      </w:r>
      <w:r w:rsidR="00223E34">
        <w:instrText xml:space="preserve"> ADDIN EN.CITE </w:instrText>
      </w:r>
      <w:r w:rsidR="00223E34">
        <w:fldChar w:fldCharType="begin">
          <w:fldData xml:space="preserve">PEVuZE5vdGU+PENpdGU+PEF1dGhvcj5Lb25lY255PC9BdXRob3I+PFllYXI+MjAxNDwvWWVhcj48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</w:fldData>
        </w:fldChar>
      </w:r>
      <w:r w:rsidR="00223E34">
        <w:instrText xml:space="preserve"> ADDIN EN.CITE.DATA </w:instrText>
      </w:r>
      <w:r w:rsidR="00223E34">
        <w:fldChar w:fldCharType="end"/>
      </w:r>
      <w:r w:rsidR="000668A6">
        <w:fldChar w:fldCharType="separate"/>
      </w:r>
      <w:r w:rsidR="00223E34" w:rsidRPr="00223E34">
        <w:rPr>
          <w:noProof/>
          <w:vertAlign w:val="superscript"/>
        </w:rPr>
        <w:t>36</w:t>
      </w:r>
      <w:r w:rsidR="000668A6">
        <w:fldChar w:fldCharType="end"/>
      </w:r>
      <w:r w:rsidR="006005AE">
        <w:t>.</w:t>
      </w:r>
      <w:r>
        <w:t xml:space="preserve"> </w:t>
      </w:r>
    </w:p>
    <w:p w14:paraId="183F56FA" w14:textId="7616E1E9" w:rsidR="00785AE0" w:rsidRDefault="00313BD0" w:rsidP="00C13B72">
      <w:pPr>
        <w:spacing w:line="360" w:lineRule="auto"/>
        <w:ind w:firstLine="720"/>
        <w:jc w:val="both"/>
      </w:pPr>
      <w:r>
        <w:lastRenderedPageBreak/>
        <w:t>The OV5 data set comprises 260 HGSC cases associated with the Japanese Serous Ovarian Cancer Study Group</w:t>
      </w:r>
      <w:r w:rsidR="000668A6">
        <w:fldChar w:fldCharType="begin">
          <w:fldData xml:space="preserve">PEVuZE5vdGU+PENpdGU+PEF1dGhvcj5Zb3NoaWhhcmE8L0F1dGhvcj48WWVhcj4yMDEyPC9ZZWFy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</w:fldData>
        </w:fldChar>
      </w:r>
      <w:r w:rsidR="00223E34">
        <w:instrText xml:space="preserve"> ADDIN EN.CITE </w:instrText>
      </w:r>
      <w:r w:rsidR="00223E34">
        <w:fldChar w:fldCharType="begin">
          <w:fldData xml:space="preserve">PEVuZE5vdGU+PENpdGU+PEF1dGhvcj5Zb3NoaWhhcmE8L0F1dGhvcj48WWVhcj4yMDEyPC9ZZWFy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</w:fldData>
        </w:fldChar>
      </w:r>
      <w:r w:rsidR="00223E34">
        <w:instrText xml:space="preserve"> ADDIN EN.CITE.DATA </w:instrText>
      </w:r>
      <w:r w:rsidR="00223E34">
        <w:fldChar w:fldCharType="end"/>
      </w:r>
      <w:r w:rsidR="000668A6">
        <w:fldChar w:fldCharType="separate"/>
      </w:r>
      <w:r w:rsidR="00223E34" w:rsidRPr="00223E34">
        <w:rPr>
          <w:noProof/>
          <w:vertAlign w:val="superscript"/>
        </w:rPr>
        <w:t>96</w:t>
      </w:r>
      <w:r w:rsidR="000668A6">
        <w:fldChar w:fldCharType="end"/>
      </w:r>
      <w:r>
        <w:t xml:space="preserve"> and profiled on the Agilent-014850 Whole Human Genome Microarray 4x44K G4112F platform with GEO accession GSE32062. Data were normalized by </w:t>
      </w:r>
      <w:r w:rsidR="00AF41FE">
        <w:t>the scaling method as published</w:t>
      </w:r>
      <w:r w:rsidR="000668A6">
        <w:fldChar w:fldCharType="begin">
          <w:fldData xml:space="preserve">PEVuZE5vdGU+PENpdGU+PEF1dGhvcj5Zb3NoaWhhcmE8L0F1dGhvcj48WWVhcj4yMDEyPC9ZZWFy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</w:fldData>
        </w:fldChar>
      </w:r>
      <w:r w:rsidR="00223E34">
        <w:instrText xml:space="preserve"> ADDIN EN.CITE </w:instrText>
      </w:r>
      <w:r w:rsidR="00223E34">
        <w:fldChar w:fldCharType="begin">
          <w:fldData xml:space="preserve">PEVuZE5vdGU+PENpdGU+PEF1dGhvcj5Zb3NoaWhhcmE8L0F1dGhvcj48WWVhcj4yMDEyPC9ZZWFy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</w:fldData>
        </w:fldChar>
      </w:r>
      <w:r w:rsidR="00223E34">
        <w:instrText xml:space="preserve"> ADDIN EN.CITE.DATA </w:instrText>
      </w:r>
      <w:r w:rsidR="00223E34">
        <w:fldChar w:fldCharType="end"/>
      </w:r>
      <w:r w:rsidR="000668A6">
        <w:fldChar w:fldCharType="separate"/>
      </w:r>
      <w:r w:rsidR="00223E34" w:rsidRPr="00223E34">
        <w:rPr>
          <w:noProof/>
          <w:vertAlign w:val="superscript"/>
        </w:rPr>
        <w:t>96</w:t>
      </w:r>
      <w:r w:rsidR="000668A6">
        <w:fldChar w:fldCharType="end"/>
      </w:r>
      <w:r>
        <w:t xml:space="preserve">. </w:t>
      </w:r>
    </w:p>
    <w:p w14:paraId="4B16C949" w14:textId="386AA946" w:rsidR="005D6D50" w:rsidRDefault="00313BD0" w:rsidP="00C13B72">
      <w:pPr>
        <w:spacing w:line="360" w:lineRule="auto"/>
        <w:ind w:firstLine="720"/>
        <w:jc w:val="both"/>
      </w:pPr>
      <w:r>
        <w:t>OV6 consists of 212 HGSC cases associated with the I</w:t>
      </w:r>
      <w:r w:rsidR="00AF41FE">
        <w:t>CON7 multicenter clinical trial</w:t>
      </w:r>
      <w:r w:rsidR="000668A6">
        <w:fldChar w:fldCharType="begin">
          <w:fldData xml:space="preserve">PEVuZE5vdGU+PENpdGU+PEF1dGhvcj5Zb3NoaWhhcmE8L0F1dGhvcj48WWVhcj4yMDEyPC9ZZWFy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</w:fldData>
        </w:fldChar>
      </w:r>
      <w:r w:rsidR="00223E34">
        <w:instrText xml:space="preserve"> ADDIN EN.CITE </w:instrText>
      </w:r>
      <w:r w:rsidR="00223E34">
        <w:fldChar w:fldCharType="begin">
          <w:fldData xml:space="preserve">PEVuZE5vdGU+PENpdGU+PEF1dGhvcj5Zb3NoaWhhcmE8L0F1dGhvcj48WWVhcj4yMDEyPC9ZZWFy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</w:fldData>
        </w:fldChar>
      </w:r>
      <w:r w:rsidR="00223E34">
        <w:instrText xml:space="preserve"> ADDIN EN.CITE.DATA </w:instrText>
      </w:r>
      <w:r w:rsidR="00223E34">
        <w:fldChar w:fldCharType="end"/>
      </w:r>
      <w:r w:rsidR="000668A6">
        <w:fldChar w:fldCharType="separate"/>
      </w:r>
      <w:r w:rsidR="00223E34" w:rsidRPr="00223E34">
        <w:rPr>
          <w:noProof/>
          <w:vertAlign w:val="superscript"/>
        </w:rPr>
        <w:t>96</w:t>
      </w:r>
      <w:r w:rsidR="000668A6">
        <w:fldChar w:fldCharType="end"/>
      </w:r>
      <w:r>
        <w:t xml:space="preserve"> and profiled on the Illumina HumanHT-12 WG-D</w:t>
      </w:r>
      <w:r w:rsidR="00AF41FE">
        <w:t>ASL V4.0 R2 expression beadchip</w:t>
      </w:r>
      <w:r w:rsidR="000668A6">
        <w:fldChar w:fldCharType="begin">
          <w:fldData xml:space="preserve">PEVuZE5vdGU+PENpdGU+PEF1dGhvcj5Lb21tb3NzPC9BdXRob3I+PFllYXI+MjAxNzwvWWVhcj48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</w:fldData>
        </w:fldChar>
      </w:r>
      <w:r w:rsidR="00223E34">
        <w:instrText xml:space="preserve"> ADDIN EN.CITE </w:instrText>
      </w:r>
      <w:r w:rsidR="00223E34">
        <w:fldChar w:fldCharType="begin">
          <w:fldData xml:space="preserve">PEVuZE5vdGU+PENpdGU+PEF1dGhvcj5Lb21tb3NzPC9BdXRob3I+PFllYXI+MjAxNzwvWWVhcj48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</w:fldData>
        </w:fldChar>
      </w:r>
      <w:r w:rsidR="00223E34">
        <w:instrText xml:space="preserve"> ADDIN EN.CITE.DATA </w:instrText>
      </w:r>
      <w:r w:rsidR="00223E34">
        <w:fldChar w:fldCharType="end"/>
      </w:r>
      <w:r w:rsidR="000668A6">
        <w:fldChar w:fldCharType="separate"/>
      </w:r>
      <w:r w:rsidR="00223E34" w:rsidRPr="00223E34">
        <w:rPr>
          <w:noProof/>
          <w:vertAlign w:val="superscript"/>
        </w:rPr>
        <w:t>97</w:t>
      </w:r>
      <w:r w:rsidR="000668A6">
        <w:fldChar w:fldCharType="end"/>
      </w:r>
      <w:r>
        <w:t xml:space="preserve"> with GEO accession GSE140082. Data were normalized by qua</w:t>
      </w:r>
      <w:r w:rsidR="00AF41FE">
        <w:t>ntile normalization as reported</w:t>
      </w:r>
      <w:r w:rsidR="000668A6">
        <w:fldChar w:fldCharType="begin">
          <w:fldData xml:space="preserve">PEVuZE5vdGU+PENpdGU+PEF1dGhvcj5Lb21tb3NzPC9BdXRob3I+PFllYXI+MjAxNzwvWWVhcj48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</w:fldData>
        </w:fldChar>
      </w:r>
      <w:r w:rsidR="00223E34">
        <w:instrText xml:space="preserve"> ADDIN EN.CITE </w:instrText>
      </w:r>
      <w:r w:rsidR="00223E34">
        <w:fldChar w:fldCharType="begin">
          <w:fldData xml:space="preserve">PEVuZE5vdGU+PENpdGU+PEF1dGhvcj5Lb21tb3NzPC9BdXRob3I+PFllYXI+MjAxNzwvWWVhcj48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</w:fldData>
        </w:fldChar>
      </w:r>
      <w:r w:rsidR="00223E34">
        <w:instrText xml:space="preserve"> ADDIN EN.CITE.DATA </w:instrText>
      </w:r>
      <w:r w:rsidR="00223E34">
        <w:fldChar w:fldCharType="end"/>
      </w:r>
      <w:r w:rsidR="000668A6">
        <w:fldChar w:fldCharType="separate"/>
      </w:r>
      <w:r w:rsidR="00223E34" w:rsidRPr="00223E34">
        <w:rPr>
          <w:noProof/>
          <w:vertAlign w:val="superscript"/>
        </w:rPr>
        <w:t>97</w:t>
      </w:r>
      <w:r w:rsidR="000668A6">
        <w:fldChar w:fldCharType="end"/>
      </w:r>
      <w:r>
        <w:t>. Patient survival data and</w:t>
      </w:r>
      <w:r w:rsidR="000C0064">
        <w:t>/or</w:t>
      </w:r>
      <w:r>
        <w:t xml:space="preserve"> other clinical annotations for OV1, OV2, OV3 and OV5 were provided by the Biocondu</w:t>
      </w:r>
      <w:r w:rsidR="00AF41FE">
        <w:t xml:space="preserve">ctor </w:t>
      </w:r>
      <w:proofErr w:type="spellStart"/>
      <w:r w:rsidR="00AF41FE">
        <w:t>curatedOvariandata</w:t>
      </w:r>
      <w:proofErr w:type="spellEnd"/>
      <w:r w:rsidR="00AF41FE">
        <w:t xml:space="preserve"> package</w:t>
      </w:r>
      <w:r w:rsidR="000668A6">
        <w:fldChar w:fldCharType="begin">
          <w:fldData xml:space="preserve">PEVuZE5vdGU+PENpdGU+PEF1dGhvcj5HYW56ZnJpZWQ8L0F1dGhvcj48WWVhcj4yMDEzPC9ZZWFy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</w:fldData>
        </w:fldChar>
      </w:r>
      <w:r w:rsidR="00223E34">
        <w:instrText xml:space="preserve"> ADDIN EN.CITE </w:instrText>
      </w:r>
      <w:r w:rsidR="00223E34">
        <w:fldChar w:fldCharType="begin">
          <w:fldData xml:space="preserve">PEVuZE5vdGU+PENpdGU+PEF1dGhvcj5HYW56ZnJpZWQ8L0F1dGhvcj48WWVhcj4yMDEzPC9ZZWFy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</w:fldData>
        </w:fldChar>
      </w:r>
      <w:r w:rsidR="00223E34">
        <w:instrText xml:space="preserve"> ADDIN EN.CITE.DATA </w:instrText>
      </w:r>
      <w:r w:rsidR="00223E34">
        <w:fldChar w:fldCharType="end"/>
      </w:r>
      <w:r w:rsidR="000668A6">
        <w:fldChar w:fldCharType="separate"/>
      </w:r>
      <w:r w:rsidR="00223E34" w:rsidRPr="00223E34">
        <w:rPr>
          <w:noProof/>
          <w:vertAlign w:val="superscript"/>
        </w:rPr>
        <w:t>98</w:t>
      </w:r>
      <w:r w:rsidR="000668A6">
        <w:fldChar w:fldCharType="end"/>
      </w:r>
      <w:r>
        <w:t xml:space="preserve">. Updated survival data for OV1 was used as published in Table S1 of </w:t>
      </w:r>
      <w:r w:rsidR="00AF41FE">
        <w:t xml:space="preserve">the TCGA </w:t>
      </w:r>
      <w:r w:rsidR="000C0064">
        <w:t>clinical update report</w:t>
      </w:r>
      <w:r w:rsidR="000C0064">
        <w:fldChar w:fldCharType="begin">
          <w:fldData xml:space="preserve">PEVuZE5vdGU+PENpdGU+PEF1dGhvcj5MaXU8L0F1dGhvcj48WWVhcj4yMDE4PC9ZZWFyPjxSZWNO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</w:fldData>
        </w:fldChar>
      </w:r>
      <w:r w:rsidR="00223E34">
        <w:instrText xml:space="preserve"> ADDIN EN.CITE </w:instrText>
      </w:r>
      <w:r w:rsidR="00223E34">
        <w:fldChar w:fldCharType="begin">
          <w:fldData xml:space="preserve">PEVuZE5vdGU+PENpdGU+PEF1dGhvcj5MaXU8L0F1dGhvcj48WWVhcj4yMDE4PC9ZZWFyPjxSZWNO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</w:fldData>
        </w:fldChar>
      </w:r>
      <w:r w:rsidR="00223E34">
        <w:instrText xml:space="preserve"> ADDIN EN.CITE.DATA </w:instrText>
      </w:r>
      <w:r w:rsidR="00223E34">
        <w:fldChar w:fldCharType="end"/>
      </w:r>
      <w:r w:rsidR="000C0064">
        <w:fldChar w:fldCharType="separate"/>
      </w:r>
      <w:r w:rsidR="00223E34" w:rsidRPr="00223E34">
        <w:rPr>
          <w:noProof/>
          <w:vertAlign w:val="superscript"/>
        </w:rPr>
        <w:t>87</w:t>
      </w:r>
      <w:r w:rsidR="000C0064">
        <w:fldChar w:fldCharType="end"/>
      </w:r>
      <w:r>
        <w:t xml:space="preserve">. For OV4 and OV6, patient survival data and other clinical annotations were obtained at GSE53963 and GSE140082, respectively. </w:t>
      </w:r>
    </w:p>
    <w:p w14:paraId="1DF092EF" w14:textId="16DA29C7" w:rsidR="005D6D50" w:rsidRDefault="005D6D50" w:rsidP="00132247">
      <w:pPr>
        <w:spacing w:line="360" w:lineRule="auto"/>
        <w:ind w:firstLine="720"/>
        <w:jc w:val="both"/>
      </w:pPr>
      <w:r>
        <w:t>The OTTA (</w:t>
      </w:r>
      <w:r w:rsidRPr="0034005D">
        <w:t>Ovarian Tumor Tissue Analysis</w:t>
      </w:r>
      <w:r>
        <w:t xml:space="preserve">) consortium data set is derived from an international multi-site HGSC cohort consisting of 3,769 tumor specimens annotated for survival and other clinical characteristics </w:t>
      </w:r>
      <w:r w:rsidR="000668A6">
        <w:fldChar w:fldCharType="begin">
          <w:fldData xml:space="preserve">YXJvbGluYS4mI3hEO0NlbnRyZSBmb3IgQ2FuY2VyIEdlbmV0aWMgRXBpZGVtaW9sb2d5LCBEZXBh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</w:fldData>
        </w:fldChar>
      </w:r>
      <w:r w:rsidR="00223E34">
        <w:instrText xml:space="preserve"> ADDIN EN.CITE </w:instrText>
      </w:r>
      <w:r w:rsidR="00223E34">
        <w:fldChar w:fldCharType="begin">
          <w:fldData xml:space="preserve">PEVuZE5vdGU+PENpdGU+PEF1dGhvcj5NaWxsc3RlaW48L0F1dGhvcj48WWVhcj4yMDIwPC9ZZWFy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==
</w:fldData>
        </w:fldChar>
      </w:r>
      <w:r w:rsidR="00223E34">
        <w:instrText xml:space="preserve"> ADDIN EN.CITE.DATA </w:instrText>
      </w:r>
      <w:r w:rsidR="00223E34">
        <w:fldChar w:fldCharType="end"/>
      </w:r>
      <w:r w:rsidR="00223E34">
        <w:fldChar w:fldCharType="begin">
          <w:fldData xml:space="preserve">YXJvbGluYS4mI3hEO0NlbnRyZSBmb3IgQ2FuY2VyIEdlbmV0aWMgRXBpZGVtaW9sb2d5LCBEZXBh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</w:fldData>
        </w:fldChar>
      </w:r>
      <w:r w:rsidR="00223E34">
        <w:instrText xml:space="preserve"> ADDIN EN.CITE.DATA </w:instrText>
      </w:r>
      <w:r w:rsidR="00223E34">
        <w:fldChar w:fldCharType="end"/>
      </w:r>
      <w:r w:rsidR="000668A6">
        <w:fldChar w:fldCharType="separate"/>
      </w:r>
      <w:r w:rsidR="00223E34" w:rsidRPr="00223E34">
        <w:rPr>
          <w:noProof/>
          <w:vertAlign w:val="superscript"/>
        </w:rPr>
        <w:t>38,42</w:t>
      </w:r>
      <w:r w:rsidR="000668A6">
        <w:fldChar w:fldCharType="end"/>
      </w:r>
      <w:r>
        <w:t xml:space="preserve">. The tumor specimens were profiled on the </w:t>
      </w:r>
      <w:proofErr w:type="spellStart"/>
      <w:r>
        <w:t>NanoString</w:t>
      </w:r>
      <w:proofErr w:type="spellEnd"/>
      <w:r>
        <w:t xml:space="preserve"> n-Counter platform for the expression of 513 genes, and the normalized gene expression profiles were retrieved from GEO</w:t>
      </w:r>
      <w:r w:rsidRPr="007F676C">
        <w:t xml:space="preserve"> </w:t>
      </w:r>
      <w:r>
        <w:t xml:space="preserve">accession GSE132342. Details regarding </w:t>
      </w:r>
      <w:proofErr w:type="spellStart"/>
      <w:r>
        <w:t>NanoString</w:t>
      </w:r>
      <w:proofErr w:type="spellEnd"/>
      <w:r>
        <w:t xml:space="preserve"> data quality</w:t>
      </w:r>
      <w:r w:rsidR="00F1219B">
        <w:t xml:space="preserve"> </w:t>
      </w:r>
      <w:r>
        <w:t xml:space="preserve">assurance, monitoring for batch effects, single-patient normalization by reference genes and reference pools, and metrics for sample inclusion are described in </w:t>
      </w:r>
      <w:r w:rsidR="000668A6">
        <w:fldChar w:fldCharType="begin">
          <w:fldData xml:space="preserve">PEVuZE5vdGU+PENpdGU+PEF1dGhvcj5UYWxob3VrPC9BdXRob3I+PFllYXI+MjAyMDwvWWVhcj48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</w:fldData>
        </w:fldChar>
      </w:r>
      <w:r w:rsidR="00223E34">
        <w:instrText xml:space="preserve"> ADDIN EN.CITE </w:instrText>
      </w:r>
      <w:r w:rsidR="00223E34">
        <w:fldChar w:fldCharType="begin">
          <w:fldData xml:space="preserve">PEVuZE5vdGU+PENpdGU+PEF1dGhvcj5UYWxob3VrPC9BdXRob3I+PFllYXI+MjAyMDwvWWVhcj48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</w:fldData>
        </w:fldChar>
      </w:r>
      <w:r w:rsidR="00223E34">
        <w:instrText xml:space="preserve"> ADDIN EN.CITE.DATA </w:instrText>
      </w:r>
      <w:r w:rsidR="00223E34">
        <w:fldChar w:fldCharType="end"/>
      </w:r>
      <w:r w:rsidR="000668A6">
        <w:fldChar w:fldCharType="separate"/>
      </w:r>
      <w:r w:rsidR="00223E34" w:rsidRPr="00223E34">
        <w:rPr>
          <w:noProof/>
          <w:vertAlign w:val="superscript"/>
        </w:rPr>
        <w:t>42</w:t>
      </w:r>
      <w:r w:rsidR="000668A6">
        <w:fldChar w:fldCharType="end"/>
      </w:r>
      <w:r>
        <w:t>.</w:t>
      </w:r>
    </w:p>
    <w:p w14:paraId="6012A826" w14:textId="77777777" w:rsidR="00313BD0" w:rsidRDefault="00313BD0" w:rsidP="00313BD0">
      <w:pPr>
        <w:spacing w:line="360" w:lineRule="auto"/>
        <w:jc w:val="both"/>
        <w:rPr>
          <w:b/>
          <w:bCs/>
        </w:rPr>
      </w:pPr>
      <w:r>
        <w:rPr>
          <w:b/>
          <w:bCs/>
        </w:rPr>
        <w:t>Derivation of gene signatures</w:t>
      </w:r>
    </w:p>
    <w:p w14:paraId="46C9AC85" w14:textId="665E9B3A" w:rsidR="00313BD0" w:rsidRDefault="00313BD0" w:rsidP="00132247">
      <w:pPr>
        <w:spacing w:line="360" w:lineRule="auto"/>
        <w:ind w:firstLine="720"/>
        <w:jc w:val="both"/>
      </w:pPr>
      <w:r>
        <w:t xml:space="preserve">Gene identities corresponding to array probes or probe sets were standardized as follows. The </w:t>
      </w:r>
      <w:proofErr w:type="spellStart"/>
      <w:r>
        <w:t>Ensembl</w:t>
      </w:r>
      <w:proofErr w:type="spellEnd"/>
      <w:r>
        <w:t xml:space="preserve"> </w:t>
      </w:r>
      <w:proofErr w:type="spellStart"/>
      <w:r>
        <w:t>BioMart</w:t>
      </w:r>
      <w:proofErr w:type="spellEnd"/>
      <w:r>
        <w:t xml:space="preserve"> (</w:t>
      </w:r>
      <w:proofErr w:type="spellStart"/>
      <w:r>
        <w:t>Ensembl</w:t>
      </w:r>
      <w:proofErr w:type="spellEnd"/>
      <w:r>
        <w:t xml:space="preserve"> Genes 102 DATABASE, Hu</w:t>
      </w:r>
      <w:r w:rsidR="00AF41FE">
        <w:t>man genes (GRCh38.p14) DATASET)</w:t>
      </w:r>
      <w:r w:rsidR="000668A6">
        <w:fldChar w:fldCharType="begin">
          <w:fldData xml:space="preserve">PEVuZE5vdGU+PENpdGU+PEF1dGhvcj5ZYXRlczwvQXV0aG9yPjxZZWFyPjIwMjA8L1llYXI+PFJl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</w:fldData>
        </w:fldChar>
      </w:r>
      <w:r w:rsidR="00223E34">
        <w:instrText xml:space="preserve"> ADDIN EN.CITE </w:instrText>
      </w:r>
      <w:r w:rsidR="00223E34">
        <w:fldChar w:fldCharType="begin">
          <w:fldData xml:space="preserve">PEVuZE5vdGU+PENpdGU+PEF1dGhvcj5ZYXRlczwvQXV0aG9yPjxZZWFyPjIwMjA8L1llYXI+PFJl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</w:fldData>
        </w:fldChar>
      </w:r>
      <w:r w:rsidR="00223E34">
        <w:instrText xml:space="preserve"> ADDIN EN.CITE.DATA </w:instrText>
      </w:r>
      <w:r w:rsidR="00223E34">
        <w:fldChar w:fldCharType="end"/>
      </w:r>
      <w:r w:rsidR="000668A6">
        <w:fldChar w:fldCharType="separate"/>
      </w:r>
      <w:r w:rsidR="00223E34" w:rsidRPr="00223E34">
        <w:rPr>
          <w:noProof/>
          <w:vertAlign w:val="superscript"/>
        </w:rPr>
        <w:t>99</w:t>
      </w:r>
      <w:r w:rsidR="000668A6">
        <w:fldChar w:fldCharType="end"/>
      </w:r>
      <w:r>
        <w:t xml:space="preserve"> was used to annotate all human genes with Hugo Gene Nomenclature Committee (HGNC) approved gene names and symbols, as well as corresponding probe or probe set IDs for the Affymetrix, Agilent, and Illumina array platforms. Gene name and symbol updates were performed using the HGNC Multi-symbol checker tool (</w:t>
      </w:r>
      <w:hyperlink r:id="rId13" w:history="1">
        <w:r>
          <w:rPr>
            <w:rStyle w:val="Hyperlink"/>
          </w:rPr>
          <w:t>https://www.genenames.org/</w:t>
        </w:r>
      </w:hyperlink>
      <w:r>
        <w:t xml:space="preserve">). Gene signature scores were obtained by computing the mean </w:t>
      </w:r>
      <w:r w:rsidR="00264525">
        <w:t>of the</w:t>
      </w:r>
      <w:r>
        <w:t xml:space="preserve"> log</w:t>
      </w:r>
      <w:r w:rsidR="00264525">
        <w:t>2</w:t>
      </w:r>
      <w:r>
        <w:t xml:space="preserve"> expression </w:t>
      </w:r>
      <w:r w:rsidR="00264525">
        <w:t xml:space="preserve">values </w:t>
      </w:r>
      <w:r>
        <w:t>of the genes comprising a gene signature. The cytolytic activity signature (</w:t>
      </w:r>
      <w:proofErr w:type="spellStart"/>
      <w:r>
        <w:t>CYTscore</w:t>
      </w:r>
      <w:proofErr w:type="spellEnd"/>
      <w:r>
        <w:t>) was initially defined as the mean of PRF1 (214617_at) and GZMA (205488_at) as described by Rooney and colleagues</w:t>
      </w:r>
      <w:r w:rsidR="000668A6">
        <w:fldChar w:fldCharType="begin">
          <w:fldData xml:space="preserve">PEVuZE5vdGU+PENpdGU+PEF1dGhvcj5Sb29uZXk8L0F1dGhvcj48WWVhcj4yMDE1PC9ZZWFyPjxS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</w:fldData>
        </w:fldChar>
      </w:r>
      <w:r w:rsidR="00223E34">
        <w:instrText xml:space="preserve"> ADDIN EN.CITE </w:instrText>
      </w:r>
      <w:r w:rsidR="00223E34">
        <w:fldChar w:fldCharType="begin">
          <w:fldData xml:space="preserve">PEVuZE5vdGU+PENpdGU+PEF1dGhvcj5Sb29uZXk8L0F1dGhvcj48WWVhcj4yMDE1PC9ZZWFyPjxS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</w:fldData>
        </w:fldChar>
      </w:r>
      <w:r w:rsidR="00223E34">
        <w:instrText xml:space="preserve"> ADDIN EN.CITE.DATA </w:instrText>
      </w:r>
      <w:r w:rsidR="00223E34">
        <w:fldChar w:fldCharType="end"/>
      </w:r>
      <w:r w:rsidR="000668A6">
        <w:fldChar w:fldCharType="separate"/>
      </w:r>
      <w:r w:rsidR="00223E34" w:rsidRPr="00223E34">
        <w:rPr>
          <w:noProof/>
          <w:vertAlign w:val="superscript"/>
        </w:rPr>
        <w:t>30</w:t>
      </w:r>
      <w:r w:rsidR="000668A6">
        <w:fldChar w:fldCharType="end"/>
      </w:r>
      <w:r>
        <w:t xml:space="preserve">. </w:t>
      </w:r>
    </w:p>
    <w:p w14:paraId="1345DADA" w14:textId="56F9106C" w:rsidR="00C6496A" w:rsidRDefault="00C6496A">
      <w:pPr>
        <w:spacing w:line="360" w:lineRule="auto"/>
        <w:ind w:firstLine="720"/>
        <w:jc w:val="both"/>
      </w:pPr>
      <w:r>
        <w:lastRenderedPageBreak/>
        <w:t xml:space="preserve">The APM gene signature predictive of </w:t>
      </w:r>
      <w:r w:rsidR="00BB1B89">
        <w:t xml:space="preserve">ICI </w:t>
      </w:r>
      <w:r>
        <w:t xml:space="preserve">response </w:t>
      </w:r>
      <w:r w:rsidR="00BB1B89">
        <w:t>in non-small cell lung cancer and melanoma</w:t>
      </w:r>
      <w:r w:rsidR="00124194">
        <w:fldChar w:fldCharType="begin">
          <w:fldData xml:space="preserve">PEVuZE5vdGU+PENpdGU+PEF1dGhvcj5UaG9tcHNvbjwvQXV0aG9yPjxZZWFyPjIwMjA8L1llYXI+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</w:fldData>
        </w:fldChar>
      </w:r>
      <w:r w:rsidR="00223E34">
        <w:instrText xml:space="preserve"> ADDIN EN.CITE </w:instrText>
      </w:r>
      <w:r w:rsidR="00223E34">
        <w:fldChar w:fldCharType="begin">
          <w:fldData xml:space="preserve">PEVuZE5vdGU+PENpdGU+PEF1dGhvcj5UaG9tcHNvbjwvQXV0aG9yPjxZZWFyPjIwMjA8L1llYXI+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</w:fldData>
        </w:fldChar>
      </w:r>
      <w:r w:rsidR="00223E34">
        <w:instrText xml:space="preserve"> ADDIN EN.CITE.DATA </w:instrText>
      </w:r>
      <w:r w:rsidR="00223E34">
        <w:fldChar w:fldCharType="end"/>
      </w:r>
      <w:r w:rsidR="00124194">
        <w:fldChar w:fldCharType="separate"/>
      </w:r>
      <w:r w:rsidR="00223E34" w:rsidRPr="00223E34">
        <w:rPr>
          <w:noProof/>
          <w:vertAlign w:val="superscript"/>
        </w:rPr>
        <w:t>48</w:t>
      </w:r>
      <w:r w:rsidR="00124194">
        <w:fldChar w:fldCharType="end"/>
      </w:r>
      <w:r w:rsidR="007E6189">
        <w:t xml:space="preserve"> </w:t>
      </w:r>
      <w:r w:rsidR="00BB1B89">
        <w:t xml:space="preserve">was defined as the sum of the log2 z-scores of the 8 genes: </w:t>
      </w:r>
      <w:r w:rsidR="00BB1B89" w:rsidRPr="00BB1B89">
        <w:t>B2M, CALR, N</w:t>
      </w:r>
      <w:r w:rsidR="00BB1B89">
        <w:t>LRC5, PSMB9, PSME1, PSME3, RFX5</w:t>
      </w:r>
      <w:r w:rsidR="00BB1B89" w:rsidRPr="00BB1B89">
        <w:t xml:space="preserve"> and HSP90AB1</w:t>
      </w:r>
      <w:r w:rsidR="00BB1B89">
        <w:t>.</w:t>
      </w:r>
      <w:r w:rsidR="0054002C">
        <w:t xml:space="preserve"> T cell dysfunction scores </w:t>
      </w:r>
      <w:r w:rsidR="003F29BF">
        <w:t>were computed as described by</w:t>
      </w:r>
      <w:r w:rsidR="00124194">
        <w:t xml:space="preserve"> Jiang</w:t>
      </w:r>
      <w:r w:rsidR="00124194">
        <w:fldChar w:fldCharType="begin">
          <w:fldData xml:space="preserve">PEVuZE5vdGU+PENpdGU+PEF1dGhvcj5KaWFuZzwvQXV0aG9yPjxZZWFyPjIwMTg8L1llYXI+PFJl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</w:fldData>
        </w:fldChar>
      </w:r>
      <w:r w:rsidR="00223E34">
        <w:instrText xml:space="preserve"> ADDIN EN.CITE </w:instrText>
      </w:r>
      <w:r w:rsidR="00223E34">
        <w:fldChar w:fldCharType="begin">
          <w:fldData xml:space="preserve">PEVuZE5vdGU+PENpdGU+PEF1dGhvcj5KaWFuZzwvQXV0aG9yPjxZZWFyPjIwMTg8L1llYXI+PFJl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</w:fldData>
        </w:fldChar>
      </w:r>
      <w:r w:rsidR="00223E34">
        <w:instrText xml:space="preserve"> ADDIN EN.CITE.DATA </w:instrText>
      </w:r>
      <w:r w:rsidR="00223E34">
        <w:fldChar w:fldCharType="end"/>
      </w:r>
      <w:r w:rsidR="00124194">
        <w:fldChar w:fldCharType="separate"/>
      </w:r>
      <w:r w:rsidR="00223E34" w:rsidRPr="00223E34">
        <w:rPr>
          <w:noProof/>
          <w:vertAlign w:val="superscript"/>
        </w:rPr>
        <w:t>29</w:t>
      </w:r>
      <w:r w:rsidR="00124194">
        <w:fldChar w:fldCharType="end"/>
      </w:r>
      <w:r w:rsidR="00124194">
        <w:t xml:space="preserve"> and Fu</w:t>
      </w:r>
      <w:r w:rsidR="00124194">
        <w:fldChar w:fldCharType="begin">
          <w:fldData xml:space="preserve">PEVuZE5vdGU+PENpdGU+PEF1dGhvcj5GdTwvQXV0aG9yPjxZZWFyPjIwMjA8L1llYXI+PFJlY051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</w:fldData>
        </w:fldChar>
      </w:r>
      <w:r w:rsidR="00223E34">
        <w:instrText xml:space="preserve"> ADDIN EN.CITE </w:instrText>
      </w:r>
      <w:r w:rsidR="00223E34">
        <w:fldChar w:fldCharType="begin">
          <w:fldData xml:space="preserve">PEVuZE5vdGU+PENpdGU+PEF1dGhvcj5GdTwvQXV0aG9yPjxZZWFyPjIwMjA8L1llYXI+PFJlY051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</w:fldData>
        </w:fldChar>
      </w:r>
      <w:r w:rsidR="00223E34">
        <w:instrText xml:space="preserve"> ADDIN EN.CITE.DATA </w:instrText>
      </w:r>
      <w:r w:rsidR="00223E34">
        <w:fldChar w:fldCharType="end"/>
      </w:r>
      <w:r w:rsidR="00124194">
        <w:fldChar w:fldCharType="separate"/>
      </w:r>
      <w:r w:rsidR="00223E34" w:rsidRPr="00223E34">
        <w:rPr>
          <w:noProof/>
          <w:vertAlign w:val="superscript"/>
        </w:rPr>
        <w:t>100</w:t>
      </w:r>
      <w:r w:rsidR="00124194">
        <w:fldChar w:fldCharType="end"/>
      </w:r>
      <w:r w:rsidR="003F29BF">
        <w:t xml:space="preserve"> using the </w:t>
      </w:r>
      <w:r w:rsidR="003F29BF" w:rsidRPr="003F29BF">
        <w:t>Tumor Immune Dysfunction and Exclusion</w:t>
      </w:r>
      <w:r w:rsidR="00F42CB9">
        <w:t xml:space="preserve"> (TIDE)</w:t>
      </w:r>
      <w:r w:rsidR="003F29BF">
        <w:t xml:space="preserve"> </w:t>
      </w:r>
      <w:r w:rsidR="00F42CB9">
        <w:t>web platform (</w:t>
      </w:r>
      <w:r w:rsidR="00F42CB9" w:rsidRPr="007436DD">
        <w:t>http://tide.dfci.harvard.edu/</w:t>
      </w:r>
      <w:r w:rsidR="00F42CB9">
        <w:t>).</w:t>
      </w:r>
      <w:r w:rsidR="001D04F3">
        <w:t xml:space="preserve"> </w:t>
      </w:r>
    </w:p>
    <w:p w14:paraId="41EC47AD" w14:textId="77777777" w:rsidR="00313BD0" w:rsidRDefault="00313BD0" w:rsidP="00313BD0">
      <w:pPr>
        <w:spacing w:line="360" w:lineRule="auto"/>
        <w:jc w:val="both"/>
        <w:rPr>
          <w:b/>
          <w:bCs/>
        </w:rPr>
      </w:pPr>
      <w:r>
        <w:rPr>
          <w:b/>
          <w:bCs/>
        </w:rPr>
        <w:t xml:space="preserve">The CONSTRU algorithm and </w:t>
      </w:r>
      <w:proofErr w:type="spellStart"/>
      <w:r>
        <w:rPr>
          <w:b/>
          <w:bCs/>
        </w:rPr>
        <w:t>STRATsig</w:t>
      </w:r>
      <w:proofErr w:type="spellEnd"/>
      <w:r>
        <w:rPr>
          <w:b/>
          <w:bCs/>
        </w:rPr>
        <w:t xml:space="preserve"> candidate gene ranking by parity </w:t>
      </w:r>
      <w:proofErr w:type="gramStart"/>
      <w:r>
        <w:rPr>
          <w:b/>
          <w:bCs/>
        </w:rPr>
        <w:t>score</w:t>
      </w:r>
      <w:proofErr w:type="gramEnd"/>
    </w:p>
    <w:p w14:paraId="147AF549" w14:textId="5675EA51" w:rsidR="009F2742" w:rsidRDefault="00313BD0" w:rsidP="00AF41FE">
      <w:pPr>
        <w:spacing w:line="360" w:lineRule="auto"/>
        <w:ind w:firstLine="720"/>
        <w:jc w:val="both"/>
      </w:pPr>
      <w:r>
        <w:t>CONSTRU (</w:t>
      </w:r>
      <w:r>
        <w:rPr>
          <w:u w:val="single"/>
        </w:rPr>
        <w:t>C</w:t>
      </w:r>
      <w:r>
        <w:t>omputing Pr</w:t>
      </w:r>
      <w:r>
        <w:rPr>
          <w:u w:val="single"/>
        </w:rPr>
        <w:t>o</w:t>
      </w:r>
      <w:r>
        <w:t>gnostic Marker Depe</w:t>
      </w:r>
      <w:r>
        <w:rPr>
          <w:u w:val="single"/>
        </w:rPr>
        <w:t>n</w:t>
      </w:r>
      <w:r>
        <w:t xml:space="preserve">dencies by </w:t>
      </w:r>
      <w:r>
        <w:rPr>
          <w:u w:val="single"/>
        </w:rPr>
        <w:t>S</w:t>
      </w:r>
      <w:r>
        <w:t xml:space="preserve">uccessive </w:t>
      </w:r>
      <w:r>
        <w:rPr>
          <w:u w:val="single"/>
        </w:rPr>
        <w:t>T</w:t>
      </w:r>
      <w:r>
        <w:t>esting of Gene-St</w:t>
      </w:r>
      <w:r>
        <w:rPr>
          <w:u w:val="single"/>
        </w:rPr>
        <w:t>r</w:t>
      </w:r>
      <w:r>
        <w:t>atified S</w:t>
      </w:r>
      <w:r>
        <w:rPr>
          <w:u w:val="single"/>
        </w:rPr>
        <w:t>u</w:t>
      </w:r>
      <w:r>
        <w:t>bgroups) is an algorithm designed for use with tumor gene expression profiling data, to empirically discover groups of tumors designated by discrete gene expression-based partitions for which a continuous or categorical variable will significantly associate with patient survival. The algorithm takes as input a tumor-gene expression data matrix, with tumors (columns) annotated with survival time and event</w:t>
      </w:r>
      <w:r w:rsidR="00EF2AF4">
        <w:t>, and available prognostic variables</w:t>
      </w:r>
      <w:r>
        <w:t xml:space="preserve">. The expression data for each gene (rows) is used to organize tumors into groups based the gene’s relative expression level. In this implementation, tumors are grouped according to gene expression </w:t>
      </w:r>
      <w:proofErr w:type="spellStart"/>
      <w:r>
        <w:t>tertiles</w:t>
      </w:r>
      <w:proofErr w:type="spellEnd"/>
      <w:r>
        <w:t xml:space="preserve">, thereby representing a standardized measure of low, intermediate or high expression. For each gene </w:t>
      </w:r>
      <w:proofErr w:type="spellStart"/>
      <w:r>
        <w:t>tertile</w:t>
      </w:r>
      <w:proofErr w:type="spellEnd"/>
      <w:r>
        <w:t xml:space="preserve">, a multivariable Cox proportional hazards regression model is fitted to the data, and the significance (p-value) and directionality (hazard ratio) of the association between the </w:t>
      </w:r>
      <w:proofErr w:type="spellStart"/>
      <w:r>
        <w:t>CYTscore</w:t>
      </w:r>
      <w:proofErr w:type="spellEnd"/>
      <w:r>
        <w:t xml:space="preserve"> (continuous</w:t>
      </w:r>
      <w:r w:rsidR="0068751D">
        <w:t>; mean expression of GZMA and PRF1</w:t>
      </w:r>
      <w:r>
        <w:t xml:space="preserve">) and patient OS is computed with adjustment for other prognostic factors, including patient age (continuous), FIGO stage (low (stage </w:t>
      </w:r>
      <w:r w:rsidR="00EF2AF4">
        <w:t xml:space="preserve">I </w:t>
      </w:r>
      <w:r>
        <w:t xml:space="preserve">or </w:t>
      </w:r>
      <w:r w:rsidR="00EF2AF4">
        <w:t>II</w:t>
      </w:r>
      <w:r>
        <w:t xml:space="preserve">), high (stage </w:t>
      </w:r>
      <w:r w:rsidR="00EF2AF4">
        <w:t xml:space="preserve">III </w:t>
      </w:r>
      <w:r>
        <w:t xml:space="preserve">or </w:t>
      </w:r>
      <w:r w:rsidR="00EF2AF4">
        <w:t>IV</w:t>
      </w:r>
      <w:r>
        <w:t xml:space="preserve">), NA), and surgical debulking status (optimal, suboptimal, NA). </w:t>
      </w:r>
    </w:p>
    <w:p w14:paraId="361A3A82" w14:textId="3E879F59" w:rsidR="009F2742" w:rsidRDefault="00313BD0" w:rsidP="000A69B2">
      <w:pPr>
        <w:spacing w:line="360" w:lineRule="auto"/>
        <w:ind w:firstLine="720"/>
        <w:jc w:val="both"/>
      </w:pPr>
      <w:r>
        <w:t xml:space="preserve">Once the Cox model statistics for </w:t>
      </w:r>
      <w:proofErr w:type="spellStart"/>
      <w:r>
        <w:t>CYTscore</w:t>
      </w:r>
      <w:proofErr w:type="spellEnd"/>
      <w:r>
        <w:t xml:space="preserve"> are computed for each </w:t>
      </w:r>
      <w:proofErr w:type="spellStart"/>
      <w:r>
        <w:t>tertile</w:t>
      </w:r>
      <w:proofErr w:type="spellEnd"/>
      <w:r>
        <w:t xml:space="preserve"> of each gene, the algorithm outputs a text file displaying the </w:t>
      </w:r>
      <w:proofErr w:type="spellStart"/>
      <w:r>
        <w:t>tertile</w:t>
      </w:r>
      <w:proofErr w:type="spellEnd"/>
      <w:r>
        <w:t xml:space="preserve">-specific statistics for all genes. This file is then used to rank genes according to their </w:t>
      </w:r>
      <w:proofErr w:type="spellStart"/>
      <w:r>
        <w:t>tertile</w:t>
      </w:r>
      <w:proofErr w:type="spellEnd"/>
      <w:r>
        <w:t xml:space="preserve">-specific Cox statistics using a parity score developed to distinguish genes with largest difference between lower (T1) or upper (T3) </w:t>
      </w:r>
      <w:proofErr w:type="spellStart"/>
      <w:r>
        <w:t>tertiles</w:t>
      </w:r>
      <w:proofErr w:type="spellEnd"/>
      <w:r>
        <w:t xml:space="preserve"> with respect to </w:t>
      </w:r>
      <w:proofErr w:type="spellStart"/>
      <w:r>
        <w:t>CYTscore</w:t>
      </w:r>
      <w:proofErr w:type="spellEnd"/>
      <w:r>
        <w:t xml:space="preserve"> prognostic power. The parity score uses </w:t>
      </w:r>
      <w:proofErr w:type="spellStart"/>
      <w:r>
        <w:t>CYTscore</w:t>
      </w:r>
      <w:proofErr w:type="spellEnd"/>
      <w:r>
        <w:t xml:space="preserve">-survival Cox p-values and hazard ratios according to the following formula: </w:t>
      </w:r>
      <w:r w:rsidRPr="00631AB6">
        <w:rPr>
          <w:i/>
        </w:rPr>
        <w:t>([T1]-log</w:t>
      </w:r>
      <w:r w:rsidRPr="00631AB6">
        <w:rPr>
          <w:i/>
          <w:vertAlign w:val="subscript"/>
        </w:rPr>
        <w:t>2</w:t>
      </w:r>
      <w:r w:rsidRPr="00631AB6">
        <w:rPr>
          <w:i/>
        </w:rPr>
        <w:t>P/HR) – ([T3]-log</w:t>
      </w:r>
      <w:r w:rsidRPr="00631AB6">
        <w:rPr>
          <w:i/>
          <w:vertAlign w:val="subscript"/>
        </w:rPr>
        <w:t>2</w:t>
      </w:r>
      <w:r w:rsidRPr="00631AB6">
        <w:rPr>
          <w:i/>
        </w:rPr>
        <w:t>P/HR)</w:t>
      </w:r>
      <w:r>
        <w:t xml:space="preserve"> to generate a combined measure of significance (-log</w:t>
      </w:r>
      <w:r>
        <w:rPr>
          <w:vertAlign w:val="subscript"/>
        </w:rPr>
        <w:t>2</w:t>
      </w:r>
      <w:r>
        <w:t xml:space="preserve">P) and effect size (HR, hazard ratio) for each </w:t>
      </w:r>
      <w:proofErr w:type="spellStart"/>
      <w:r>
        <w:t>tertile</w:t>
      </w:r>
      <w:proofErr w:type="spellEnd"/>
      <w:r>
        <w:t xml:space="preserve"> (T1, T3) and calculates the delta between them. The larger this delta, the greater the difference between T1 and T3 with respect to </w:t>
      </w:r>
      <w:proofErr w:type="spellStart"/>
      <w:r>
        <w:t>CYTscore</w:t>
      </w:r>
      <w:proofErr w:type="spellEnd"/>
      <w:r>
        <w:t xml:space="preserve"> significance and effect size. Higher parity scores equate with genes that have greater </w:t>
      </w:r>
      <w:proofErr w:type="spellStart"/>
      <w:r>
        <w:t>CYTscore</w:t>
      </w:r>
      <w:proofErr w:type="spellEnd"/>
      <w:r>
        <w:t xml:space="preserve">-survival associations in T1 (termed </w:t>
      </w:r>
      <w:proofErr w:type="spellStart"/>
      <w:r>
        <w:t>LowerT</w:t>
      </w:r>
      <w:proofErr w:type="spellEnd"/>
      <w:r>
        <w:t xml:space="preserve"> genes), while lower </w:t>
      </w:r>
      <w:r>
        <w:lastRenderedPageBreak/>
        <w:t xml:space="preserve">parity scores reflect genes with greater </w:t>
      </w:r>
      <w:proofErr w:type="spellStart"/>
      <w:r w:rsidR="006771CB">
        <w:t>CYTscore</w:t>
      </w:r>
      <w:proofErr w:type="spellEnd"/>
      <w:r w:rsidR="006771CB">
        <w:t>-survival</w:t>
      </w:r>
      <w:r>
        <w:t xml:space="preserve"> associations in T3 (termed </w:t>
      </w:r>
      <w:proofErr w:type="spellStart"/>
      <w:r>
        <w:t>UpperT</w:t>
      </w:r>
      <w:proofErr w:type="spellEnd"/>
      <w:r>
        <w:t xml:space="preserve"> genes). The parity scores are then assigned percentile ranks as a function of all genes used in the analysis, thus allowing a standardized approach for comparing genes across data sets. </w:t>
      </w:r>
    </w:p>
    <w:p w14:paraId="0C9FA753" w14:textId="567032BB" w:rsidR="007E6189" w:rsidRDefault="00313BD0" w:rsidP="000A69B2">
      <w:pPr>
        <w:spacing w:line="360" w:lineRule="auto"/>
        <w:ind w:firstLine="720"/>
        <w:jc w:val="both"/>
      </w:pPr>
      <w:r>
        <w:t xml:space="preserve">As the goal is to </w:t>
      </w:r>
      <w:r w:rsidR="007C69A2">
        <w:t xml:space="preserve">stratify patients based on </w:t>
      </w:r>
      <w:r>
        <w:t xml:space="preserve">relationships between gene expression levels and the prognostic significance of a gene signature, genes having expression patterns correlated with the gene signature are poor candidates, as the tumor groups defined by the resulting gene </w:t>
      </w:r>
      <w:proofErr w:type="spellStart"/>
      <w:r>
        <w:t>tertiles</w:t>
      </w:r>
      <w:proofErr w:type="spellEnd"/>
      <w:r>
        <w:t xml:space="preserve"> will each exhibit a compressed distribution of gene signature values. For example, if a gene is positively correlated with </w:t>
      </w:r>
      <w:proofErr w:type="spellStart"/>
      <w:r>
        <w:t>CYTscore</w:t>
      </w:r>
      <w:proofErr w:type="spellEnd"/>
      <w:r>
        <w:t xml:space="preserve">, then the gene’s lower </w:t>
      </w:r>
      <w:proofErr w:type="spellStart"/>
      <w:r>
        <w:t>tertile</w:t>
      </w:r>
      <w:proofErr w:type="spellEnd"/>
      <w:r>
        <w:t xml:space="preserve"> will be enriched for tumors with low </w:t>
      </w:r>
      <w:proofErr w:type="spellStart"/>
      <w:r>
        <w:t>CYTscore</w:t>
      </w:r>
      <w:proofErr w:type="spellEnd"/>
      <w:r>
        <w:t xml:space="preserve"> values, while the gene’s upper </w:t>
      </w:r>
      <w:proofErr w:type="spellStart"/>
      <w:r>
        <w:t>tertile</w:t>
      </w:r>
      <w:proofErr w:type="spellEnd"/>
      <w:r>
        <w:t xml:space="preserve"> will be enrich for tumors with high </w:t>
      </w:r>
      <w:proofErr w:type="spellStart"/>
      <w:r>
        <w:t>CYTscore</w:t>
      </w:r>
      <w:proofErr w:type="spellEnd"/>
      <w:r>
        <w:t xml:space="preserve"> values. </w:t>
      </w:r>
      <w:r w:rsidR="007C69A2">
        <w:t>Therefore</w:t>
      </w:r>
      <w:r>
        <w:t xml:space="preserve">, </w:t>
      </w:r>
      <w:r w:rsidR="007C69A2">
        <w:t xml:space="preserve">after </w:t>
      </w:r>
      <w:r>
        <w:t xml:space="preserve">running CONSTRU, genes </w:t>
      </w:r>
      <w:r w:rsidR="007C69A2">
        <w:t xml:space="preserve">were filtered </w:t>
      </w:r>
      <w:r>
        <w:t xml:space="preserve">based on their inherent positive or negative correlations with </w:t>
      </w:r>
      <w:proofErr w:type="spellStart"/>
      <w:r>
        <w:t>CYTscore</w:t>
      </w:r>
      <w:proofErr w:type="spellEnd"/>
      <w:r>
        <w:t>. We used an empirical threshold of Pearson’s correlation coefficient of &gt;0.15 or &lt;-0.15 to exclude genes from analysis. When applied to the OV1 and OV2 data sets, a common set of 8,048 probe sets corresponding to 7,866 genes remained for parity score percentile rank comparisons between OV1 and OV2. The OV1 and OV2 datasets were selected for use in the training process for the following reasons: 1) they share a large common set of gene probes with identical sequence (</w:t>
      </w:r>
      <w:r w:rsidR="006771CB">
        <w:t>i.e.</w:t>
      </w:r>
      <w:r>
        <w:t>, 22,277 probe sets), 2) patient overall survival rates are not significantly different between OV1 and OV2, and 3) in terms of sample size, they are among the largest HGSC whole-genome expression profiling data sets published</w:t>
      </w:r>
      <w:r w:rsidR="00727180">
        <w:t xml:space="preserve"> to date</w:t>
      </w:r>
      <w:r>
        <w:t>.</w:t>
      </w:r>
    </w:p>
    <w:p w14:paraId="20869E21" w14:textId="14C52502" w:rsidR="00313BD0" w:rsidRDefault="007E6189" w:rsidP="000A69B2">
      <w:pPr>
        <w:spacing w:line="360" w:lineRule="auto"/>
        <w:ind w:firstLine="720"/>
        <w:jc w:val="both"/>
      </w:pPr>
      <w:r>
        <w:t>The</w:t>
      </w:r>
      <w:r w:rsidR="00221EAD">
        <w:t xml:space="preserve"> parity score was used to select </w:t>
      </w:r>
      <w:proofErr w:type="spellStart"/>
      <w:r w:rsidR="00221EAD">
        <w:t>UpperT</w:t>
      </w:r>
      <w:proofErr w:type="spellEnd"/>
      <w:r w:rsidR="00221EAD">
        <w:t xml:space="preserve"> and </w:t>
      </w:r>
      <w:proofErr w:type="spellStart"/>
      <w:r w:rsidR="00221EAD">
        <w:t>LowerT</w:t>
      </w:r>
      <w:proofErr w:type="spellEnd"/>
      <w:r w:rsidR="00221EAD">
        <w:t xml:space="preserve"> genes identified within the 4</w:t>
      </w:r>
      <w:r w:rsidR="00221EAD" w:rsidRPr="00CC2F88">
        <w:rPr>
          <w:vertAlign w:val="superscript"/>
        </w:rPr>
        <w:t>th</w:t>
      </w:r>
      <w:r w:rsidR="00221EAD">
        <w:t>-percentile cutoffs of both OV1 and OV2.</w:t>
      </w:r>
      <w:r>
        <w:t xml:space="preserve"> </w:t>
      </w:r>
      <w:r w:rsidR="00221EAD">
        <w:t xml:space="preserve">The </w:t>
      </w:r>
      <w:proofErr w:type="spellStart"/>
      <w:r>
        <w:t>UpperT</w:t>
      </w:r>
      <w:proofErr w:type="spellEnd"/>
      <w:r>
        <w:t xml:space="preserve"> gene signature was defined as the mean of C8orf33 (218187_s_at), CDC42EP4 (218062_x_at), DDX21 (208152_s_at), DNAJC9 (213092_x_at, 213088_s_at), MEGF6 (213942_at), NCAPD3 (212789_at), RAF1 (201244_s_at), RTF1 (212302_at), TPD52 (201691_s_at), TUBGCP4 (211337_s_at), UBP1 (218082_s_at), UQCRB (209066_x_at) and ZNF250 (213858_at). The </w:t>
      </w:r>
      <w:proofErr w:type="spellStart"/>
      <w:r>
        <w:t>LowerT</w:t>
      </w:r>
      <w:proofErr w:type="spellEnd"/>
      <w:r>
        <w:t xml:space="preserve"> gene signature was defined as the mean of ALB (211298_s_at), AMACR (209424_s_at), APBB2 (40148_at), BAG2 (209406_at), BDH2 (218285_s_at), CAMK2N1 (218309_at), CAV2 (203323_at), CDC14B (221556_at), DNAJB4 (203811_s_at), EVA1B (220134_x_at), FAT4 (219427_at), GALC (204417_at), HAS2 (206432_at), HOXA9 (214651_s_at), MFGE8 (210605_s_at), NPTXR (213040_s_at), OSR2 (213568_at), PCGF1 (210023_s_at), PCOLCE2 (219295_s_at), PEPD (202108_at), PID1 (219093_at), PLAGL1 (207943_x_at), POGLUT2 (219479_at), STAM2 (209649_at), TRPC1 </w:t>
      </w:r>
      <w:r>
        <w:lastRenderedPageBreak/>
        <w:t xml:space="preserve">(205803_s_at), WDFY3 (212602_at) and WNT7A (210248_at). </w:t>
      </w:r>
      <w:proofErr w:type="spellStart"/>
      <w:r>
        <w:t>STRATsig</w:t>
      </w:r>
      <w:proofErr w:type="spellEnd"/>
      <w:r>
        <w:t xml:space="preserve"> </w:t>
      </w:r>
      <w:r w:rsidR="00221EAD">
        <w:t>scores</w:t>
      </w:r>
      <w:r>
        <w:t xml:space="preserve"> w</w:t>
      </w:r>
      <w:r w:rsidR="00C63894">
        <w:t>ere</w:t>
      </w:r>
      <w:r>
        <w:t xml:space="preserve"> </w:t>
      </w:r>
      <w:r w:rsidR="00221EAD">
        <w:t>computed by subtracting the</w:t>
      </w:r>
      <w:r>
        <w:t xml:space="preserve"> </w:t>
      </w:r>
      <w:proofErr w:type="spellStart"/>
      <w:r>
        <w:t>LowerT</w:t>
      </w:r>
      <w:proofErr w:type="spellEnd"/>
      <w:r>
        <w:t xml:space="preserve"> </w:t>
      </w:r>
      <w:r w:rsidR="00221EAD">
        <w:t xml:space="preserve">score from the </w:t>
      </w:r>
      <w:proofErr w:type="spellStart"/>
      <w:r w:rsidR="00221EAD">
        <w:t>UpperT</w:t>
      </w:r>
      <w:proofErr w:type="spellEnd"/>
      <w:r w:rsidR="00221EAD">
        <w:t xml:space="preserve"> score</w:t>
      </w:r>
      <w:r w:rsidR="00190DDB">
        <w:t>.</w:t>
      </w:r>
      <w:r>
        <w:t xml:space="preserve"> For non-Affymetrix data sets, the probes corresponding to these genes were used to compute </w:t>
      </w:r>
      <w:proofErr w:type="spellStart"/>
      <w:r w:rsidR="00190DDB">
        <w:t>STRATsig</w:t>
      </w:r>
      <w:proofErr w:type="spellEnd"/>
      <w:r>
        <w:t xml:space="preserve"> scores; when a gene was represented by more than one probe, the probe expression values were averaged</w:t>
      </w:r>
      <w:r w:rsidR="00190DDB">
        <w:t xml:space="preserve"> prior to computing </w:t>
      </w:r>
      <w:proofErr w:type="spellStart"/>
      <w:r w:rsidR="00190DDB">
        <w:t>LowerT</w:t>
      </w:r>
      <w:proofErr w:type="spellEnd"/>
      <w:r w:rsidR="00190DDB">
        <w:t xml:space="preserve"> and </w:t>
      </w:r>
      <w:proofErr w:type="spellStart"/>
      <w:r w:rsidR="00190DDB">
        <w:t>UpperT</w:t>
      </w:r>
      <w:proofErr w:type="spellEnd"/>
      <w:r w:rsidR="00190DDB">
        <w:t xml:space="preserve"> scores</w:t>
      </w:r>
      <w:r>
        <w:t xml:space="preserve">. In the case of OV4 and OV5, probes representing 2 of the 27 genes of the </w:t>
      </w:r>
      <w:proofErr w:type="spellStart"/>
      <w:r>
        <w:t>LowerT</w:t>
      </w:r>
      <w:proofErr w:type="spellEnd"/>
      <w:r>
        <w:t xml:space="preserve"> signature, EVA1B and POGLUT2, were not available for inclusion in the </w:t>
      </w:r>
      <w:proofErr w:type="spellStart"/>
      <w:r>
        <w:t>STRATsig</w:t>
      </w:r>
      <w:proofErr w:type="spellEnd"/>
      <w:r>
        <w:t xml:space="preserve"> calculation. </w:t>
      </w:r>
      <w:r w:rsidR="00313BD0">
        <w:t xml:space="preserve"> </w:t>
      </w:r>
    </w:p>
    <w:p w14:paraId="676D0924" w14:textId="31E60187" w:rsidR="00313BD0" w:rsidRDefault="00313BD0" w:rsidP="00313BD0">
      <w:pPr>
        <w:spacing w:line="360" w:lineRule="auto"/>
        <w:jc w:val="both"/>
        <w:rPr>
          <w:b/>
          <w:bCs/>
        </w:rPr>
      </w:pPr>
      <w:r>
        <w:rPr>
          <w:b/>
          <w:bCs/>
        </w:rPr>
        <w:t>Pathway enrichment</w:t>
      </w:r>
    </w:p>
    <w:p w14:paraId="5D0489E9" w14:textId="1B60D2C7" w:rsidR="00313BD0" w:rsidRDefault="00313BD0">
      <w:pPr>
        <w:spacing w:line="360" w:lineRule="auto"/>
        <w:ind w:firstLine="720"/>
        <w:jc w:val="both"/>
      </w:pPr>
      <w:r>
        <w:t xml:space="preserve">In each of the </w:t>
      </w:r>
      <w:r w:rsidR="006771CB">
        <w:t>six</w:t>
      </w:r>
      <w:r>
        <w:t xml:space="preserve"> data sets (OV1-OV6), gene expression patterns were assessed for correlation (Pearson) with </w:t>
      </w:r>
      <w:proofErr w:type="spellStart"/>
      <w:r>
        <w:t>STRATsig</w:t>
      </w:r>
      <w:proofErr w:type="spellEnd"/>
      <w:r>
        <w:t xml:space="preserve">, and the top 2% of genes most positively or negatively correlated with </w:t>
      </w:r>
      <w:proofErr w:type="spellStart"/>
      <w:r>
        <w:t>STRATsig</w:t>
      </w:r>
      <w:proofErr w:type="spellEnd"/>
      <w:r>
        <w:t xml:space="preserve"> were identified. The DAVID (Database for Annotation, Visualization and Integrated Discovery) Knowledgebase v6.8 and g</w:t>
      </w:r>
      <w:r w:rsidR="00AF41FE">
        <w:t>ene functional annotation tools</w:t>
      </w:r>
      <w:r w:rsidR="000668A6">
        <w:fldChar w:fldCharType="begin"/>
      </w:r>
      <w:r w:rsidR="00223E34">
        <w:instrText xml:space="preserve"> ADDIN EN.CITE &lt;EndNote&gt;&lt;Cite&gt;&lt;Author&gt;Huang da&lt;/Author&gt;&lt;Year&gt;2009&lt;/Year&gt;&lt;RecNum&gt;1609&lt;/RecNum&gt;&lt;DisplayText&gt;&lt;style face="superscript"&gt;44&lt;/style&gt;&lt;/DisplayText&gt;&lt;record&gt;&lt;rec-number&gt;1609&lt;/rec-number&gt;&lt;foreign-keys&gt;&lt;key app="EN" db-id="rr00dzepawvzvzefs5v5rrsu02xzx50efapa" timestamp="1447187394"&gt;1609&lt;/key&gt;&lt;/foreign-keys&gt;&lt;ref-type name="Journal Article"&gt;17&lt;/ref-type&gt;&lt;contributors&gt;&lt;authors&gt;&lt;author&gt;Huang da, W.&lt;/author&gt;&lt;author&gt;Sherman, B. T.&lt;/author&gt;&lt;author&gt;Lempicki, R. A.&lt;/author&gt;&lt;/authors&gt;&lt;/contributors&gt;&lt;auth-address&gt;Laboratory of Immunopathogenesis and Bioinformatics, Clinical Services Program, SAIC-Frederick Inc., National Cancer Institute at Frederick, Frederick, Maryland 21702, USA.&lt;/auth-address&gt;&lt;titles&gt;&lt;title&gt;Systematic and integrative analysis of large gene lists using DAVID bioinformatics resources&lt;/title&gt;&lt;secondary-title&gt;Nat Protoc&lt;/secondary-title&gt;&lt;/titles&gt;&lt;periodical&gt;&lt;full-title&gt;Nat Protoc&lt;/full-title&gt;&lt;/periodical&gt;&lt;pages&gt;44-57&lt;/pages&gt;&lt;volume&gt;4&lt;/volume&gt;&lt;number&gt;1&lt;/number&gt;&lt;edition&gt;2009/01/10&lt;/edition&gt;&lt;keywords&gt;&lt;keyword&gt;Computational Biology/*methods&lt;/keyword&gt;&lt;keyword&gt;Data Interpretation, Statistical&lt;/keyword&gt;&lt;keyword&gt;Genes/*genetics&lt;/keyword&gt;&lt;keyword&gt;Genomics/*methods&lt;/keyword&gt;&lt;keyword&gt;*Internet&lt;/keyword&gt;&lt;keyword&gt;*Software&lt;/keyword&gt;&lt;/keywords&gt;&lt;dates&gt;&lt;year&gt;2009&lt;/year&gt;&lt;/dates&gt;&lt;isbn&gt;1750-2799 (Electronic)&amp;#xD;1750-2799 (Linking)&lt;/isbn&gt;&lt;accession-num&gt;19131956&lt;/accession-num&gt;&lt;urls&gt;&lt;related-urls&gt;&lt;url&gt;http://www.ncbi.nlm.nih.gov/pubmed/19131956&lt;/url&gt;&lt;/related-urls&gt;&lt;/urls&gt;&lt;electronic-resource-num&gt;10.1038/nprot.2008.211&amp;#xD;nprot.2008.211 [pii]&lt;/electronic-resource-num&gt;&lt;language&gt;eng&lt;/language&gt;&lt;/record&gt;&lt;/Cite&gt;&lt;/EndNote&gt;</w:instrText>
      </w:r>
      <w:r w:rsidR="000668A6">
        <w:fldChar w:fldCharType="separate"/>
      </w:r>
      <w:r w:rsidR="00223E34" w:rsidRPr="00223E34">
        <w:rPr>
          <w:noProof/>
          <w:vertAlign w:val="superscript"/>
        </w:rPr>
        <w:t>44</w:t>
      </w:r>
      <w:r w:rsidR="000668A6">
        <w:fldChar w:fldCharType="end"/>
      </w:r>
      <w:r>
        <w:t xml:space="preserve"> were used to uncover significantly enriched pathways and gene ontologies in the 2</w:t>
      </w:r>
      <w:r>
        <w:rPr>
          <w:vertAlign w:val="superscript"/>
        </w:rPr>
        <w:t>nd</w:t>
      </w:r>
      <w:r>
        <w:t>-percentile gene lists (</w:t>
      </w:r>
      <w:r w:rsidR="006771CB">
        <w:t>i.e.</w:t>
      </w:r>
      <w:r>
        <w:t xml:space="preserve">, the positively or negatively correlated gene lists). </w:t>
      </w:r>
      <w:r w:rsidR="00171CC2">
        <w:t>T</w:t>
      </w:r>
      <w:r>
        <w:t xml:space="preserve">he integrated training group (OV1, OV2, OV3) and test group (OV4, OV5, OV6) </w:t>
      </w:r>
      <w:r w:rsidR="00171CC2">
        <w:t xml:space="preserve">were used </w:t>
      </w:r>
      <w:r>
        <w:t xml:space="preserve">to compute activation levels of 54 cancer-related pathways in the context of </w:t>
      </w:r>
      <w:proofErr w:type="spellStart"/>
      <w:r>
        <w:t>STRATsig</w:t>
      </w:r>
      <w:proofErr w:type="spellEnd"/>
      <w:r>
        <w:t xml:space="preserve"> </w:t>
      </w:r>
      <w:proofErr w:type="spellStart"/>
      <w:r>
        <w:t>tertiles</w:t>
      </w:r>
      <w:proofErr w:type="spellEnd"/>
      <w:r>
        <w:t xml:space="preserve"> (T1, T2, T3) and </w:t>
      </w:r>
      <w:proofErr w:type="spellStart"/>
      <w:r>
        <w:t>CYTscore</w:t>
      </w:r>
      <w:proofErr w:type="spellEnd"/>
      <w:r>
        <w:t xml:space="preserve"> </w:t>
      </w:r>
      <w:proofErr w:type="spellStart"/>
      <w:r>
        <w:t>tertiles</w:t>
      </w:r>
      <w:proofErr w:type="spellEnd"/>
      <w:r>
        <w:t xml:space="preserve"> (Lo, Mid, Hi). For this work, single-sample gene set enrichment analysis (</w:t>
      </w:r>
      <w:proofErr w:type="spellStart"/>
      <w:r>
        <w:t>ssGSEA</w:t>
      </w:r>
      <w:proofErr w:type="spellEnd"/>
      <w:r>
        <w:t>) was performed usi</w:t>
      </w:r>
      <w:r w:rsidR="00AF41FE">
        <w:t>ng the GSVA (v1.42.0) R package</w:t>
      </w:r>
      <w:r w:rsidR="000668A6">
        <w:fldChar w:fldCharType="begin">
          <w:fldData xml:space="preserve">PEVuZE5vdGU+PENpdGU+PEF1dGhvcj5IYW56ZWxtYW5uPC9BdXRob3I+PFllYXI+MjAxMzwvWWVh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</w:fldData>
        </w:fldChar>
      </w:r>
      <w:r w:rsidR="00223E34">
        <w:instrText xml:space="preserve"> ADDIN EN.CITE </w:instrText>
      </w:r>
      <w:r w:rsidR="00223E34">
        <w:fldChar w:fldCharType="begin">
          <w:fldData xml:space="preserve">PEVuZE5vdGU+PENpdGU+PEF1dGhvcj5IYW56ZWxtYW5uPC9BdXRob3I+PFllYXI+MjAxMzwvWWVh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</w:fldData>
        </w:fldChar>
      </w:r>
      <w:r w:rsidR="00223E34">
        <w:instrText xml:space="preserve"> ADDIN EN.CITE.DATA </w:instrText>
      </w:r>
      <w:r w:rsidR="00223E34">
        <w:fldChar w:fldCharType="end"/>
      </w:r>
      <w:r w:rsidR="000668A6">
        <w:fldChar w:fldCharType="separate"/>
      </w:r>
      <w:r w:rsidR="00223E34" w:rsidRPr="00223E34">
        <w:rPr>
          <w:noProof/>
          <w:vertAlign w:val="superscript"/>
        </w:rPr>
        <w:t>101</w:t>
      </w:r>
      <w:r w:rsidR="000668A6">
        <w:fldChar w:fldCharType="end"/>
      </w:r>
      <w:r w:rsidR="00AF41FE">
        <w:rPr>
          <w:vertAlign w:val="superscript"/>
        </w:rPr>
        <w:t xml:space="preserve"> </w:t>
      </w:r>
      <w:r>
        <w:t>with the ‘</w:t>
      </w:r>
      <w:proofErr w:type="spellStart"/>
      <w:r>
        <w:t>gsva</w:t>
      </w:r>
      <w:proofErr w:type="spellEnd"/>
      <w:r>
        <w:t>’ function kernel density parameter set as ‘Gaussian’ kernel. Gene sets used to compute pathway activation scores were obtained from multiple sources, including the 24 hallmark pathways frequently altered in cancer</w:t>
      </w:r>
      <w:r w:rsidR="000668A6">
        <w:fldChar w:fldCharType="begin">
          <w:fldData xml:space="preserve">PEVuZE5vdGU+PENpdGU+PEF1dGhvcj5MaWJlcnpvbjwvQXV0aG9yPjxZZWFyPjIwMTU8L1llYXI+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</w:fldData>
        </w:fldChar>
      </w:r>
      <w:r w:rsidR="00223E34">
        <w:instrText xml:space="preserve"> ADDIN EN.CITE </w:instrText>
      </w:r>
      <w:r w:rsidR="00223E34">
        <w:fldChar w:fldCharType="begin">
          <w:fldData xml:space="preserve">PEVuZE5vdGU+PENpdGU+PEF1dGhvcj5MaWJlcnpvbjwvQXV0aG9yPjxZZWFyPjIwMTU8L1llYXI+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</w:fldData>
        </w:fldChar>
      </w:r>
      <w:r w:rsidR="00223E34">
        <w:instrText xml:space="preserve"> ADDIN EN.CITE.DATA </w:instrText>
      </w:r>
      <w:r w:rsidR="00223E34">
        <w:fldChar w:fldCharType="end"/>
      </w:r>
      <w:r w:rsidR="000668A6">
        <w:fldChar w:fldCharType="separate"/>
      </w:r>
      <w:r w:rsidR="00223E34" w:rsidRPr="00223E34">
        <w:rPr>
          <w:noProof/>
          <w:vertAlign w:val="superscript"/>
        </w:rPr>
        <w:t>102</w:t>
      </w:r>
      <w:r w:rsidR="000668A6">
        <w:fldChar w:fldCharType="end"/>
      </w:r>
      <w:r w:rsidR="002D3979">
        <w:t xml:space="preserve">, </w:t>
      </w:r>
      <w:r>
        <w:t xml:space="preserve">21 non-redundant cancer and immune related pathways obtained from the IPA Knowledgebase v6.8, and a number of additional oncogenic and tumor immune-related pathways including Hypoxia/Adenosine Immune Cell Suppression, Immunogenic Cell Death, NOS1 Signaling, PI3Kgamma signaling and the SHC1/pSTAT3 pathway as described </w:t>
      </w:r>
      <w:r w:rsidR="001B17E4">
        <w:t>by Lu and colleagues in 2017</w:t>
      </w:r>
      <w:r w:rsidR="000668A6">
        <w:fldChar w:fldCharType="begin"/>
      </w:r>
      <w:r w:rsidR="00223E34">
        <w:instrText xml:space="preserve"> ADDIN EN.CITE &lt;EndNote&gt;&lt;Cite&gt;&lt;Author&gt;Lu&lt;/Author&gt;&lt;Year&gt;2017&lt;/Year&gt;&lt;RecNum&gt;104&lt;/RecNum&gt;&lt;DisplayText&gt;&lt;style face="superscript"&gt;103&lt;/style&gt;&lt;/DisplayText&gt;&lt;record&gt;&lt;rec-number&gt;104&lt;/rec-number&gt;&lt;foreign-keys&gt;&lt;key app="EN" db-id="x9xsw0szrfvw2kesrv4xvvdvafwzaf05fd5v" timestamp="1695919747" guid="ad06e6ab-ac85-4e1f-94a1-b50c39c97d2e"&gt;104&lt;/key&gt;&lt;/foreign-keys&gt;&lt;ref-type name="Journal Article"&gt;17&lt;/ref-type&gt;&lt;contributors&gt;&lt;authors&gt;&lt;author&gt;Lu, R.&lt;/author&gt;&lt;author&gt;Turan, T.&lt;/author&gt;&lt;author&gt;Samayoa, J.&lt;/author&gt;&lt;author&gt;Marincola, F. M.&lt;/author&gt;&lt;/authors&gt;&lt;/contributors&gt;&lt;auth-address&gt;AbbVie Cellular Molecular Oncology, 1500 Seaport Boulevard, Redwood City, CA 94063, U.S.A.&amp;#xD;AbbVie Immune Oncology Discovery, Redwood City, CA, U.S.A.&lt;/auth-address&gt;&lt;titles&gt;&lt;title&gt;Cancer immune resistance: can theories converge?&lt;/title&gt;&lt;secondary-title&gt;Emerg Top Life Sci&lt;/secondary-title&gt;&lt;/titles&gt;&lt;periodical&gt;&lt;full-title&gt;Emerg Top Life Sci&lt;/full-title&gt;&lt;/periodical&gt;&lt;pages&gt;411-419&lt;/pages&gt;&lt;volume&gt;1&lt;/volume&gt;&lt;number&gt;5&lt;/number&gt;&lt;keywords&gt;&lt;keyword&gt;cancer&lt;/keyword&gt;&lt;keyword&gt;checkpoint inhibitor&lt;/keyword&gt;&lt;keyword&gt;immunotherapy&lt;/keyword&gt;&lt;/keywords&gt;&lt;dates&gt;&lt;year&gt;2017&lt;/year&gt;&lt;pub-dates&gt;&lt;date&gt;Dec 12&lt;/date&gt;&lt;/pub-dates&gt;&lt;/dates&gt;&lt;isbn&gt;2397-8554 (Print)&amp;#xD;2397-8562 (Electronic)&amp;#xD;2397-8554 (Linking)&lt;/isbn&gt;&lt;accession-num&gt;33525800&lt;/accession-num&gt;&lt;urls&gt;&lt;related-urls&gt;&lt;url&gt;https://www.ncbi.nlm.nih.gov/pubmed/33525800&lt;/url&gt;&lt;/related-urls&gt;&lt;/urls&gt;&lt;custom1&gt;All authors are employees of AbbVie. The design, study conduct, and financial support for this research were provided by AbbVie. AbbVie participated in the interpretation of data, review, and approval of the publication.&lt;/custom1&gt;&lt;custom2&gt;PMC7289003&lt;/custom2&gt;&lt;electronic-resource-num&gt;10.1042/ETLS20170060&lt;/electronic-resource-num&gt;&lt;remote-database-name&gt;PubMed-not-MEDLINE&lt;/remote-database-name&gt;&lt;remote-database-provider&gt;NLM&lt;/remote-database-provider&gt;&lt;/record&gt;&lt;/Cite&gt;&lt;/EndNote&gt;</w:instrText>
      </w:r>
      <w:r w:rsidR="000668A6">
        <w:fldChar w:fldCharType="separate"/>
      </w:r>
      <w:r w:rsidR="00223E34" w:rsidRPr="00223E34">
        <w:rPr>
          <w:noProof/>
          <w:vertAlign w:val="superscript"/>
        </w:rPr>
        <w:t>103</w:t>
      </w:r>
      <w:r w:rsidR="000668A6">
        <w:fldChar w:fldCharType="end"/>
      </w:r>
      <w:r>
        <w:t xml:space="preserve">, mechanical barrier genes as defined </w:t>
      </w:r>
      <w:r w:rsidR="001B17E4">
        <w:t>by Salerno and colleagues in 2016</w:t>
      </w:r>
      <w:r w:rsidR="000668A6">
        <w:fldChar w:fldCharType="begin">
          <w:fldData xml:space="preserve">PEVuZE5vdGU+PENpdGU+PEF1dGhvcj5TYWxlcm5vPC9BdXRob3I+PFllYXI+MjAxNjwvWWVhcj48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</w:fldData>
        </w:fldChar>
      </w:r>
      <w:r w:rsidR="00223E34">
        <w:instrText xml:space="preserve"> ADDIN EN.CITE </w:instrText>
      </w:r>
      <w:r w:rsidR="00223E34">
        <w:fldChar w:fldCharType="begin">
          <w:fldData xml:space="preserve">PEVuZE5vdGU+PENpdGU+PEF1dGhvcj5TYWxlcm5vPC9BdXRob3I+PFllYXI+MjAxNjwvWWVhcj48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</w:fldData>
        </w:fldChar>
      </w:r>
      <w:r w:rsidR="00223E34">
        <w:instrText xml:space="preserve"> ADDIN EN.CITE.DATA </w:instrText>
      </w:r>
      <w:r w:rsidR="00223E34">
        <w:fldChar w:fldCharType="end"/>
      </w:r>
      <w:r w:rsidR="000668A6">
        <w:fldChar w:fldCharType="separate"/>
      </w:r>
      <w:r w:rsidR="00223E34" w:rsidRPr="00223E34">
        <w:rPr>
          <w:noProof/>
          <w:vertAlign w:val="superscript"/>
        </w:rPr>
        <w:t>104</w:t>
      </w:r>
      <w:r w:rsidR="000668A6">
        <w:fldChar w:fldCharType="end"/>
      </w:r>
      <w:r>
        <w:t xml:space="preserve">, a proliferation gene signature described </w:t>
      </w:r>
      <w:r w:rsidR="001B17E4">
        <w:t>by Miller and colleagues in 2016</w:t>
      </w:r>
      <w:r w:rsidR="000668A6">
        <w:fldChar w:fldCharType="begin">
          <w:fldData xml:space="preserve">PEVuZE5vdGU+PENpdGU+PEF1dGhvcj5NaWxsZXI8L0F1dGhvcj48WWVhcj4yMDE2PC9ZZWFyPjxS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</w:fldData>
        </w:fldChar>
      </w:r>
      <w:r w:rsidR="00223E34">
        <w:instrText xml:space="preserve"> ADDIN EN.CITE </w:instrText>
      </w:r>
      <w:r w:rsidR="00223E34">
        <w:fldChar w:fldCharType="begin">
          <w:fldData xml:space="preserve">PEVuZE5vdGU+PENpdGU+PEF1dGhvcj5NaWxsZXI8L0F1dGhvcj48WWVhcj4yMDE2PC9ZZWFyPjxS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</w:fldData>
        </w:fldChar>
      </w:r>
      <w:r w:rsidR="00223E34">
        <w:instrText xml:space="preserve"> ADDIN EN.CITE.DATA </w:instrText>
      </w:r>
      <w:r w:rsidR="00223E34">
        <w:fldChar w:fldCharType="end"/>
      </w:r>
      <w:r w:rsidR="000668A6">
        <w:fldChar w:fldCharType="separate"/>
      </w:r>
      <w:r w:rsidR="00223E34" w:rsidRPr="00223E34">
        <w:rPr>
          <w:noProof/>
          <w:vertAlign w:val="superscript"/>
        </w:rPr>
        <w:t>41</w:t>
      </w:r>
      <w:r w:rsidR="000668A6">
        <w:fldChar w:fldCharType="end"/>
      </w:r>
      <w:r>
        <w:t xml:space="preserve"> and genes upregulated by MAPK mutation</w:t>
      </w:r>
      <w:r w:rsidR="001B17E4">
        <w:t xml:space="preserve"> as described by </w:t>
      </w:r>
      <w:proofErr w:type="spellStart"/>
      <w:r w:rsidR="001B17E4">
        <w:t>Bedognetti</w:t>
      </w:r>
      <w:proofErr w:type="spellEnd"/>
      <w:r w:rsidR="001B17E4">
        <w:t xml:space="preserve"> and colleagues in 2017</w:t>
      </w:r>
      <w:r w:rsidR="000668A6">
        <w:fldChar w:fldCharType="begin">
          <w:fldData xml:space="preserve">PEVuZE5vdGU+PENpdGU+PEF1dGhvcj5CZWRvZ25ldHRpPC9BdXRob3I+PFllYXI+MjAxNzwvWWVh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</w:fldData>
        </w:fldChar>
      </w:r>
      <w:r w:rsidR="00223E34">
        <w:instrText xml:space="preserve"> ADDIN EN.CITE </w:instrText>
      </w:r>
      <w:r w:rsidR="00223E34">
        <w:fldChar w:fldCharType="begin">
          <w:fldData xml:space="preserve">PEVuZE5vdGU+PENpdGU+PEF1dGhvcj5CZWRvZ25ldHRpPC9BdXRob3I+PFllYXI+MjAxNzwvWWVh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</w:fldData>
        </w:fldChar>
      </w:r>
      <w:r w:rsidR="00223E34">
        <w:instrText xml:space="preserve"> ADDIN EN.CITE.DATA </w:instrText>
      </w:r>
      <w:r w:rsidR="00223E34">
        <w:fldChar w:fldCharType="end"/>
      </w:r>
      <w:r w:rsidR="000668A6">
        <w:fldChar w:fldCharType="separate"/>
      </w:r>
      <w:r w:rsidR="00223E34" w:rsidRPr="00223E34">
        <w:rPr>
          <w:noProof/>
          <w:vertAlign w:val="superscript"/>
        </w:rPr>
        <w:t>105</w:t>
      </w:r>
      <w:r w:rsidR="000668A6">
        <w:fldChar w:fldCharType="end"/>
      </w:r>
      <w:r>
        <w:rPr>
          <w:color w:val="000000"/>
        </w:rPr>
        <w:t>.</w:t>
      </w:r>
    </w:p>
    <w:p w14:paraId="122B95B3" w14:textId="77777777" w:rsidR="00313BD0" w:rsidRDefault="00313BD0" w:rsidP="00313BD0">
      <w:pPr>
        <w:spacing w:line="360" w:lineRule="auto"/>
        <w:jc w:val="both"/>
        <w:rPr>
          <w:b/>
          <w:bCs/>
        </w:rPr>
      </w:pPr>
      <w:r>
        <w:rPr>
          <w:b/>
          <w:bCs/>
        </w:rPr>
        <w:t>Enrichment of cell type abundance</w:t>
      </w:r>
    </w:p>
    <w:p w14:paraId="52BCB2DD" w14:textId="670FC03C" w:rsidR="001C377F" w:rsidRDefault="00313BD0" w:rsidP="00F66222">
      <w:pPr>
        <w:spacing w:line="360" w:lineRule="auto"/>
        <w:ind w:firstLine="720"/>
        <w:jc w:val="both"/>
      </w:pPr>
      <w:r>
        <w:t xml:space="preserve">To investigate the cellular composition of the </w:t>
      </w:r>
      <w:r w:rsidR="00F6496B">
        <w:t>TME</w:t>
      </w:r>
      <w:r>
        <w:t xml:space="preserve">, we considered multiple deconvolution methodologies that employ a system of linear equations to assign weighted sums to genes based </w:t>
      </w:r>
      <w:r>
        <w:lastRenderedPageBreak/>
        <w:t>on the contribution of different cell types to a given gene’s expression, including CIBERSORT</w:t>
      </w:r>
      <w:r w:rsidR="000668A6">
        <w:fldChar w:fldCharType="begin">
          <w:fldData xml:space="preserve">PEVuZE5vdGU+PENpdGU+PEF1dGhvcj5DaGVuPC9BdXRob3I+PFllYXI+MjAxODwvWWVhcj48UmVj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</w:fldData>
        </w:fldChar>
      </w:r>
      <w:r w:rsidR="00223E34">
        <w:instrText xml:space="preserve"> ADDIN EN.CITE </w:instrText>
      </w:r>
      <w:r w:rsidR="00223E34">
        <w:fldChar w:fldCharType="begin">
          <w:fldData xml:space="preserve">PEVuZE5vdGU+PENpdGU+PEF1dGhvcj5DaGVuPC9BdXRob3I+PFllYXI+MjAxODwvWWVhcj48UmVj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</w:fldData>
        </w:fldChar>
      </w:r>
      <w:r w:rsidR="00223E34">
        <w:instrText xml:space="preserve"> ADDIN EN.CITE.DATA </w:instrText>
      </w:r>
      <w:r w:rsidR="00223E34">
        <w:fldChar w:fldCharType="end"/>
      </w:r>
      <w:r w:rsidR="000668A6">
        <w:fldChar w:fldCharType="separate"/>
      </w:r>
      <w:r w:rsidR="00223E34" w:rsidRPr="00223E34">
        <w:rPr>
          <w:noProof/>
          <w:vertAlign w:val="superscript"/>
        </w:rPr>
        <w:t>106</w:t>
      </w:r>
      <w:r w:rsidR="000668A6">
        <w:fldChar w:fldCharType="end"/>
      </w:r>
      <w:r>
        <w:t>, EPIC</w:t>
      </w:r>
      <w:r w:rsidR="000668A6">
        <w:fldChar w:fldCharType="begin">
          <w:fldData xml:space="preserve">PEVuZE5vdGU+PENpdGU+PEF1dGhvcj5SYWNsZTwvQXV0aG9yPjxZZWFyPjIwMTc8L1llYXI+PFJl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</w:fldData>
        </w:fldChar>
      </w:r>
      <w:r w:rsidR="00223E34">
        <w:instrText xml:space="preserve"> ADDIN EN.CITE </w:instrText>
      </w:r>
      <w:r w:rsidR="00223E34">
        <w:fldChar w:fldCharType="begin">
          <w:fldData xml:space="preserve">PEVuZE5vdGU+PENpdGU+PEF1dGhvcj5SYWNsZTwvQXV0aG9yPjxZZWFyPjIwMTc8L1llYXI+PFJl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</w:fldData>
        </w:fldChar>
      </w:r>
      <w:r w:rsidR="00223E34">
        <w:instrText xml:space="preserve"> ADDIN EN.CITE.DATA </w:instrText>
      </w:r>
      <w:r w:rsidR="00223E34">
        <w:fldChar w:fldCharType="end"/>
      </w:r>
      <w:r w:rsidR="000668A6">
        <w:fldChar w:fldCharType="separate"/>
      </w:r>
      <w:r w:rsidR="00223E34" w:rsidRPr="00223E34">
        <w:rPr>
          <w:noProof/>
          <w:vertAlign w:val="superscript"/>
        </w:rPr>
        <w:t>107</w:t>
      </w:r>
      <w:r w:rsidR="000668A6">
        <w:fldChar w:fldCharType="end"/>
      </w:r>
      <w:r>
        <w:t>, TIMER</w:t>
      </w:r>
      <w:r w:rsidR="000668A6">
        <w:fldChar w:fldCharType="begin">
          <w:fldData xml:space="preserve">PEVuZE5vdGU+PENpdGU+PEF1dGhvcj5MaTwvQXV0aG9yPjxZZWFyPjIwMTY8L1llYXI+PFJlY051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</w:fldData>
        </w:fldChar>
      </w:r>
      <w:r w:rsidR="00223E34">
        <w:instrText xml:space="preserve"> ADDIN EN.CITE </w:instrText>
      </w:r>
      <w:r w:rsidR="00223E34">
        <w:fldChar w:fldCharType="begin">
          <w:fldData xml:space="preserve">PEVuZE5vdGU+PENpdGU+PEF1dGhvcj5MaTwvQXV0aG9yPjxZZWFyPjIwMTY8L1llYXI+PFJlY051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</w:fldData>
        </w:fldChar>
      </w:r>
      <w:r w:rsidR="00223E34">
        <w:instrText xml:space="preserve"> ADDIN EN.CITE.DATA </w:instrText>
      </w:r>
      <w:r w:rsidR="00223E34">
        <w:fldChar w:fldCharType="end"/>
      </w:r>
      <w:r w:rsidR="000668A6">
        <w:fldChar w:fldCharType="separate"/>
      </w:r>
      <w:r w:rsidR="00223E34" w:rsidRPr="00223E34">
        <w:rPr>
          <w:noProof/>
          <w:vertAlign w:val="superscript"/>
        </w:rPr>
        <w:t>108</w:t>
      </w:r>
      <w:r w:rsidR="000668A6">
        <w:fldChar w:fldCharType="end"/>
      </w:r>
      <w:r>
        <w:t>, quanTIseq</w:t>
      </w:r>
      <w:r w:rsidR="000668A6">
        <w:fldChar w:fldCharType="begin">
          <w:fldData xml:space="preserve">PEVuZE5vdGU+PENpdGU+PEF1dGhvcj5GaW5vdGVsbG88L0F1dGhvcj48WWVhcj4yMDE5PC9ZZWFy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</w:fldData>
        </w:fldChar>
      </w:r>
      <w:r w:rsidR="00223E34">
        <w:instrText xml:space="preserve"> ADDIN EN.CITE </w:instrText>
      </w:r>
      <w:r w:rsidR="00223E34">
        <w:fldChar w:fldCharType="begin">
          <w:fldData xml:space="preserve">PEVuZE5vdGU+PENpdGU+PEF1dGhvcj5GaW5vdGVsbG88L0F1dGhvcj48WWVhcj4yMDE5PC9ZZWFy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</w:fldData>
        </w:fldChar>
      </w:r>
      <w:r w:rsidR="00223E34">
        <w:instrText xml:space="preserve"> ADDIN EN.CITE.DATA </w:instrText>
      </w:r>
      <w:r w:rsidR="00223E34">
        <w:fldChar w:fldCharType="end"/>
      </w:r>
      <w:r w:rsidR="000668A6">
        <w:fldChar w:fldCharType="separate"/>
      </w:r>
      <w:r w:rsidR="00223E34" w:rsidRPr="00223E34">
        <w:rPr>
          <w:noProof/>
          <w:vertAlign w:val="superscript"/>
        </w:rPr>
        <w:t>109</w:t>
      </w:r>
      <w:r w:rsidR="000668A6">
        <w:fldChar w:fldCharType="end"/>
      </w:r>
      <w:r>
        <w:t xml:space="preserve"> and xCell</w:t>
      </w:r>
      <w:r w:rsidR="000668A6">
        <w:fldChar w:fldCharType="begin">
          <w:fldData xml:space="preserve">PEVuZE5vdGU+PENpdGU+PEF1dGhvcj5BcmFuPC9BdXRob3I+PFllYXI+MjAxNzwvWWVhcj48UmVj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</w:fldData>
        </w:fldChar>
      </w:r>
      <w:r w:rsidR="00223E34">
        <w:instrText xml:space="preserve"> ADDIN EN.CITE </w:instrText>
      </w:r>
      <w:r w:rsidR="00223E34">
        <w:fldChar w:fldCharType="begin">
          <w:fldData xml:space="preserve">PEVuZE5vdGU+PENpdGU+PEF1dGhvcj5BcmFuPC9BdXRob3I+PFllYXI+MjAxNzwvWWVhcj48UmVj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</w:fldData>
        </w:fldChar>
      </w:r>
      <w:r w:rsidR="00223E34">
        <w:instrText xml:space="preserve"> ADDIN EN.CITE.DATA </w:instrText>
      </w:r>
      <w:r w:rsidR="00223E34">
        <w:fldChar w:fldCharType="end"/>
      </w:r>
      <w:r w:rsidR="000668A6">
        <w:fldChar w:fldCharType="separate"/>
      </w:r>
      <w:r w:rsidR="00223E34" w:rsidRPr="00223E34">
        <w:rPr>
          <w:noProof/>
          <w:vertAlign w:val="superscript"/>
        </w:rPr>
        <w:t>110</w:t>
      </w:r>
      <w:r w:rsidR="000668A6">
        <w:fldChar w:fldCharType="end"/>
      </w:r>
      <w:r>
        <w:t xml:space="preserve">. For this study, we utilized </w:t>
      </w:r>
      <w:proofErr w:type="spellStart"/>
      <w:r>
        <w:t>xCell</w:t>
      </w:r>
      <w:proofErr w:type="spellEnd"/>
      <w:r>
        <w:t xml:space="preserve"> in the </w:t>
      </w:r>
      <w:proofErr w:type="spellStart"/>
      <w:r>
        <w:t>immunedeconv</w:t>
      </w:r>
      <w:proofErr w:type="spellEnd"/>
      <w:r>
        <w:t xml:space="preserve"> (v2.1.0) R package</w:t>
      </w:r>
      <w:r w:rsidR="000668A6">
        <w:fldChar w:fldCharType="begin">
          <w:fldData xml:space="preserve">PEVuZE5vdGU+PENpdGU+PEF1dGhvcj5GaW5vdGVsbG88L0F1dGhvcj48WWVhcj4yMDE4PC9ZZWFy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</w:fldData>
        </w:fldChar>
      </w:r>
      <w:r w:rsidR="00223E34">
        <w:instrText xml:space="preserve"> ADDIN EN.CITE </w:instrText>
      </w:r>
      <w:r w:rsidR="00223E34">
        <w:fldChar w:fldCharType="begin">
          <w:fldData xml:space="preserve">PEVuZE5vdGU+PENpdGU+PEF1dGhvcj5GaW5vdGVsbG88L0F1dGhvcj48WWVhcj4yMDE4PC9ZZWFy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</w:fldData>
        </w:fldChar>
      </w:r>
      <w:r w:rsidR="00223E34">
        <w:instrText xml:space="preserve"> ADDIN EN.CITE.DATA </w:instrText>
      </w:r>
      <w:r w:rsidR="00223E34">
        <w:fldChar w:fldCharType="end"/>
      </w:r>
      <w:r w:rsidR="000668A6">
        <w:fldChar w:fldCharType="separate"/>
      </w:r>
      <w:r w:rsidR="00223E34" w:rsidRPr="00223E34">
        <w:rPr>
          <w:noProof/>
          <w:vertAlign w:val="superscript"/>
        </w:rPr>
        <w:t>111</w:t>
      </w:r>
      <w:r w:rsidR="000668A6">
        <w:fldChar w:fldCharType="end"/>
      </w:r>
      <w:r>
        <w:t xml:space="preserve">, which computes abundance scores for 64 cell types, as it was the least restrictive method with respect to handling log transformed quantile normalized data. </w:t>
      </w:r>
    </w:p>
    <w:p w14:paraId="7FBD4C6E" w14:textId="77777777" w:rsidR="00C500DC" w:rsidRDefault="00C500DC" w:rsidP="00C500DC">
      <w:pPr>
        <w:spacing w:line="360" w:lineRule="auto"/>
        <w:jc w:val="both"/>
        <w:rPr>
          <w:b/>
        </w:rPr>
      </w:pPr>
      <w:r>
        <w:rPr>
          <w:b/>
        </w:rPr>
        <w:t>Tumor mutational burden (TMB) analysis</w:t>
      </w:r>
    </w:p>
    <w:p w14:paraId="1C2A1AA3" w14:textId="36F6C5EA" w:rsidR="00C500DC" w:rsidRDefault="00C500DC" w:rsidP="00865F3E">
      <w:pPr>
        <w:spacing w:line="360" w:lineRule="auto"/>
        <w:ind w:firstLine="720"/>
        <w:jc w:val="both"/>
      </w:pPr>
      <w:r>
        <w:t xml:space="preserve">TMB </w:t>
      </w:r>
      <w:r w:rsidR="001F5EED">
        <w:t xml:space="preserve">estimates </w:t>
      </w:r>
      <w:r>
        <w:t>for tumors comprising the OV1 data set were originally computed from the multi-center mutation calls of the TCGA pan-cancer atlas</w:t>
      </w:r>
      <w:r w:rsidR="000668A6">
        <w:fldChar w:fldCharType="begin">
          <w:fldData xml:space="preserve">PEVuZE5vdGU+PENpdGU+PEF1dGhvcj5FbGxyb3R0PC9BdXRob3I+PFllYXI+MjAxODwvWWVhcj48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</w:fldData>
        </w:fldChar>
      </w:r>
      <w:r w:rsidR="00223E34">
        <w:instrText xml:space="preserve"> ADDIN EN.CITE </w:instrText>
      </w:r>
      <w:r w:rsidR="00223E34">
        <w:fldChar w:fldCharType="begin">
          <w:fldData xml:space="preserve">PEVuZE5vdGU+PENpdGU+PEF1dGhvcj5FbGxyb3R0PC9BdXRob3I+PFllYXI+MjAxODwvWWVhcj48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</w:fldData>
        </w:fldChar>
      </w:r>
      <w:r w:rsidR="00223E34">
        <w:instrText xml:space="preserve"> ADDIN EN.CITE.DATA </w:instrText>
      </w:r>
      <w:r w:rsidR="00223E34">
        <w:fldChar w:fldCharType="end"/>
      </w:r>
      <w:r w:rsidR="000668A6">
        <w:fldChar w:fldCharType="separate"/>
      </w:r>
      <w:r w:rsidR="00223E34" w:rsidRPr="00223E34">
        <w:rPr>
          <w:noProof/>
          <w:vertAlign w:val="superscript"/>
        </w:rPr>
        <w:t>112</w:t>
      </w:r>
      <w:r w:rsidR="000668A6">
        <w:fldChar w:fldCharType="end"/>
      </w:r>
      <w:r>
        <w:t xml:space="preserve"> using TCGA whole-exome sequencing data. The mutation calls were obtained from the GDC knowledge base maintained at the NCI Genomic Data Commons (https://gdc.cancer.gov) by </w:t>
      </w:r>
      <w:proofErr w:type="spellStart"/>
      <w:r>
        <w:t>Niknafs</w:t>
      </w:r>
      <w:proofErr w:type="spellEnd"/>
      <w:r>
        <w:t xml:space="preserve"> and colleagues</w:t>
      </w:r>
      <w:r w:rsidR="000668A6">
        <w:fldChar w:fldCharType="begin">
          <w:fldData xml:space="preserve">PEVuZE5vdGU+PENpdGU+PEF1dGhvcj5OaWtuYWZzPC9BdXRob3I+PFllYXI+MjAyMzwvWWVhcj48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</w:fldData>
        </w:fldChar>
      </w:r>
      <w:r w:rsidR="00223E34">
        <w:instrText xml:space="preserve"> ADDIN EN.CITE </w:instrText>
      </w:r>
      <w:r w:rsidR="00223E34">
        <w:fldChar w:fldCharType="begin">
          <w:fldData xml:space="preserve">PEVuZE5vdGU+PENpdGU+PEF1dGhvcj5OaWtuYWZzPC9BdXRob3I+PFllYXI+MjAyMzwvWWVhcj48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</w:fldData>
        </w:fldChar>
      </w:r>
      <w:r w:rsidR="00223E34">
        <w:instrText xml:space="preserve"> ADDIN EN.CITE.DATA </w:instrText>
      </w:r>
      <w:r w:rsidR="00223E34">
        <w:fldChar w:fldCharType="end"/>
      </w:r>
      <w:r w:rsidR="000668A6">
        <w:fldChar w:fldCharType="separate"/>
      </w:r>
      <w:r w:rsidR="00223E34" w:rsidRPr="00223E34">
        <w:rPr>
          <w:noProof/>
          <w:vertAlign w:val="superscript"/>
        </w:rPr>
        <w:t>53</w:t>
      </w:r>
      <w:r w:rsidR="000668A6">
        <w:fldChar w:fldCharType="end"/>
      </w:r>
      <w:r>
        <w:t xml:space="preserve">. TMB values computed from the nonsynonymous mutations, as well as the corresponding “loss-prone” and “persistent” TMB calculations performed by </w:t>
      </w:r>
      <w:proofErr w:type="spellStart"/>
      <w:r>
        <w:t>Niknafs</w:t>
      </w:r>
      <w:proofErr w:type="spellEnd"/>
      <w:r>
        <w:t xml:space="preserve">, et. al. </w:t>
      </w:r>
      <w:r w:rsidR="000668A6">
        <w:fldChar w:fldCharType="begin">
          <w:fldData xml:space="preserve">PEVuZE5vdGU+PENpdGU+PEF1dGhvcj5OaWtuYWZzPC9BdXRob3I+PFllYXI+MjAyMzwvWWVhcj48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</w:fldData>
        </w:fldChar>
      </w:r>
      <w:r w:rsidR="00223E34">
        <w:instrText xml:space="preserve"> ADDIN EN.CITE </w:instrText>
      </w:r>
      <w:r w:rsidR="00223E34">
        <w:fldChar w:fldCharType="begin">
          <w:fldData xml:space="preserve">PEVuZE5vdGU+PENpdGU+PEF1dGhvcj5OaWtuYWZzPC9BdXRob3I+PFllYXI+MjAyMzwvWWVhcj48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</w:fldData>
        </w:fldChar>
      </w:r>
      <w:r w:rsidR="00223E34">
        <w:instrText xml:space="preserve"> ADDIN EN.CITE.DATA </w:instrText>
      </w:r>
      <w:r w:rsidR="00223E34">
        <w:fldChar w:fldCharType="end"/>
      </w:r>
      <w:r w:rsidR="000668A6">
        <w:fldChar w:fldCharType="separate"/>
      </w:r>
      <w:r w:rsidR="00223E34" w:rsidRPr="00223E34">
        <w:rPr>
          <w:noProof/>
          <w:vertAlign w:val="superscript"/>
        </w:rPr>
        <w:t>53</w:t>
      </w:r>
      <w:r w:rsidR="000668A6">
        <w:fldChar w:fldCharType="end"/>
      </w:r>
      <w:r>
        <w:t>, were obtained from the supplemental files of that publication.</w:t>
      </w:r>
    </w:p>
    <w:p w14:paraId="164CB0AA" w14:textId="77777777" w:rsidR="00C500DC" w:rsidRDefault="00C500DC" w:rsidP="00C500DC">
      <w:pPr>
        <w:spacing w:line="360" w:lineRule="auto"/>
        <w:jc w:val="both"/>
        <w:rPr>
          <w:b/>
        </w:rPr>
      </w:pPr>
      <w:r>
        <w:rPr>
          <w:b/>
        </w:rPr>
        <w:t>Assignment of HGSC molecular subtypes</w:t>
      </w:r>
    </w:p>
    <w:p w14:paraId="17222E3F" w14:textId="5927FA81" w:rsidR="00C500DC" w:rsidRDefault="00C500DC" w:rsidP="00865F3E">
      <w:pPr>
        <w:spacing w:line="360" w:lineRule="auto"/>
        <w:ind w:firstLine="720"/>
        <w:jc w:val="both"/>
      </w:pPr>
      <w:r>
        <w:t>Tumors were assigned to HGSC molecular subtypes (</w:t>
      </w:r>
      <w:r w:rsidR="00BC7D05">
        <w:t>IMR, DIF, PRO and MES</w:t>
      </w:r>
      <w:r w:rsidRPr="004D576E">
        <w:t>)</w:t>
      </w:r>
      <w:r>
        <w:t xml:space="preserve"> using the </w:t>
      </w:r>
      <w:proofErr w:type="spellStart"/>
      <w:r>
        <w:t>consensusOV</w:t>
      </w:r>
      <w:proofErr w:type="spellEnd"/>
      <w:r>
        <w:t xml:space="preserve"> 1.16.0 R package </w:t>
      </w:r>
      <w:r w:rsidR="000668A6">
        <w:fldChar w:fldCharType="begin">
          <w:fldData xml:space="preserve">PEVuZE5vdGU+PENpdGU+PEF1dGhvcj5DaGVuPC9BdXRob3I+PFllYXI+MjAxODwvWWVhcj48UmVj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==
</w:fldData>
        </w:fldChar>
      </w:r>
      <w:r w:rsidR="00223E34">
        <w:instrText xml:space="preserve"> ADDIN EN.CITE </w:instrText>
      </w:r>
      <w:r w:rsidR="00223E34">
        <w:fldChar w:fldCharType="begin">
          <w:fldData xml:space="preserve">PEVuZE5vdGU+PENpdGU+PEF1dGhvcj5DaGVuPC9BdXRob3I+PFllYXI+MjAxODwvWWVhcj48UmVj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==
</w:fldData>
        </w:fldChar>
      </w:r>
      <w:r w:rsidR="00223E34">
        <w:instrText xml:space="preserve"> ADDIN EN.CITE.DATA </w:instrText>
      </w:r>
      <w:r w:rsidR="00223E34">
        <w:fldChar w:fldCharType="end"/>
      </w:r>
      <w:r w:rsidR="000668A6">
        <w:fldChar w:fldCharType="separate"/>
      </w:r>
      <w:r w:rsidR="00223E34" w:rsidRPr="00223E34">
        <w:rPr>
          <w:noProof/>
          <w:vertAlign w:val="superscript"/>
        </w:rPr>
        <w:t>113</w:t>
      </w:r>
      <w:r w:rsidR="000668A6">
        <w:fldChar w:fldCharType="end"/>
      </w:r>
      <w:r w:rsidRPr="004D576E">
        <w:t xml:space="preserve">. </w:t>
      </w:r>
      <w:proofErr w:type="spellStart"/>
      <w:r>
        <w:t>ConsensusOV</w:t>
      </w:r>
      <w:proofErr w:type="spellEnd"/>
      <w:r>
        <w:t xml:space="preserve"> is a random forest classifier trained on HGSC tumors with strong subtype agreement between different subtyping methods</w:t>
      </w:r>
      <w:r w:rsidR="000668A6">
        <w:fldChar w:fldCharType="begin">
          <w:fldData xml:space="preserve">PEVuZE5vdGU+PENpdGU+PEF1dGhvcj5DaGVuPC9BdXRob3I+PFllYXI+MjAxODwvWWVhcj48UmVj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==
</w:fldData>
        </w:fldChar>
      </w:r>
      <w:r w:rsidR="00223E34">
        <w:instrText xml:space="preserve"> ADDIN EN.CITE </w:instrText>
      </w:r>
      <w:r w:rsidR="00223E34">
        <w:fldChar w:fldCharType="begin">
          <w:fldData xml:space="preserve">PEVuZE5vdGU+PENpdGU+PEF1dGhvcj5DaGVuPC9BdXRob3I+PFllYXI+MjAxODwvWWVhcj48UmVj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==
</w:fldData>
        </w:fldChar>
      </w:r>
      <w:r w:rsidR="00223E34">
        <w:instrText xml:space="preserve"> ADDIN EN.CITE.DATA </w:instrText>
      </w:r>
      <w:r w:rsidR="00223E34">
        <w:fldChar w:fldCharType="end"/>
      </w:r>
      <w:r w:rsidR="000668A6">
        <w:fldChar w:fldCharType="separate"/>
      </w:r>
      <w:r w:rsidR="00223E34" w:rsidRPr="00223E34">
        <w:rPr>
          <w:noProof/>
          <w:vertAlign w:val="superscript"/>
        </w:rPr>
        <w:t>113</w:t>
      </w:r>
      <w:r w:rsidR="000668A6">
        <w:fldChar w:fldCharType="end"/>
      </w:r>
      <w:r>
        <w:t>. For each tumor, the classifier computes margin scores that reflects the degree of confidence with which the tumor belongs to each of the four subtypes (IMR, DIF, PRO and MES). In practice, the tumor is assigned to the subtype corresponding to the highest margin score. However, in instances where a tumor’s margin scores are similar across subtypes, the accuracy of subtype assignment is questionable. To address this, we ran the classifier on each data set six times, and compared each tumor’s margin scores for inconsistencies in subtype assignment. For each tumor, the margin scores for each subtype were averaged across the six runs and compared. When the difference between a tumor’s top two subtype margin scores was &lt;0.1 (</w:t>
      </w:r>
      <w:r w:rsidR="006771CB">
        <w:t>i.e.</w:t>
      </w:r>
      <w:r>
        <w:t xml:space="preserve">, a 10% difference in confidence) the tumor was not assigned to a subtype. Accordingly, 13.11% of tumors </w:t>
      </w:r>
      <w:r w:rsidR="001F5EED">
        <w:t xml:space="preserve">in the combined training and test groups </w:t>
      </w:r>
      <w:r>
        <w:t xml:space="preserve">were deemed ineligible for downstream subtype analyses. </w:t>
      </w:r>
    </w:p>
    <w:p w14:paraId="1554DB1D" w14:textId="77777777" w:rsidR="00C500DC" w:rsidRPr="00587236" w:rsidRDefault="00C500DC" w:rsidP="00C500DC">
      <w:pPr>
        <w:spacing w:line="360" w:lineRule="auto"/>
        <w:jc w:val="both"/>
        <w:rPr>
          <w:b/>
        </w:rPr>
      </w:pPr>
      <w:r w:rsidRPr="00587236">
        <w:rPr>
          <w:b/>
        </w:rPr>
        <w:t>Statistical Analyses</w:t>
      </w:r>
    </w:p>
    <w:p w14:paraId="041DB3B0" w14:textId="6DC21DD9" w:rsidR="000668A6" w:rsidRDefault="00C500DC" w:rsidP="00C500DC">
      <w:pPr>
        <w:spacing w:line="360" w:lineRule="auto"/>
        <w:ind w:firstLine="720"/>
        <w:jc w:val="both"/>
      </w:pPr>
      <w:r>
        <w:t xml:space="preserve">Survival analyses, including Cox </w:t>
      </w:r>
      <w:r w:rsidRPr="00C72A36">
        <w:t>proportional hazards regression</w:t>
      </w:r>
      <w:r>
        <w:t xml:space="preserve"> and </w:t>
      </w:r>
      <w:proofErr w:type="spellStart"/>
      <w:r>
        <w:t>logrank</w:t>
      </w:r>
      <w:proofErr w:type="spellEnd"/>
      <w:r>
        <w:t xml:space="preserve"> tests, were performed</w:t>
      </w:r>
      <w:r w:rsidRPr="000436A2">
        <w:t xml:space="preserve"> </w:t>
      </w:r>
      <w:r>
        <w:t>as implemented in the</w:t>
      </w:r>
      <w:r w:rsidRPr="00C72A36">
        <w:t xml:space="preserve"> R </w:t>
      </w:r>
      <w:r>
        <w:t>survival package (</w:t>
      </w:r>
      <w:r w:rsidRPr="00D4724A">
        <w:t>https://cran.r-</w:t>
      </w:r>
      <w:r w:rsidRPr="00D4724A">
        <w:lastRenderedPageBreak/>
        <w:t>project.org/web/views/Survival.html</w:t>
      </w:r>
      <w:r>
        <w:t>)</w:t>
      </w:r>
      <w:r w:rsidRPr="000436A2">
        <w:t xml:space="preserve"> </w:t>
      </w:r>
      <w:r>
        <w:t xml:space="preserve">or </w:t>
      </w:r>
      <w:proofErr w:type="spellStart"/>
      <w:r w:rsidRPr="00C72A36">
        <w:t>SigmaPlot</w:t>
      </w:r>
      <w:proofErr w:type="spellEnd"/>
      <w:r w:rsidRPr="00C72A36">
        <w:t xml:space="preserve"> 1</w:t>
      </w:r>
      <w:r>
        <w:t>2</w:t>
      </w:r>
      <w:r w:rsidRPr="00C72A36">
        <w:t>.0</w:t>
      </w:r>
      <w:r>
        <w:t>. Overall survival (OS) was</w:t>
      </w:r>
      <w:r w:rsidRPr="008D046F">
        <w:t xml:space="preserve"> defined as the time of diagnosis to </w:t>
      </w:r>
      <w:r w:rsidR="00E03DFC">
        <w:t xml:space="preserve">death or </w:t>
      </w:r>
      <w:r w:rsidRPr="008D046F">
        <w:t xml:space="preserve">last clinical follow up at </w:t>
      </w:r>
      <w:r>
        <w:t>8</w:t>
      </w:r>
      <w:r w:rsidRPr="008D046F">
        <w:t xml:space="preserve"> years. </w:t>
      </w:r>
      <w:r>
        <w:t>This standardized threshold was employed for two reasons: 1) to more accurately compare survival dynamics across different patient populations, particularly when data sets included &gt;20 years survival for some patients, and 2) to minimize the effects of age-related mortality. In Cox models, v</w:t>
      </w:r>
      <w:r w:rsidRPr="008D046F">
        <w:t xml:space="preserve">ariables were treated as categorical or continuous as described in </w:t>
      </w:r>
      <w:r>
        <w:t xml:space="preserve">table footnotes, and </w:t>
      </w:r>
      <w:r w:rsidR="001F5EED">
        <w:t>Wald</w:t>
      </w:r>
      <w:r>
        <w:t xml:space="preserve"> test p-values were reported </w:t>
      </w:r>
      <w:r w:rsidRPr="008D046F">
        <w:t>with hazard ratios and 95% confidence intervals</w:t>
      </w:r>
      <w:r>
        <w:t>.</w:t>
      </w:r>
      <w:r w:rsidRPr="00384886">
        <w:t xml:space="preserve"> </w:t>
      </w:r>
      <w:r w:rsidRPr="008D046F">
        <w:t xml:space="preserve">Significant differences between distributions were </w:t>
      </w:r>
      <w:r>
        <w:t>assessed</w:t>
      </w:r>
      <w:r w:rsidRPr="008D046F">
        <w:t xml:space="preserve"> by </w:t>
      </w:r>
      <w:r>
        <w:t xml:space="preserve">t-test or </w:t>
      </w:r>
      <w:r w:rsidRPr="008D046F">
        <w:t xml:space="preserve">the Mann-Whitney </w:t>
      </w:r>
      <w:r>
        <w:t>rank sum</w:t>
      </w:r>
      <w:r w:rsidRPr="008D046F">
        <w:t xml:space="preserve"> test </w:t>
      </w:r>
      <w:r>
        <w:t>if test for normality failed</w:t>
      </w:r>
      <w:r w:rsidRPr="008D046F">
        <w:t>.</w:t>
      </w:r>
    </w:p>
    <w:p w14:paraId="2594F929" w14:textId="77777777" w:rsidR="00BA629B" w:rsidRDefault="00BA629B" w:rsidP="00CF6347">
      <w:pPr>
        <w:spacing w:line="360" w:lineRule="auto"/>
        <w:jc w:val="both"/>
        <w:rPr>
          <w:b/>
        </w:rPr>
      </w:pPr>
    </w:p>
    <w:p w14:paraId="66DDA5C7" w14:textId="77777777" w:rsidR="00124194" w:rsidRDefault="00124194">
      <w:pPr>
        <w:rPr>
          <w:b/>
        </w:rPr>
      </w:pPr>
      <w:r>
        <w:rPr>
          <w:b/>
        </w:rPr>
        <w:br w:type="page"/>
      </w:r>
    </w:p>
    <w:p w14:paraId="524983BD" w14:textId="63524994" w:rsidR="00CF6347" w:rsidRPr="006D10C1" w:rsidRDefault="00CF6347" w:rsidP="00CF6347">
      <w:pPr>
        <w:spacing w:line="360" w:lineRule="auto"/>
        <w:jc w:val="both"/>
        <w:rPr>
          <w:b/>
        </w:rPr>
      </w:pPr>
      <w:r w:rsidRPr="006D10C1">
        <w:rPr>
          <w:b/>
        </w:rPr>
        <w:lastRenderedPageBreak/>
        <w:t>TABLES AND FIGURES</w:t>
      </w:r>
    </w:p>
    <w:p w14:paraId="694FCD2A" w14:textId="0CAB8450" w:rsidR="00CF6347" w:rsidRPr="0035010B" w:rsidRDefault="00CF6347" w:rsidP="00CF6347">
      <w:pPr>
        <w:spacing w:line="360" w:lineRule="auto"/>
        <w:jc w:val="both"/>
      </w:pPr>
      <w:r w:rsidRPr="00741B5D">
        <w:rPr>
          <w:b/>
        </w:rPr>
        <w:t>TABLE 1.</w:t>
      </w:r>
      <w:r>
        <w:rPr>
          <w:b/>
        </w:rPr>
        <w:t xml:space="preserve"> HGSC </w:t>
      </w:r>
      <w:r w:rsidR="00DA2991">
        <w:rPr>
          <w:b/>
        </w:rPr>
        <w:t>data sets</w:t>
      </w:r>
    </w:p>
    <w:tbl>
      <w:tblPr>
        <w:tblStyle w:val="TableGrid"/>
        <w:tblW w:w="8378" w:type="dxa"/>
        <w:jc w:val="center"/>
        <w:tblLayout w:type="fixed"/>
        <w:tblCellMar>
          <w:left w:w="29" w:type="dxa"/>
          <w:right w:w="29" w:type="dxa"/>
        </w:tblCellMar>
        <w:tblLook w:val="04A0" w:firstRow="1" w:lastRow="0" w:firstColumn="1" w:lastColumn="0" w:noHBand="0" w:noVBand="1"/>
      </w:tblPr>
      <w:tblGrid>
        <w:gridCol w:w="2070"/>
        <w:gridCol w:w="1080"/>
        <w:gridCol w:w="1080"/>
        <w:gridCol w:w="1083"/>
        <w:gridCol w:w="1077"/>
        <w:gridCol w:w="990"/>
        <w:gridCol w:w="990"/>
        <w:gridCol w:w="8"/>
      </w:tblGrid>
      <w:tr w:rsidR="006F7578" w:rsidRPr="0083335F" w14:paraId="4C4DA970" w14:textId="77777777" w:rsidTr="000125A2">
        <w:trPr>
          <w:trHeight w:val="288"/>
          <w:jc w:val="center"/>
        </w:trPr>
        <w:tc>
          <w:tcPr>
            <w:tcW w:w="2070" w:type="dxa"/>
            <w:tcBorders>
              <w:top w:val="nil"/>
              <w:left w:val="nil"/>
              <w:bottom w:val="nil"/>
            </w:tcBorders>
            <w:shd w:val="clear" w:color="auto" w:fill="auto"/>
            <w:noWrap/>
            <w:vAlign w:val="center"/>
            <w:hideMark/>
          </w:tcPr>
          <w:p w14:paraId="357EA67D" w14:textId="77777777" w:rsidR="006F7578" w:rsidRPr="006D10C1" w:rsidRDefault="006F7578" w:rsidP="00631AB6">
            <w:pPr>
              <w:jc w:val="both"/>
              <w:rPr>
                <w:sz w:val="14"/>
              </w:rPr>
            </w:pPr>
          </w:p>
        </w:tc>
        <w:tc>
          <w:tcPr>
            <w:tcW w:w="3243" w:type="dxa"/>
            <w:gridSpan w:val="3"/>
            <w:shd w:val="clear" w:color="auto" w:fill="auto"/>
            <w:noWrap/>
            <w:vAlign w:val="center"/>
            <w:hideMark/>
          </w:tcPr>
          <w:p w14:paraId="016C7743" w14:textId="447D357E" w:rsidR="006F7578" w:rsidRPr="00631AB6" w:rsidRDefault="006F7578" w:rsidP="00631AB6">
            <w:pPr>
              <w:jc w:val="center"/>
              <w:rPr>
                <w:b/>
                <w:bCs/>
                <w:sz w:val="18"/>
                <w:szCs w:val="18"/>
              </w:rPr>
            </w:pPr>
            <w:r w:rsidRPr="00631AB6">
              <w:rPr>
                <w:b/>
                <w:bCs/>
                <w:sz w:val="18"/>
                <w:szCs w:val="18"/>
              </w:rPr>
              <w:t>TRAINING</w:t>
            </w:r>
          </w:p>
        </w:tc>
        <w:tc>
          <w:tcPr>
            <w:tcW w:w="3065" w:type="dxa"/>
            <w:gridSpan w:val="4"/>
            <w:shd w:val="clear" w:color="auto" w:fill="auto"/>
            <w:noWrap/>
            <w:vAlign w:val="center"/>
            <w:hideMark/>
          </w:tcPr>
          <w:p w14:paraId="3927F0CD" w14:textId="1279FB1E" w:rsidR="006F7578" w:rsidRPr="00631AB6" w:rsidRDefault="006F7578" w:rsidP="00631AB6">
            <w:pPr>
              <w:jc w:val="center"/>
              <w:rPr>
                <w:b/>
                <w:bCs/>
                <w:sz w:val="18"/>
                <w:szCs w:val="18"/>
              </w:rPr>
            </w:pPr>
            <w:r w:rsidRPr="00631AB6">
              <w:rPr>
                <w:b/>
                <w:bCs/>
                <w:sz w:val="18"/>
                <w:szCs w:val="18"/>
              </w:rPr>
              <w:t>TEST</w:t>
            </w:r>
          </w:p>
        </w:tc>
      </w:tr>
      <w:tr w:rsidR="00CF6347" w:rsidRPr="0083335F" w14:paraId="0899CD19" w14:textId="77777777" w:rsidTr="000125A2">
        <w:trPr>
          <w:gridAfter w:val="1"/>
          <w:wAfter w:w="8" w:type="dxa"/>
          <w:trHeight w:val="288"/>
          <w:jc w:val="center"/>
        </w:trPr>
        <w:tc>
          <w:tcPr>
            <w:tcW w:w="2070" w:type="dxa"/>
            <w:tcBorders>
              <w:top w:val="nil"/>
              <w:left w:val="nil"/>
            </w:tcBorders>
            <w:shd w:val="clear" w:color="auto" w:fill="auto"/>
            <w:noWrap/>
            <w:vAlign w:val="center"/>
            <w:hideMark/>
          </w:tcPr>
          <w:p w14:paraId="5A69FF22" w14:textId="77777777" w:rsidR="00CF6347" w:rsidRPr="006D10C1" w:rsidRDefault="00CF6347" w:rsidP="00631AB6">
            <w:pPr>
              <w:jc w:val="both"/>
              <w:rPr>
                <w:b/>
                <w:bCs/>
                <w:sz w:val="14"/>
              </w:rPr>
            </w:pPr>
            <w:r w:rsidRPr="006D10C1">
              <w:rPr>
                <w:b/>
                <w:bCs/>
                <w:sz w:val="14"/>
              </w:rPr>
              <w:t> </w:t>
            </w:r>
          </w:p>
        </w:tc>
        <w:tc>
          <w:tcPr>
            <w:tcW w:w="1080" w:type="dxa"/>
            <w:shd w:val="clear" w:color="auto" w:fill="auto"/>
            <w:noWrap/>
            <w:tcMar>
              <w:left w:w="29" w:type="dxa"/>
              <w:right w:w="29" w:type="dxa"/>
            </w:tcMar>
            <w:vAlign w:val="center"/>
          </w:tcPr>
          <w:p w14:paraId="2F6DA633" w14:textId="77777777" w:rsidR="00CF6347" w:rsidRPr="00631AB6" w:rsidRDefault="00CF6347" w:rsidP="00631AB6">
            <w:pPr>
              <w:jc w:val="center"/>
              <w:rPr>
                <w:b/>
                <w:bCs/>
                <w:sz w:val="18"/>
                <w:szCs w:val="18"/>
              </w:rPr>
            </w:pPr>
            <w:r w:rsidRPr="00631AB6">
              <w:rPr>
                <w:b/>
                <w:bCs/>
                <w:sz w:val="18"/>
                <w:szCs w:val="18"/>
              </w:rPr>
              <w:t>OV1</w:t>
            </w:r>
          </w:p>
        </w:tc>
        <w:tc>
          <w:tcPr>
            <w:tcW w:w="1080" w:type="dxa"/>
            <w:shd w:val="clear" w:color="auto" w:fill="auto"/>
            <w:noWrap/>
            <w:tcMar>
              <w:left w:w="29" w:type="dxa"/>
              <w:right w:w="29" w:type="dxa"/>
            </w:tcMar>
            <w:vAlign w:val="center"/>
            <w:hideMark/>
          </w:tcPr>
          <w:p w14:paraId="1C8DCD1E" w14:textId="77777777" w:rsidR="00CF6347" w:rsidRPr="00631AB6" w:rsidRDefault="00CF6347" w:rsidP="00631AB6">
            <w:pPr>
              <w:jc w:val="center"/>
              <w:rPr>
                <w:b/>
                <w:bCs/>
                <w:sz w:val="18"/>
                <w:szCs w:val="18"/>
              </w:rPr>
            </w:pPr>
            <w:r w:rsidRPr="00631AB6">
              <w:rPr>
                <w:b/>
                <w:bCs/>
                <w:sz w:val="18"/>
                <w:szCs w:val="18"/>
              </w:rPr>
              <w:t>OV2</w:t>
            </w:r>
          </w:p>
        </w:tc>
        <w:tc>
          <w:tcPr>
            <w:tcW w:w="1083" w:type="dxa"/>
            <w:shd w:val="clear" w:color="auto" w:fill="auto"/>
            <w:noWrap/>
            <w:tcMar>
              <w:left w:w="29" w:type="dxa"/>
              <w:right w:w="29" w:type="dxa"/>
            </w:tcMar>
            <w:vAlign w:val="center"/>
          </w:tcPr>
          <w:p w14:paraId="0702C288" w14:textId="77777777" w:rsidR="00CF6347" w:rsidRPr="00631AB6" w:rsidRDefault="00CF6347" w:rsidP="00631AB6">
            <w:pPr>
              <w:jc w:val="center"/>
              <w:rPr>
                <w:b/>
                <w:bCs/>
                <w:sz w:val="18"/>
                <w:szCs w:val="18"/>
              </w:rPr>
            </w:pPr>
            <w:r w:rsidRPr="00631AB6">
              <w:rPr>
                <w:b/>
                <w:bCs/>
                <w:sz w:val="18"/>
                <w:szCs w:val="18"/>
              </w:rPr>
              <w:t>OV3</w:t>
            </w:r>
          </w:p>
        </w:tc>
        <w:tc>
          <w:tcPr>
            <w:tcW w:w="1077" w:type="dxa"/>
            <w:shd w:val="clear" w:color="auto" w:fill="auto"/>
            <w:noWrap/>
            <w:tcMar>
              <w:left w:w="29" w:type="dxa"/>
              <w:right w:w="29" w:type="dxa"/>
            </w:tcMar>
            <w:vAlign w:val="center"/>
            <w:hideMark/>
          </w:tcPr>
          <w:p w14:paraId="0FED8B97" w14:textId="77777777" w:rsidR="00CF6347" w:rsidRPr="00631AB6" w:rsidRDefault="00CF6347" w:rsidP="00631AB6">
            <w:pPr>
              <w:jc w:val="center"/>
              <w:rPr>
                <w:b/>
                <w:bCs/>
                <w:sz w:val="18"/>
                <w:szCs w:val="18"/>
              </w:rPr>
            </w:pPr>
            <w:r w:rsidRPr="00631AB6">
              <w:rPr>
                <w:b/>
                <w:bCs/>
                <w:sz w:val="18"/>
                <w:szCs w:val="18"/>
              </w:rPr>
              <w:t>OV4</w:t>
            </w:r>
          </w:p>
        </w:tc>
        <w:tc>
          <w:tcPr>
            <w:tcW w:w="990" w:type="dxa"/>
            <w:shd w:val="clear" w:color="auto" w:fill="auto"/>
            <w:noWrap/>
            <w:tcMar>
              <w:left w:w="29" w:type="dxa"/>
              <w:right w:w="29" w:type="dxa"/>
            </w:tcMar>
            <w:vAlign w:val="center"/>
          </w:tcPr>
          <w:p w14:paraId="2710CB77" w14:textId="77777777" w:rsidR="00CF6347" w:rsidRPr="00631AB6" w:rsidRDefault="00CF6347" w:rsidP="00631AB6">
            <w:pPr>
              <w:jc w:val="center"/>
              <w:rPr>
                <w:b/>
                <w:bCs/>
                <w:sz w:val="18"/>
                <w:szCs w:val="18"/>
              </w:rPr>
            </w:pPr>
            <w:r w:rsidRPr="00631AB6">
              <w:rPr>
                <w:b/>
                <w:bCs/>
                <w:sz w:val="18"/>
                <w:szCs w:val="18"/>
              </w:rPr>
              <w:t>OV5</w:t>
            </w:r>
          </w:p>
        </w:tc>
        <w:tc>
          <w:tcPr>
            <w:tcW w:w="990" w:type="dxa"/>
            <w:shd w:val="clear" w:color="auto" w:fill="auto"/>
            <w:noWrap/>
            <w:tcMar>
              <w:left w:w="29" w:type="dxa"/>
              <w:right w:w="29" w:type="dxa"/>
            </w:tcMar>
            <w:vAlign w:val="center"/>
          </w:tcPr>
          <w:p w14:paraId="4A5A6321" w14:textId="77777777" w:rsidR="00CF6347" w:rsidRPr="00631AB6" w:rsidRDefault="00CF6347" w:rsidP="00631AB6">
            <w:pPr>
              <w:jc w:val="center"/>
              <w:rPr>
                <w:b/>
                <w:bCs/>
                <w:sz w:val="18"/>
                <w:szCs w:val="18"/>
              </w:rPr>
            </w:pPr>
            <w:r w:rsidRPr="00631AB6">
              <w:rPr>
                <w:b/>
                <w:bCs/>
                <w:sz w:val="18"/>
                <w:szCs w:val="18"/>
              </w:rPr>
              <w:t>OV6</w:t>
            </w:r>
          </w:p>
        </w:tc>
      </w:tr>
      <w:tr w:rsidR="00CF6347" w:rsidRPr="0083335F" w14:paraId="048C2622" w14:textId="77777777" w:rsidTr="000125A2">
        <w:trPr>
          <w:gridAfter w:val="1"/>
          <w:wAfter w:w="8" w:type="dxa"/>
          <w:trHeight w:val="288"/>
          <w:jc w:val="center"/>
        </w:trPr>
        <w:tc>
          <w:tcPr>
            <w:tcW w:w="2070" w:type="dxa"/>
            <w:shd w:val="clear" w:color="auto" w:fill="auto"/>
            <w:noWrap/>
            <w:vAlign w:val="center"/>
            <w:hideMark/>
          </w:tcPr>
          <w:p w14:paraId="0F5DDEF9" w14:textId="6CA3674B" w:rsidR="00CF6347" w:rsidRPr="00631AB6" w:rsidRDefault="006F7578" w:rsidP="00631AB6">
            <w:pPr>
              <w:jc w:val="both"/>
              <w:rPr>
                <w:sz w:val="18"/>
                <w:szCs w:val="18"/>
              </w:rPr>
            </w:pPr>
            <w:r w:rsidRPr="00631AB6">
              <w:rPr>
                <w:sz w:val="18"/>
                <w:szCs w:val="18"/>
              </w:rPr>
              <w:t>Tumor No.</w:t>
            </w:r>
          </w:p>
        </w:tc>
        <w:tc>
          <w:tcPr>
            <w:tcW w:w="1080" w:type="dxa"/>
            <w:shd w:val="clear" w:color="auto" w:fill="auto"/>
            <w:noWrap/>
            <w:tcMar>
              <w:left w:w="29" w:type="dxa"/>
              <w:right w:w="29" w:type="dxa"/>
            </w:tcMar>
            <w:vAlign w:val="center"/>
            <w:hideMark/>
          </w:tcPr>
          <w:p w14:paraId="1F3FB45A" w14:textId="77777777" w:rsidR="00CF6347" w:rsidRPr="00631AB6" w:rsidRDefault="00CF6347" w:rsidP="00631AB6">
            <w:pPr>
              <w:jc w:val="center"/>
              <w:rPr>
                <w:sz w:val="18"/>
                <w:szCs w:val="18"/>
              </w:rPr>
            </w:pPr>
            <w:r w:rsidRPr="00631AB6">
              <w:rPr>
                <w:sz w:val="18"/>
                <w:szCs w:val="18"/>
              </w:rPr>
              <w:t>431</w:t>
            </w:r>
          </w:p>
        </w:tc>
        <w:tc>
          <w:tcPr>
            <w:tcW w:w="1080" w:type="dxa"/>
            <w:shd w:val="clear" w:color="auto" w:fill="auto"/>
            <w:noWrap/>
            <w:tcMar>
              <w:left w:w="29" w:type="dxa"/>
              <w:right w:w="29" w:type="dxa"/>
            </w:tcMar>
            <w:vAlign w:val="center"/>
            <w:hideMark/>
          </w:tcPr>
          <w:p w14:paraId="69F69584" w14:textId="77777777" w:rsidR="00CF6347" w:rsidRPr="00631AB6" w:rsidRDefault="00CF6347" w:rsidP="00631AB6">
            <w:pPr>
              <w:jc w:val="center"/>
              <w:rPr>
                <w:sz w:val="18"/>
                <w:szCs w:val="18"/>
              </w:rPr>
            </w:pPr>
            <w:r w:rsidRPr="00631AB6">
              <w:rPr>
                <w:sz w:val="18"/>
                <w:szCs w:val="18"/>
              </w:rPr>
              <w:t>227</w:t>
            </w:r>
          </w:p>
        </w:tc>
        <w:tc>
          <w:tcPr>
            <w:tcW w:w="1083" w:type="dxa"/>
            <w:shd w:val="clear" w:color="auto" w:fill="auto"/>
            <w:noWrap/>
            <w:tcMar>
              <w:left w:w="29" w:type="dxa"/>
              <w:right w:w="29" w:type="dxa"/>
            </w:tcMar>
            <w:vAlign w:val="center"/>
            <w:hideMark/>
          </w:tcPr>
          <w:p w14:paraId="33D2EB54" w14:textId="77777777" w:rsidR="00CF6347" w:rsidRPr="00631AB6" w:rsidRDefault="00CF6347" w:rsidP="00631AB6">
            <w:pPr>
              <w:jc w:val="center"/>
              <w:rPr>
                <w:sz w:val="18"/>
                <w:szCs w:val="18"/>
              </w:rPr>
            </w:pPr>
            <w:r w:rsidRPr="00631AB6">
              <w:rPr>
                <w:sz w:val="18"/>
                <w:szCs w:val="18"/>
              </w:rPr>
              <w:t>221</w:t>
            </w:r>
          </w:p>
        </w:tc>
        <w:tc>
          <w:tcPr>
            <w:tcW w:w="1077" w:type="dxa"/>
            <w:shd w:val="clear" w:color="auto" w:fill="auto"/>
            <w:noWrap/>
            <w:tcMar>
              <w:left w:w="29" w:type="dxa"/>
              <w:right w:w="29" w:type="dxa"/>
            </w:tcMar>
            <w:vAlign w:val="center"/>
          </w:tcPr>
          <w:p w14:paraId="3D9AD174" w14:textId="77777777" w:rsidR="00CF6347" w:rsidRPr="00631AB6" w:rsidRDefault="00CF6347" w:rsidP="00631AB6">
            <w:pPr>
              <w:jc w:val="center"/>
              <w:rPr>
                <w:sz w:val="18"/>
                <w:szCs w:val="18"/>
              </w:rPr>
            </w:pPr>
            <w:r w:rsidRPr="00631AB6">
              <w:rPr>
                <w:sz w:val="18"/>
                <w:szCs w:val="18"/>
              </w:rPr>
              <w:t>174</w:t>
            </w:r>
          </w:p>
        </w:tc>
        <w:tc>
          <w:tcPr>
            <w:tcW w:w="990" w:type="dxa"/>
            <w:shd w:val="clear" w:color="auto" w:fill="auto"/>
            <w:noWrap/>
            <w:tcMar>
              <w:left w:w="29" w:type="dxa"/>
              <w:right w:w="29" w:type="dxa"/>
            </w:tcMar>
            <w:vAlign w:val="center"/>
          </w:tcPr>
          <w:p w14:paraId="7762241B" w14:textId="77777777" w:rsidR="00CF6347" w:rsidRPr="00631AB6" w:rsidRDefault="00CF6347" w:rsidP="00631AB6">
            <w:pPr>
              <w:jc w:val="center"/>
              <w:rPr>
                <w:sz w:val="18"/>
                <w:szCs w:val="18"/>
              </w:rPr>
            </w:pPr>
            <w:r w:rsidRPr="00631AB6">
              <w:rPr>
                <w:sz w:val="18"/>
                <w:szCs w:val="18"/>
              </w:rPr>
              <w:t>260</w:t>
            </w:r>
          </w:p>
        </w:tc>
        <w:tc>
          <w:tcPr>
            <w:tcW w:w="990" w:type="dxa"/>
            <w:shd w:val="clear" w:color="auto" w:fill="auto"/>
            <w:noWrap/>
            <w:tcMar>
              <w:left w:w="29" w:type="dxa"/>
              <w:right w:w="29" w:type="dxa"/>
            </w:tcMar>
            <w:vAlign w:val="center"/>
            <w:hideMark/>
          </w:tcPr>
          <w:p w14:paraId="0B101F44" w14:textId="77777777" w:rsidR="00CF6347" w:rsidRPr="00631AB6" w:rsidRDefault="00CF6347" w:rsidP="00631AB6">
            <w:pPr>
              <w:jc w:val="center"/>
              <w:rPr>
                <w:sz w:val="18"/>
                <w:szCs w:val="18"/>
              </w:rPr>
            </w:pPr>
            <w:r w:rsidRPr="00631AB6">
              <w:rPr>
                <w:sz w:val="18"/>
                <w:szCs w:val="18"/>
              </w:rPr>
              <w:t>212</w:t>
            </w:r>
          </w:p>
        </w:tc>
      </w:tr>
      <w:tr w:rsidR="00CF6347" w:rsidRPr="0083335F" w14:paraId="746955EB" w14:textId="77777777" w:rsidTr="000125A2">
        <w:trPr>
          <w:gridAfter w:val="1"/>
          <w:wAfter w:w="8" w:type="dxa"/>
          <w:trHeight w:val="288"/>
          <w:jc w:val="center"/>
        </w:trPr>
        <w:tc>
          <w:tcPr>
            <w:tcW w:w="2070" w:type="dxa"/>
            <w:shd w:val="clear" w:color="auto" w:fill="auto"/>
            <w:noWrap/>
            <w:vAlign w:val="center"/>
            <w:hideMark/>
          </w:tcPr>
          <w:p w14:paraId="0F9FA332" w14:textId="53BE8754" w:rsidR="00CF6347" w:rsidRPr="00631AB6" w:rsidRDefault="006F7578" w:rsidP="00631AB6">
            <w:pPr>
              <w:jc w:val="both"/>
              <w:rPr>
                <w:sz w:val="18"/>
                <w:szCs w:val="18"/>
              </w:rPr>
            </w:pPr>
            <w:r w:rsidRPr="00631AB6">
              <w:rPr>
                <w:sz w:val="18"/>
                <w:szCs w:val="18"/>
              </w:rPr>
              <w:t>Average Age</w:t>
            </w:r>
            <w:r w:rsidR="00151CCA">
              <w:rPr>
                <w:sz w:val="18"/>
                <w:szCs w:val="18"/>
              </w:rPr>
              <w:t xml:space="preserve"> (Range)</w:t>
            </w:r>
          </w:p>
        </w:tc>
        <w:tc>
          <w:tcPr>
            <w:tcW w:w="1080" w:type="dxa"/>
            <w:shd w:val="clear" w:color="auto" w:fill="auto"/>
            <w:noWrap/>
            <w:tcMar>
              <w:left w:w="29" w:type="dxa"/>
              <w:right w:w="29" w:type="dxa"/>
            </w:tcMar>
            <w:vAlign w:val="center"/>
            <w:hideMark/>
          </w:tcPr>
          <w:p w14:paraId="7A447B85" w14:textId="4F5A8EAF" w:rsidR="00CF6347" w:rsidRPr="00631AB6" w:rsidRDefault="00151CCA" w:rsidP="00631AB6">
            <w:pPr>
              <w:jc w:val="center"/>
              <w:rPr>
                <w:sz w:val="18"/>
                <w:szCs w:val="18"/>
              </w:rPr>
            </w:pPr>
            <w:r>
              <w:rPr>
                <w:sz w:val="18"/>
                <w:szCs w:val="18"/>
              </w:rPr>
              <w:t>59.7 (30-89)</w:t>
            </w:r>
          </w:p>
        </w:tc>
        <w:tc>
          <w:tcPr>
            <w:tcW w:w="1080" w:type="dxa"/>
            <w:shd w:val="clear" w:color="auto" w:fill="auto"/>
            <w:noWrap/>
            <w:tcMar>
              <w:left w:w="29" w:type="dxa"/>
              <w:right w:w="29" w:type="dxa"/>
            </w:tcMar>
            <w:vAlign w:val="center"/>
            <w:hideMark/>
          </w:tcPr>
          <w:p w14:paraId="30438CA9" w14:textId="6020C25D" w:rsidR="00CF6347" w:rsidRPr="00631AB6" w:rsidRDefault="00151CCA" w:rsidP="00631AB6">
            <w:pPr>
              <w:jc w:val="center"/>
              <w:rPr>
                <w:sz w:val="18"/>
                <w:szCs w:val="18"/>
              </w:rPr>
            </w:pPr>
            <w:r>
              <w:rPr>
                <w:sz w:val="18"/>
                <w:szCs w:val="18"/>
              </w:rPr>
              <w:t>60.4 (23-80)</w:t>
            </w:r>
          </w:p>
        </w:tc>
        <w:tc>
          <w:tcPr>
            <w:tcW w:w="1083" w:type="dxa"/>
            <w:shd w:val="clear" w:color="auto" w:fill="auto"/>
            <w:noWrap/>
            <w:tcMar>
              <w:left w:w="29" w:type="dxa"/>
              <w:right w:w="29" w:type="dxa"/>
            </w:tcMar>
            <w:vAlign w:val="center"/>
            <w:hideMark/>
          </w:tcPr>
          <w:p w14:paraId="2A78063D" w14:textId="63CD4E1D" w:rsidR="00CF6347" w:rsidRPr="00631AB6" w:rsidRDefault="00BB752E" w:rsidP="00631AB6">
            <w:pPr>
              <w:jc w:val="center"/>
              <w:rPr>
                <w:sz w:val="18"/>
                <w:szCs w:val="18"/>
              </w:rPr>
            </w:pPr>
            <w:r>
              <w:rPr>
                <w:sz w:val="18"/>
                <w:szCs w:val="18"/>
              </w:rPr>
              <w:t xml:space="preserve">61.8 </w:t>
            </w:r>
            <w:r w:rsidR="00151CCA">
              <w:rPr>
                <w:sz w:val="18"/>
                <w:szCs w:val="18"/>
              </w:rPr>
              <w:t>(38-</w:t>
            </w:r>
            <w:proofErr w:type="gramStart"/>
            <w:r w:rsidR="00151CCA">
              <w:rPr>
                <w:sz w:val="18"/>
                <w:szCs w:val="18"/>
              </w:rPr>
              <w:t>85)</w:t>
            </w:r>
            <w:r>
              <w:rPr>
                <w:sz w:val="18"/>
                <w:szCs w:val="18"/>
              </w:rPr>
              <w:t>*</w:t>
            </w:r>
            <w:proofErr w:type="gramEnd"/>
          </w:p>
        </w:tc>
        <w:tc>
          <w:tcPr>
            <w:tcW w:w="1077" w:type="dxa"/>
            <w:shd w:val="clear" w:color="auto" w:fill="auto"/>
            <w:noWrap/>
            <w:tcMar>
              <w:left w:w="29" w:type="dxa"/>
              <w:right w:w="29" w:type="dxa"/>
            </w:tcMar>
            <w:vAlign w:val="center"/>
          </w:tcPr>
          <w:p w14:paraId="599419A4" w14:textId="563A90B1" w:rsidR="00CF6347" w:rsidRPr="00631AB6" w:rsidRDefault="00BB752E" w:rsidP="00631AB6">
            <w:pPr>
              <w:jc w:val="center"/>
              <w:rPr>
                <w:sz w:val="18"/>
                <w:szCs w:val="18"/>
              </w:rPr>
            </w:pPr>
            <w:r w:rsidRPr="00631AB6">
              <w:rPr>
                <w:sz w:val="18"/>
                <w:szCs w:val="18"/>
              </w:rPr>
              <w:t>6</w:t>
            </w:r>
            <w:r>
              <w:rPr>
                <w:sz w:val="18"/>
                <w:szCs w:val="18"/>
              </w:rPr>
              <w:t>3.2 (24-89)</w:t>
            </w:r>
          </w:p>
        </w:tc>
        <w:tc>
          <w:tcPr>
            <w:tcW w:w="990" w:type="dxa"/>
            <w:shd w:val="clear" w:color="auto" w:fill="auto"/>
            <w:noWrap/>
            <w:tcMar>
              <w:left w:w="29" w:type="dxa"/>
              <w:right w:w="29" w:type="dxa"/>
            </w:tcMar>
            <w:vAlign w:val="center"/>
          </w:tcPr>
          <w:p w14:paraId="21A88D5C" w14:textId="1FCDAE32" w:rsidR="00CF6347" w:rsidRPr="00631AB6" w:rsidRDefault="00BB752E" w:rsidP="00631AB6">
            <w:pPr>
              <w:jc w:val="center"/>
              <w:rPr>
                <w:sz w:val="18"/>
                <w:szCs w:val="18"/>
              </w:rPr>
            </w:pPr>
            <w:r>
              <w:rPr>
                <w:sz w:val="18"/>
                <w:szCs w:val="18"/>
              </w:rPr>
              <w:t>NA</w:t>
            </w:r>
          </w:p>
        </w:tc>
        <w:tc>
          <w:tcPr>
            <w:tcW w:w="990" w:type="dxa"/>
            <w:shd w:val="clear" w:color="auto" w:fill="auto"/>
            <w:noWrap/>
            <w:tcMar>
              <w:left w:w="29" w:type="dxa"/>
              <w:right w:w="29" w:type="dxa"/>
            </w:tcMar>
            <w:vAlign w:val="center"/>
            <w:hideMark/>
          </w:tcPr>
          <w:p w14:paraId="5A43C1A9" w14:textId="30A06A1D" w:rsidR="00CF6347" w:rsidRPr="00631AB6" w:rsidRDefault="00BB752E" w:rsidP="00631AB6">
            <w:pPr>
              <w:jc w:val="center"/>
              <w:rPr>
                <w:sz w:val="18"/>
                <w:szCs w:val="18"/>
              </w:rPr>
            </w:pPr>
            <w:r>
              <w:rPr>
                <w:sz w:val="18"/>
                <w:szCs w:val="18"/>
              </w:rPr>
              <w:t>59.3 (35-80)</w:t>
            </w:r>
          </w:p>
        </w:tc>
      </w:tr>
      <w:tr w:rsidR="000125A2" w:rsidRPr="0083335F" w14:paraId="48CA9941" w14:textId="77777777" w:rsidTr="000125A2">
        <w:trPr>
          <w:gridAfter w:val="1"/>
          <w:wAfter w:w="8" w:type="dxa"/>
          <w:trHeight w:val="288"/>
          <w:jc w:val="center"/>
        </w:trPr>
        <w:tc>
          <w:tcPr>
            <w:tcW w:w="2070" w:type="dxa"/>
            <w:shd w:val="clear" w:color="auto" w:fill="auto"/>
            <w:noWrap/>
            <w:vAlign w:val="center"/>
            <w:hideMark/>
          </w:tcPr>
          <w:p w14:paraId="333F280F" w14:textId="0480B66E" w:rsidR="00CF6347" w:rsidRPr="00631AB6" w:rsidRDefault="000125A2" w:rsidP="00631AB6">
            <w:pPr>
              <w:jc w:val="both"/>
              <w:rPr>
                <w:sz w:val="18"/>
                <w:szCs w:val="18"/>
              </w:rPr>
            </w:pPr>
            <w:r>
              <w:rPr>
                <w:sz w:val="18"/>
                <w:szCs w:val="18"/>
              </w:rPr>
              <w:t xml:space="preserve">No. </w:t>
            </w:r>
            <w:r w:rsidR="00CF6347" w:rsidRPr="00631AB6">
              <w:rPr>
                <w:sz w:val="18"/>
                <w:szCs w:val="18"/>
              </w:rPr>
              <w:t>FIGO Stage 1</w:t>
            </w:r>
            <w:r>
              <w:rPr>
                <w:sz w:val="18"/>
                <w:szCs w:val="18"/>
              </w:rPr>
              <w:t>-</w:t>
            </w:r>
            <w:r w:rsidR="00CF6347" w:rsidRPr="00631AB6">
              <w:rPr>
                <w:sz w:val="18"/>
                <w:szCs w:val="18"/>
              </w:rPr>
              <w:t>2</w:t>
            </w:r>
          </w:p>
        </w:tc>
        <w:tc>
          <w:tcPr>
            <w:tcW w:w="1080" w:type="dxa"/>
            <w:shd w:val="clear" w:color="auto" w:fill="auto"/>
            <w:noWrap/>
            <w:tcMar>
              <w:left w:w="29" w:type="dxa"/>
              <w:right w:w="29" w:type="dxa"/>
            </w:tcMar>
            <w:vAlign w:val="center"/>
            <w:hideMark/>
          </w:tcPr>
          <w:p w14:paraId="18F099E0" w14:textId="77777777" w:rsidR="00CF6347" w:rsidRPr="00631AB6" w:rsidRDefault="00CF6347" w:rsidP="00631AB6">
            <w:pPr>
              <w:jc w:val="center"/>
              <w:rPr>
                <w:sz w:val="18"/>
                <w:szCs w:val="18"/>
              </w:rPr>
            </w:pPr>
            <w:r w:rsidRPr="00631AB6">
              <w:rPr>
                <w:sz w:val="18"/>
                <w:szCs w:val="18"/>
              </w:rPr>
              <w:t>35</w:t>
            </w:r>
          </w:p>
        </w:tc>
        <w:tc>
          <w:tcPr>
            <w:tcW w:w="1080" w:type="dxa"/>
            <w:shd w:val="clear" w:color="auto" w:fill="auto"/>
            <w:noWrap/>
            <w:tcMar>
              <w:left w:w="29" w:type="dxa"/>
              <w:right w:w="29" w:type="dxa"/>
            </w:tcMar>
            <w:vAlign w:val="center"/>
            <w:hideMark/>
          </w:tcPr>
          <w:p w14:paraId="614BD25B" w14:textId="77777777" w:rsidR="00CF6347" w:rsidRPr="00631AB6" w:rsidRDefault="00CF6347" w:rsidP="00631AB6">
            <w:pPr>
              <w:jc w:val="center"/>
              <w:rPr>
                <w:sz w:val="18"/>
                <w:szCs w:val="18"/>
              </w:rPr>
            </w:pPr>
            <w:r w:rsidRPr="00631AB6">
              <w:rPr>
                <w:sz w:val="18"/>
                <w:szCs w:val="18"/>
              </w:rPr>
              <w:t>19</w:t>
            </w:r>
          </w:p>
        </w:tc>
        <w:tc>
          <w:tcPr>
            <w:tcW w:w="1083" w:type="dxa"/>
            <w:shd w:val="clear" w:color="auto" w:fill="auto"/>
            <w:noWrap/>
            <w:tcMar>
              <w:left w:w="29" w:type="dxa"/>
              <w:right w:w="29" w:type="dxa"/>
            </w:tcMar>
            <w:vAlign w:val="center"/>
            <w:hideMark/>
          </w:tcPr>
          <w:p w14:paraId="34D1DECD" w14:textId="77777777" w:rsidR="00CF6347" w:rsidRPr="00631AB6" w:rsidRDefault="00CF6347" w:rsidP="00631AB6">
            <w:pPr>
              <w:jc w:val="center"/>
              <w:rPr>
                <w:sz w:val="18"/>
                <w:szCs w:val="18"/>
              </w:rPr>
            </w:pPr>
            <w:r w:rsidRPr="00631AB6">
              <w:rPr>
                <w:sz w:val="18"/>
                <w:szCs w:val="18"/>
              </w:rPr>
              <w:t>4</w:t>
            </w:r>
          </w:p>
        </w:tc>
        <w:tc>
          <w:tcPr>
            <w:tcW w:w="1077" w:type="dxa"/>
            <w:shd w:val="clear" w:color="auto" w:fill="auto"/>
            <w:noWrap/>
            <w:tcMar>
              <w:left w:w="29" w:type="dxa"/>
              <w:right w:w="29" w:type="dxa"/>
            </w:tcMar>
            <w:vAlign w:val="center"/>
          </w:tcPr>
          <w:p w14:paraId="725D2DF8" w14:textId="77777777" w:rsidR="00CF6347" w:rsidRPr="00631AB6" w:rsidRDefault="00CF6347" w:rsidP="00631AB6">
            <w:pPr>
              <w:jc w:val="center"/>
              <w:rPr>
                <w:sz w:val="18"/>
                <w:szCs w:val="18"/>
              </w:rPr>
            </w:pPr>
            <w:r w:rsidRPr="00631AB6">
              <w:rPr>
                <w:sz w:val="18"/>
                <w:szCs w:val="18"/>
              </w:rPr>
              <w:t>8</w:t>
            </w:r>
          </w:p>
        </w:tc>
        <w:tc>
          <w:tcPr>
            <w:tcW w:w="990" w:type="dxa"/>
            <w:shd w:val="clear" w:color="auto" w:fill="auto"/>
            <w:noWrap/>
            <w:tcMar>
              <w:left w:w="29" w:type="dxa"/>
              <w:right w:w="29" w:type="dxa"/>
            </w:tcMar>
            <w:vAlign w:val="center"/>
          </w:tcPr>
          <w:p w14:paraId="7BB97894" w14:textId="77777777" w:rsidR="00CF6347" w:rsidRPr="00631AB6" w:rsidRDefault="00CF6347" w:rsidP="00631AB6">
            <w:pPr>
              <w:jc w:val="center"/>
              <w:rPr>
                <w:sz w:val="18"/>
                <w:szCs w:val="18"/>
              </w:rPr>
            </w:pPr>
            <w:r w:rsidRPr="00631AB6">
              <w:rPr>
                <w:sz w:val="18"/>
                <w:szCs w:val="18"/>
              </w:rPr>
              <w:t>0</w:t>
            </w:r>
          </w:p>
        </w:tc>
        <w:tc>
          <w:tcPr>
            <w:tcW w:w="990" w:type="dxa"/>
            <w:shd w:val="clear" w:color="auto" w:fill="auto"/>
            <w:noWrap/>
            <w:tcMar>
              <w:left w:w="29" w:type="dxa"/>
              <w:right w:w="29" w:type="dxa"/>
            </w:tcMar>
            <w:vAlign w:val="center"/>
            <w:hideMark/>
          </w:tcPr>
          <w:p w14:paraId="1553BEC7" w14:textId="77777777" w:rsidR="00CF6347" w:rsidRPr="00631AB6" w:rsidRDefault="00CF6347" w:rsidP="00631AB6">
            <w:pPr>
              <w:jc w:val="center"/>
              <w:rPr>
                <w:sz w:val="18"/>
                <w:szCs w:val="18"/>
              </w:rPr>
            </w:pPr>
            <w:r w:rsidRPr="00631AB6">
              <w:rPr>
                <w:sz w:val="18"/>
                <w:szCs w:val="18"/>
              </w:rPr>
              <w:t>21</w:t>
            </w:r>
          </w:p>
        </w:tc>
      </w:tr>
      <w:tr w:rsidR="00CF6347" w:rsidRPr="0083335F" w14:paraId="2F2C56E0" w14:textId="77777777" w:rsidTr="000125A2">
        <w:trPr>
          <w:gridAfter w:val="1"/>
          <w:wAfter w:w="8" w:type="dxa"/>
          <w:trHeight w:val="288"/>
          <w:jc w:val="center"/>
        </w:trPr>
        <w:tc>
          <w:tcPr>
            <w:tcW w:w="2070" w:type="dxa"/>
            <w:shd w:val="clear" w:color="auto" w:fill="auto"/>
            <w:noWrap/>
            <w:vAlign w:val="center"/>
            <w:hideMark/>
          </w:tcPr>
          <w:p w14:paraId="1F663EF6" w14:textId="447D680F" w:rsidR="00CF6347" w:rsidRPr="00631AB6" w:rsidRDefault="000125A2" w:rsidP="000125A2">
            <w:pPr>
              <w:jc w:val="both"/>
              <w:rPr>
                <w:sz w:val="18"/>
                <w:szCs w:val="18"/>
              </w:rPr>
            </w:pPr>
            <w:r>
              <w:rPr>
                <w:sz w:val="18"/>
                <w:szCs w:val="18"/>
              </w:rPr>
              <w:t>No.</w:t>
            </w:r>
            <w:r w:rsidRPr="00631AB6">
              <w:rPr>
                <w:sz w:val="18"/>
                <w:szCs w:val="18"/>
              </w:rPr>
              <w:t xml:space="preserve"> </w:t>
            </w:r>
            <w:r w:rsidR="00CF6347" w:rsidRPr="00631AB6">
              <w:rPr>
                <w:sz w:val="18"/>
                <w:szCs w:val="18"/>
              </w:rPr>
              <w:t>FIGO Stage 3</w:t>
            </w:r>
            <w:r>
              <w:rPr>
                <w:sz w:val="18"/>
                <w:szCs w:val="18"/>
              </w:rPr>
              <w:t>-</w:t>
            </w:r>
            <w:r w:rsidR="00CF6347" w:rsidRPr="00631AB6">
              <w:rPr>
                <w:sz w:val="18"/>
                <w:szCs w:val="18"/>
              </w:rPr>
              <w:t>4</w:t>
            </w:r>
          </w:p>
        </w:tc>
        <w:tc>
          <w:tcPr>
            <w:tcW w:w="1080" w:type="dxa"/>
            <w:shd w:val="clear" w:color="auto" w:fill="auto"/>
            <w:noWrap/>
            <w:tcMar>
              <w:left w:w="29" w:type="dxa"/>
              <w:right w:w="29" w:type="dxa"/>
            </w:tcMar>
            <w:vAlign w:val="center"/>
            <w:hideMark/>
          </w:tcPr>
          <w:p w14:paraId="308A2FDF" w14:textId="77777777" w:rsidR="00CF6347" w:rsidRPr="00631AB6" w:rsidRDefault="00CF6347" w:rsidP="00631AB6">
            <w:pPr>
              <w:jc w:val="center"/>
              <w:rPr>
                <w:sz w:val="18"/>
                <w:szCs w:val="18"/>
              </w:rPr>
            </w:pPr>
            <w:r w:rsidRPr="00631AB6">
              <w:rPr>
                <w:sz w:val="18"/>
                <w:szCs w:val="18"/>
              </w:rPr>
              <w:t>396</w:t>
            </w:r>
          </w:p>
        </w:tc>
        <w:tc>
          <w:tcPr>
            <w:tcW w:w="1080" w:type="dxa"/>
            <w:shd w:val="clear" w:color="auto" w:fill="auto"/>
            <w:noWrap/>
            <w:tcMar>
              <w:left w:w="29" w:type="dxa"/>
              <w:right w:w="29" w:type="dxa"/>
            </w:tcMar>
            <w:vAlign w:val="center"/>
            <w:hideMark/>
          </w:tcPr>
          <w:p w14:paraId="405B42F2" w14:textId="77777777" w:rsidR="00CF6347" w:rsidRPr="00631AB6" w:rsidRDefault="00CF6347" w:rsidP="00631AB6">
            <w:pPr>
              <w:jc w:val="center"/>
              <w:rPr>
                <w:sz w:val="18"/>
                <w:szCs w:val="18"/>
              </w:rPr>
            </w:pPr>
            <w:r w:rsidRPr="00631AB6">
              <w:rPr>
                <w:sz w:val="18"/>
                <w:szCs w:val="18"/>
              </w:rPr>
              <w:t>208</w:t>
            </w:r>
          </w:p>
        </w:tc>
        <w:tc>
          <w:tcPr>
            <w:tcW w:w="1083" w:type="dxa"/>
            <w:shd w:val="clear" w:color="auto" w:fill="auto"/>
            <w:noWrap/>
            <w:tcMar>
              <w:left w:w="29" w:type="dxa"/>
              <w:right w:w="29" w:type="dxa"/>
            </w:tcMar>
            <w:vAlign w:val="center"/>
            <w:hideMark/>
          </w:tcPr>
          <w:p w14:paraId="08241BF4" w14:textId="77777777" w:rsidR="00CF6347" w:rsidRPr="00631AB6" w:rsidRDefault="00CF6347" w:rsidP="00631AB6">
            <w:pPr>
              <w:jc w:val="center"/>
              <w:rPr>
                <w:sz w:val="18"/>
                <w:szCs w:val="18"/>
              </w:rPr>
            </w:pPr>
            <w:r w:rsidRPr="00631AB6">
              <w:rPr>
                <w:sz w:val="18"/>
                <w:szCs w:val="18"/>
              </w:rPr>
              <w:t>215</w:t>
            </w:r>
          </w:p>
        </w:tc>
        <w:tc>
          <w:tcPr>
            <w:tcW w:w="1077" w:type="dxa"/>
            <w:shd w:val="clear" w:color="auto" w:fill="auto"/>
            <w:noWrap/>
            <w:tcMar>
              <w:left w:w="29" w:type="dxa"/>
              <w:right w:w="29" w:type="dxa"/>
            </w:tcMar>
            <w:vAlign w:val="center"/>
          </w:tcPr>
          <w:p w14:paraId="6C51118A" w14:textId="77777777" w:rsidR="00CF6347" w:rsidRPr="00631AB6" w:rsidRDefault="00CF6347" w:rsidP="00631AB6">
            <w:pPr>
              <w:jc w:val="center"/>
              <w:rPr>
                <w:sz w:val="18"/>
                <w:szCs w:val="18"/>
              </w:rPr>
            </w:pPr>
            <w:r w:rsidRPr="00631AB6">
              <w:rPr>
                <w:sz w:val="18"/>
                <w:szCs w:val="18"/>
              </w:rPr>
              <w:t>166</w:t>
            </w:r>
          </w:p>
        </w:tc>
        <w:tc>
          <w:tcPr>
            <w:tcW w:w="990" w:type="dxa"/>
            <w:shd w:val="clear" w:color="auto" w:fill="auto"/>
            <w:noWrap/>
            <w:tcMar>
              <w:left w:w="29" w:type="dxa"/>
              <w:right w:w="29" w:type="dxa"/>
            </w:tcMar>
            <w:vAlign w:val="center"/>
          </w:tcPr>
          <w:p w14:paraId="7D1ADA48" w14:textId="77777777" w:rsidR="00CF6347" w:rsidRPr="00631AB6" w:rsidRDefault="00CF6347" w:rsidP="00631AB6">
            <w:pPr>
              <w:jc w:val="center"/>
              <w:rPr>
                <w:sz w:val="18"/>
                <w:szCs w:val="18"/>
              </w:rPr>
            </w:pPr>
            <w:r w:rsidRPr="00631AB6">
              <w:rPr>
                <w:sz w:val="18"/>
                <w:szCs w:val="18"/>
              </w:rPr>
              <w:t>260</w:t>
            </w:r>
          </w:p>
        </w:tc>
        <w:tc>
          <w:tcPr>
            <w:tcW w:w="990" w:type="dxa"/>
            <w:shd w:val="clear" w:color="auto" w:fill="auto"/>
            <w:noWrap/>
            <w:tcMar>
              <w:left w:w="29" w:type="dxa"/>
              <w:right w:w="29" w:type="dxa"/>
            </w:tcMar>
            <w:vAlign w:val="center"/>
            <w:hideMark/>
          </w:tcPr>
          <w:p w14:paraId="0A3505CE" w14:textId="77777777" w:rsidR="00CF6347" w:rsidRPr="00631AB6" w:rsidRDefault="00CF6347" w:rsidP="00631AB6">
            <w:pPr>
              <w:jc w:val="center"/>
              <w:rPr>
                <w:sz w:val="18"/>
                <w:szCs w:val="18"/>
              </w:rPr>
            </w:pPr>
            <w:r w:rsidRPr="00631AB6">
              <w:rPr>
                <w:sz w:val="18"/>
                <w:szCs w:val="18"/>
              </w:rPr>
              <w:t>191</w:t>
            </w:r>
          </w:p>
        </w:tc>
      </w:tr>
      <w:tr w:rsidR="00CF6347" w:rsidRPr="0083335F" w14:paraId="7753C2C2" w14:textId="77777777" w:rsidTr="000125A2">
        <w:trPr>
          <w:gridAfter w:val="1"/>
          <w:wAfter w:w="8" w:type="dxa"/>
          <w:trHeight w:val="288"/>
          <w:jc w:val="center"/>
        </w:trPr>
        <w:tc>
          <w:tcPr>
            <w:tcW w:w="2070" w:type="dxa"/>
            <w:shd w:val="clear" w:color="auto" w:fill="auto"/>
            <w:noWrap/>
            <w:vAlign w:val="center"/>
            <w:hideMark/>
          </w:tcPr>
          <w:p w14:paraId="530D9B34" w14:textId="2235C0FE" w:rsidR="00CF6347" w:rsidRPr="00631AB6" w:rsidRDefault="000125A2" w:rsidP="00631AB6">
            <w:pPr>
              <w:jc w:val="both"/>
              <w:rPr>
                <w:sz w:val="18"/>
                <w:szCs w:val="18"/>
              </w:rPr>
            </w:pPr>
            <w:r>
              <w:rPr>
                <w:sz w:val="18"/>
                <w:szCs w:val="18"/>
              </w:rPr>
              <w:t xml:space="preserve">No. </w:t>
            </w:r>
            <w:r w:rsidR="00CF6347" w:rsidRPr="00631AB6">
              <w:rPr>
                <w:sz w:val="18"/>
                <w:szCs w:val="18"/>
              </w:rPr>
              <w:t xml:space="preserve">Optimal </w:t>
            </w:r>
            <w:r w:rsidR="006F7578" w:rsidRPr="00631AB6">
              <w:rPr>
                <w:sz w:val="18"/>
                <w:szCs w:val="18"/>
              </w:rPr>
              <w:t>Debulking</w:t>
            </w:r>
            <w:r w:rsidR="00541E15" w:rsidRPr="00631AB6">
              <w:rPr>
                <w:sz w:val="18"/>
                <w:szCs w:val="18"/>
                <w:vertAlign w:val="superscript"/>
              </w:rPr>
              <w:t>#</w:t>
            </w:r>
          </w:p>
        </w:tc>
        <w:tc>
          <w:tcPr>
            <w:tcW w:w="1080" w:type="dxa"/>
            <w:shd w:val="clear" w:color="auto" w:fill="auto"/>
            <w:noWrap/>
            <w:tcMar>
              <w:left w:w="29" w:type="dxa"/>
              <w:right w:w="29" w:type="dxa"/>
            </w:tcMar>
            <w:vAlign w:val="center"/>
            <w:hideMark/>
          </w:tcPr>
          <w:p w14:paraId="4C07ECD6" w14:textId="77777777" w:rsidR="00CF6347" w:rsidRPr="00631AB6" w:rsidRDefault="00CF6347" w:rsidP="00631AB6">
            <w:pPr>
              <w:jc w:val="center"/>
              <w:rPr>
                <w:sz w:val="18"/>
                <w:szCs w:val="18"/>
              </w:rPr>
            </w:pPr>
            <w:r w:rsidRPr="00631AB6">
              <w:rPr>
                <w:sz w:val="18"/>
                <w:szCs w:val="18"/>
              </w:rPr>
              <w:t>183</w:t>
            </w:r>
          </w:p>
        </w:tc>
        <w:tc>
          <w:tcPr>
            <w:tcW w:w="1080" w:type="dxa"/>
            <w:shd w:val="clear" w:color="auto" w:fill="auto"/>
            <w:noWrap/>
            <w:tcMar>
              <w:left w:w="29" w:type="dxa"/>
              <w:right w:w="29" w:type="dxa"/>
            </w:tcMar>
            <w:vAlign w:val="center"/>
            <w:hideMark/>
          </w:tcPr>
          <w:p w14:paraId="6715AA80" w14:textId="2EB9A708" w:rsidR="00CF6347" w:rsidRPr="00631AB6" w:rsidRDefault="00CF6347" w:rsidP="00631AB6">
            <w:pPr>
              <w:jc w:val="center"/>
              <w:rPr>
                <w:sz w:val="18"/>
                <w:szCs w:val="18"/>
              </w:rPr>
            </w:pPr>
            <w:r w:rsidRPr="00631AB6">
              <w:rPr>
                <w:sz w:val="18"/>
                <w:szCs w:val="18"/>
              </w:rPr>
              <w:t>122</w:t>
            </w:r>
          </w:p>
        </w:tc>
        <w:tc>
          <w:tcPr>
            <w:tcW w:w="1083" w:type="dxa"/>
            <w:shd w:val="clear" w:color="auto" w:fill="auto"/>
            <w:noWrap/>
            <w:tcMar>
              <w:left w:w="29" w:type="dxa"/>
              <w:right w:w="29" w:type="dxa"/>
            </w:tcMar>
            <w:vAlign w:val="center"/>
            <w:hideMark/>
          </w:tcPr>
          <w:p w14:paraId="453AEBC2" w14:textId="77777777" w:rsidR="00CF6347" w:rsidRPr="00631AB6" w:rsidRDefault="00CF6347" w:rsidP="00631AB6">
            <w:pPr>
              <w:jc w:val="center"/>
              <w:rPr>
                <w:sz w:val="18"/>
                <w:szCs w:val="18"/>
              </w:rPr>
            </w:pPr>
            <w:r w:rsidRPr="00631AB6">
              <w:rPr>
                <w:sz w:val="18"/>
                <w:szCs w:val="18"/>
              </w:rPr>
              <w:t>77</w:t>
            </w:r>
          </w:p>
        </w:tc>
        <w:tc>
          <w:tcPr>
            <w:tcW w:w="1077" w:type="dxa"/>
            <w:shd w:val="clear" w:color="auto" w:fill="auto"/>
            <w:noWrap/>
            <w:tcMar>
              <w:left w:w="29" w:type="dxa"/>
              <w:right w:w="29" w:type="dxa"/>
            </w:tcMar>
            <w:vAlign w:val="center"/>
          </w:tcPr>
          <w:p w14:paraId="0073439A" w14:textId="77777777" w:rsidR="00CF6347" w:rsidRPr="00631AB6" w:rsidRDefault="00CF6347" w:rsidP="00631AB6">
            <w:pPr>
              <w:jc w:val="center"/>
              <w:rPr>
                <w:sz w:val="18"/>
                <w:szCs w:val="18"/>
              </w:rPr>
            </w:pPr>
            <w:r w:rsidRPr="00631AB6">
              <w:rPr>
                <w:sz w:val="18"/>
                <w:szCs w:val="18"/>
              </w:rPr>
              <w:t>123</w:t>
            </w:r>
          </w:p>
        </w:tc>
        <w:tc>
          <w:tcPr>
            <w:tcW w:w="990" w:type="dxa"/>
            <w:shd w:val="clear" w:color="auto" w:fill="auto"/>
            <w:noWrap/>
            <w:tcMar>
              <w:left w:w="29" w:type="dxa"/>
              <w:right w:w="29" w:type="dxa"/>
            </w:tcMar>
            <w:vAlign w:val="center"/>
          </w:tcPr>
          <w:p w14:paraId="60F5216B" w14:textId="77777777" w:rsidR="00CF6347" w:rsidRPr="00631AB6" w:rsidRDefault="00CF6347" w:rsidP="00631AB6">
            <w:pPr>
              <w:jc w:val="center"/>
              <w:rPr>
                <w:sz w:val="18"/>
                <w:szCs w:val="18"/>
              </w:rPr>
            </w:pPr>
            <w:r w:rsidRPr="00631AB6">
              <w:rPr>
                <w:sz w:val="18"/>
                <w:szCs w:val="18"/>
              </w:rPr>
              <w:t>103</w:t>
            </w:r>
          </w:p>
        </w:tc>
        <w:tc>
          <w:tcPr>
            <w:tcW w:w="990" w:type="dxa"/>
            <w:shd w:val="clear" w:color="auto" w:fill="auto"/>
            <w:noWrap/>
            <w:tcMar>
              <w:left w:w="29" w:type="dxa"/>
              <w:right w:w="29" w:type="dxa"/>
            </w:tcMar>
            <w:vAlign w:val="center"/>
            <w:hideMark/>
          </w:tcPr>
          <w:p w14:paraId="370FE1BC" w14:textId="77777777" w:rsidR="00CF6347" w:rsidRPr="00631AB6" w:rsidRDefault="00CF6347" w:rsidP="00631AB6">
            <w:pPr>
              <w:jc w:val="center"/>
              <w:rPr>
                <w:sz w:val="18"/>
                <w:szCs w:val="18"/>
              </w:rPr>
            </w:pPr>
            <w:r w:rsidRPr="00631AB6">
              <w:rPr>
                <w:sz w:val="18"/>
                <w:szCs w:val="18"/>
              </w:rPr>
              <w:t>154</w:t>
            </w:r>
          </w:p>
        </w:tc>
      </w:tr>
      <w:tr w:rsidR="00CF6347" w:rsidRPr="0083335F" w14:paraId="3BD02879" w14:textId="77777777" w:rsidTr="000125A2">
        <w:trPr>
          <w:gridAfter w:val="1"/>
          <w:wAfter w:w="8" w:type="dxa"/>
          <w:trHeight w:val="288"/>
          <w:jc w:val="center"/>
        </w:trPr>
        <w:tc>
          <w:tcPr>
            <w:tcW w:w="2070" w:type="dxa"/>
            <w:shd w:val="clear" w:color="auto" w:fill="auto"/>
            <w:noWrap/>
            <w:vAlign w:val="center"/>
            <w:hideMark/>
          </w:tcPr>
          <w:p w14:paraId="63638808" w14:textId="07B6FBF4" w:rsidR="00CF6347" w:rsidRPr="00631AB6" w:rsidRDefault="000125A2" w:rsidP="00631AB6">
            <w:pPr>
              <w:jc w:val="both"/>
              <w:rPr>
                <w:sz w:val="18"/>
                <w:szCs w:val="18"/>
              </w:rPr>
            </w:pPr>
            <w:r>
              <w:rPr>
                <w:sz w:val="18"/>
                <w:szCs w:val="18"/>
              </w:rPr>
              <w:t xml:space="preserve">No. </w:t>
            </w:r>
            <w:r w:rsidR="00CF6347" w:rsidRPr="00631AB6">
              <w:rPr>
                <w:sz w:val="18"/>
                <w:szCs w:val="18"/>
              </w:rPr>
              <w:t xml:space="preserve">Suboptimal </w:t>
            </w:r>
            <w:r w:rsidR="006F7578" w:rsidRPr="00631AB6">
              <w:rPr>
                <w:sz w:val="18"/>
                <w:szCs w:val="18"/>
              </w:rPr>
              <w:t>Debulking</w:t>
            </w:r>
            <w:r w:rsidR="00541E15">
              <w:rPr>
                <w:sz w:val="18"/>
                <w:szCs w:val="18"/>
              </w:rPr>
              <w:t>^</w:t>
            </w:r>
          </w:p>
        </w:tc>
        <w:tc>
          <w:tcPr>
            <w:tcW w:w="1080" w:type="dxa"/>
            <w:shd w:val="clear" w:color="auto" w:fill="auto"/>
            <w:noWrap/>
            <w:tcMar>
              <w:left w:w="29" w:type="dxa"/>
              <w:right w:w="29" w:type="dxa"/>
            </w:tcMar>
            <w:vAlign w:val="center"/>
            <w:hideMark/>
          </w:tcPr>
          <w:p w14:paraId="7C6688F9" w14:textId="77777777" w:rsidR="00CF6347" w:rsidRPr="00631AB6" w:rsidRDefault="00CF6347" w:rsidP="00631AB6">
            <w:pPr>
              <w:jc w:val="center"/>
              <w:rPr>
                <w:sz w:val="18"/>
                <w:szCs w:val="18"/>
              </w:rPr>
            </w:pPr>
            <w:r w:rsidRPr="00631AB6">
              <w:rPr>
                <w:sz w:val="18"/>
                <w:szCs w:val="18"/>
              </w:rPr>
              <w:t>43</w:t>
            </w:r>
          </w:p>
        </w:tc>
        <w:tc>
          <w:tcPr>
            <w:tcW w:w="1080" w:type="dxa"/>
            <w:shd w:val="clear" w:color="auto" w:fill="auto"/>
            <w:noWrap/>
            <w:tcMar>
              <w:left w:w="29" w:type="dxa"/>
              <w:right w:w="29" w:type="dxa"/>
            </w:tcMar>
            <w:vAlign w:val="center"/>
            <w:hideMark/>
          </w:tcPr>
          <w:p w14:paraId="04A1B225" w14:textId="77777777" w:rsidR="00CF6347" w:rsidRPr="00631AB6" w:rsidRDefault="00CF6347" w:rsidP="00631AB6">
            <w:pPr>
              <w:jc w:val="center"/>
              <w:rPr>
                <w:sz w:val="18"/>
                <w:szCs w:val="18"/>
              </w:rPr>
            </w:pPr>
            <w:r w:rsidRPr="00631AB6">
              <w:rPr>
                <w:sz w:val="18"/>
                <w:szCs w:val="18"/>
              </w:rPr>
              <w:t>79</w:t>
            </w:r>
          </w:p>
        </w:tc>
        <w:tc>
          <w:tcPr>
            <w:tcW w:w="1083" w:type="dxa"/>
            <w:shd w:val="clear" w:color="auto" w:fill="auto"/>
            <w:noWrap/>
            <w:tcMar>
              <w:left w:w="29" w:type="dxa"/>
              <w:right w:w="29" w:type="dxa"/>
            </w:tcMar>
            <w:vAlign w:val="center"/>
            <w:hideMark/>
          </w:tcPr>
          <w:p w14:paraId="4A3BE851" w14:textId="77777777" w:rsidR="00CF6347" w:rsidRPr="00631AB6" w:rsidRDefault="00CF6347" w:rsidP="00631AB6">
            <w:pPr>
              <w:jc w:val="center"/>
              <w:rPr>
                <w:sz w:val="18"/>
                <w:szCs w:val="18"/>
              </w:rPr>
            </w:pPr>
            <w:r w:rsidRPr="00631AB6">
              <w:rPr>
                <w:sz w:val="18"/>
                <w:szCs w:val="18"/>
              </w:rPr>
              <w:t>77</w:t>
            </w:r>
          </w:p>
        </w:tc>
        <w:tc>
          <w:tcPr>
            <w:tcW w:w="1077" w:type="dxa"/>
            <w:shd w:val="clear" w:color="auto" w:fill="auto"/>
            <w:noWrap/>
            <w:tcMar>
              <w:left w:w="29" w:type="dxa"/>
              <w:right w:w="29" w:type="dxa"/>
            </w:tcMar>
            <w:vAlign w:val="center"/>
          </w:tcPr>
          <w:p w14:paraId="774C5213" w14:textId="77777777" w:rsidR="00CF6347" w:rsidRPr="00631AB6" w:rsidRDefault="00CF6347" w:rsidP="00631AB6">
            <w:pPr>
              <w:jc w:val="center"/>
              <w:rPr>
                <w:sz w:val="18"/>
                <w:szCs w:val="18"/>
              </w:rPr>
            </w:pPr>
            <w:r w:rsidRPr="00631AB6">
              <w:rPr>
                <w:sz w:val="18"/>
                <w:szCs w:val="18"/>
              </w:rPr>
              <w:t>48</w:t>
            </w:r>
          </w:p>
        </w:tc>
        <w:tc>
          <w:tcPr>
            <w:tcW w:w="990" w:type="dxa"/>
            <w:shd w:val="clear" w:color="auto" w:fill="auto"/>
            <w:noWrap/>
            <w:tcMar>
              <w:left w:w="29" w:type="dxa"/>
              <w:right w:w="29" w:type="dxa"/>
            </w:tcMar>
            <w:vAlign w:val="center"/>
          </w:tcPr>
          <w:p w14:paraId="45F59D43" w14:textId="77777777" w:rsidR="00CF6347" w:rsidRPr="00631AB6" w:rsidRDefault="00CF6347" w:rsidP="00631AB6">
            <w:pPr>
              <w:jc w:val="center"/>
              <w:rPr>
                <w:sz w:val="18"/>
                <w:szCs w:val="18"/>
              </w:rPr>
            </w:pPr>
            <w:r w:rsidRPr="00631AB6">
              <w:rPr>
                <w:sz w:val="18"/>
                <w:szCs w:val="18"/>
              </w:rPr>
              <w:t>157</w:t>
            </w:r>
          </w:p>
        </w:tc>
        <w:tc>
          <w:tcPr>
            <w:tcW w:w="990" w:type="dxa"/>
            <w:shd w:val="clear" w:color="auto" w:fill="auto"/>
            <w:noWrap/>
            <w:tcMar>
              <w:left w:w="29" w:type="dxa"/>
              <w:right w:w="29" w:type="dxa"/>
            </w:tcMar>
            <w:vAlign w:val="center"/>
            <w:hideMark/>
          </w:tcPr>
          <w:p w14:paraId="7A9EDEA4" w14:textId="77777777" w:rsidR="00CF6347" w:rsidRPr="00631AB6" w:rsidRDefault="00CF6347" w:rsidP="00631AB6">
            <w:pPr>
              <w:jc w:val="center"/>
              <w:rPr>
                <w:sz w:val="18"/>
                <w:szCs w:val="18"/>
              </w:rPr>
            </w:pPr>
            <w:r w:rsidRPr="00631AB6">
              <w:rPr>
                <w:sz w:val="18"/>
                <w:szCs w:val="18"/>
              </w:rPr>
              <w:t>57</w:t>
            </w:r>
          </w:p>
        </w:tc>
      </w:tr>
      <w:tr w:rsidR="000125A2" w:rsidRPr="0083335F" w14:paraId="0F747FE9" w14:textId="77777777" w:rsidTr="000125A2">
        <w:trPr>
          <w:gridAfter w:val="1"/>
          <w:wAfter w:w="8" w:type="dxa"/>
          <w:trHeight w:val="288"/>
          <w:jc w:val="center"/>
        </w:trPr>
        <w:tc>
          <w:tcPr>
            <w:tcW w:w="2070" w:type="dxa"/>
            <w:tcBorders>
              <w:bottom w:val="single" w:sz="4" w:space="0" w:color="auto"/>
            </w:tcBorders>
            <w:shd w:val="clear" w:color="auto" w:fill="auto"/>
            <w:noWrap/>
            <w:vAlign w:val="center"/>
            <w:hideMark/>
          </w:tcPr>
          <w:p w14:paraId="3BAD7D34" w14:textId="1A0DE7A9" w:rsidR="00CF6347" w:rsidRPr="00631AB6" w:rsidRDefault="000125A2" w:rsidP="00631AB6">
            <w:pPr>
              <w:jc w:val="both"/>
              <w:rPr>
                <w:sz w:val="18"/>
                <w:szCs w:val="18"/>
              </w:rPr>
            </w:pPr>
            <w:r>
              <w:rPr>
                <w:sz w:val="18"/>
                <w:szCs w:val="18"/>
              </w:rPr>
              <w:t>Gen Profiling</w:t>
            </w:r>
            <w:r w:rsidRPr="00631AB6">
              <w:rPr>
                <w:sz w:val="18"/>
                <w:szCs w:val="18"/>
              </w:rPr>
              <w:t xml:space="preserve"> </w:t>
            </w:r>
            <w:r w:rsidR="00CF6347" w:rsidRPr="00631AB6">
              <w:rPr>
                <w:sz w:val="18"/>
                <w:szCs w:val="18"/>
              </w:rPr>
              <w:t>Platform</w:t>
            </w:r>
          </w:p>
        </w:tc>
        <w:tc>
          <w:tcPr>
            <w:tcW w:w="1080" w:type="dxa"/>
            <w:tcBorders>
              <w:bottom w:val="single" w:sz="4" w:space="0" w:color="auto"/>
            </w:tcBorders>
            <w:shd w:val="clear" w:color="auto" w:fill="auto"/>
            <w:noWrap/>
            <w:tcMar>
              <w:left w:w="29" w:type="dxa"/>
              <w:right w:w="29" w:type="dxa"/>
            </w:tcMar>
            <w:vAlign w:val="center"/>
            <w:hideMark/>
          </w:tcPr>
          <w:p w14:paraId="09A9062A" w14:textId="227CFA90" w:rsidR="00CF6347" w:rsidRPr="00631AB6" w:rsidRDefault="00CF6347">
            <w:pPr>
              <w:jc w:val="center"/>
              <w:rPr>
                <w:sz w:val="18"/>
                <w:szCs w:val="18"/>
              </w:rPr>
            </w:pPr>
            <w:r w:rsidRPr="00631AB6">
              <w:rPr>
                <w:sz w:val="18"/>
                <w:szCs w:val="18"/>
              </w:rPr>
              <w:t>Affy</w:t>
            </w:r>
            <w:r w:rsidR="003E53AC">
              <w:rPr>
                <w:sz w:val="18"/>
                <w:szCs w:val="18"/>
              </w:rPr>
              <w:t>metrix</w:t>
            </w:r>
          </w:p>
        </w:tc>
        <w:tc>
          <w:tcPr>
            <w:tcW w:w="1080" w:type="dxa"/>
            <w:tcBorders>
              <w:bottom w:val="single" w:sz="4" w:space="0" w:color="auto"/>
            </w:tcBorders>
            <w:shd w:val="clear" w:color="auto" w:fill="auto"/>
            <w:noWrap/>
            <w:tcMar>
              <w:left w:w="29" w:type="dxa"/>
              <w:right w:w="29" w:type="dxa"/>
            </w:tcMar>
            <w:vAlign w:val="center"/>
            <w:hideMark/>
          </w:tcPr>
          <w:p w14:paraId="345E3DAB" w14:textId="2FA53AAF" w:rsidR="00CF6347" w:rsidRPr="003E53AC" w:rsidRDefault="003E53AC" w:rsidP="00631AB6">
            <w:pPr>
              <w:jc w:val="center"/>
              <w:rPr>
                <w:sz w:val="18"/>
                <w:szCs w:val="18"/>
              </w:rPr>
            </w:pPr>
            <w:r w:rsidRPr="003E53AC">
              <w:rPr>
                <w:sz w:val="18"/>
                <w:szCs w:val="18"/>
              </w:rPr>
              <w:t>Affymetrix</w:t>
            </w:r>
          </w:p>
        </w:tc>
        <w:tc>
          <w:tcPr>
            <w:tcW w:w="1083" w:type="dxa"/>
            <w:tcBorders>
              <w:bottom w:val="single" w:sz="4" w:space="0" w:color="auto"/>
            </w:tcBorders>
            <w:shd w:val="clear" w:color="auto" w:fill="auto"/>
            <w:noWrap/>
            <w:tcMar>
              <w:left w:w="29" w:type="dxa"/>
              <w:right w:w="29" w:type="dxa"/>
            </w:tcMar>
            <w:vAlign w:val="center"/>
            <w:hideMark/>
          </w:tcPr>
          <w:p w14:paraId="1E709CBE" w14:textId="70C91347" w:rsidR="00CF6347" w:rsidRPr="00631AB6" w:rsidRDefault="003E53AC" w:rsidP="00631AB6">
            <w:pPr>
              <w:jc w:val="center"/>
              <w:rPr>
                <w:sz w:val="18"/>
                <w:szCs w:val="18"/>
              </w:rPr>
            </w:pPr>
            <w:r w:rsidRPr="00631AB6">
              <w:rPr>
                <w:sz w:val="18"/>
                <w:szCs w:val="18"/>
              </w:rPr>
              <w:t>Affy</w:t>
            </w:r>
            <w:r>
              <w:rPr>
                <w:sz w:val="18"/>
                <w:szCs w:val="18"/>
              </w:rPr>
              <w:t>metrix</w:t>
            </w:r>
          </w:p>
        </w:tc>
        <w:tc>
          <w:tcPr>
            <w:tcW w:w="1077" w:type="dxa"/>
            <w:tcBorders>
              <w:bottom w:val="single" w:sz="4" w:space="0" w:color="auto"/>
            </w:tcBorders>
            <w:shd w:val="clear" w:color="auto" w:fill="auto"/>
            <w:noWrap/>
            <w:tcMar>
              <w:left w:w="29" w:type="dxa"/>
              <w:right w:w="29" w:type="dxa"/>
            </w:tcMar>
            <w:vAlign w:val="center"/>
          </w:tcPr>
          <w:p w14:paraId="6139F3C5" w14:textId="77777777" w:rsidR="00CF6347" w:rsidRPr="00631AB6" w:rsidRDefault="00CF6347" w:rsidP="00631AB6">
            <w:pPr>
              <w:jc w:val="center"/>
              <w:rPr>
                <w:sz w:val="18"/>
                <w:szCs w:val="18"/>
              </w:rPr>
            </w:pPr>
            <w:r w:rsidRPr="00631AB6">
              <w:rPr>
                <w:sz w:val="18"/>
                <w:szCs w:val="18"/>
              </w:rPr>
              <w:t>Agilent</w:t>
            </w:r>
          </w:p>
        </w:tc>
        <w:tc>
          <w:tcPr>
            <w:tcW w:w="990" w:type="dxa"/>
            <w:tcBorders>
              <w:bottom w:val="single" w:sz="4" w:space="0" w:color="auto"/>
            </w:tcBorders>
            <w:shd w:val="clear" w:color="auto" w:fill="auto"/>
            <w:noWrap/>
            <w:tcMar>
              <w:left w:w="29" w:type="dxa"/>
              <w:right w:w="29" w:type="dxa"/>
            </w:tcMar>
            <w:vAlign w:val="center"/>
          </w:tcPr>
          <w:p w14:paraId="0749C91A" w14:textId="77777777" w:rsidR="00CF6347" w:rsidRPr="00631AB6" w:rsidRDefault="00CF6347" w:rsidP="00631AB6">
            <w:pPr>
              <w:jc w:val="center"/>
              <w:rPr>
                <w:sz w:val="18"/>
                <w:szCs w:val="18"/>
              </w:rPr>
            </w:pPr>
            <w:r w:rsidRPr="00631AB6">
              <w:rPr>
                <w:sz w:val="18"/>
                <w:szCs w:val="18"/>
              </w:rPr>
              <w:t>Agilent</w:t>
            </w:r>
          </w:p>
        </w:tc>
        <w:tc>
          <w:tcPr>
            <w:tcW w:w="990" w:type="dxa"/>
            <w:tcBorders>
              <w:bottom w:val="single" w:sz="4" w:space="0" w:color="auto"/>
            </w:tcBorders>
            <w:shd w:val="clear" w:color="auto" w:fill="auto"/>
            <w:noWrap/>
            <w:tcMar>
              <w:left w:w="29" w:type="dxa"/>
              <w:right w:w="29" w:type="dxa"/>
            </w:tcMar>
            <w:vAlign w:val="center"/>
            <w:hideMark/>
          </w:tcPr>
          <w:p w14:paraId="34B49994" w14:textId="367421E8" w:rsidR="00CF6347" w:rsidRPr="00631AB6" w:rsidRDefault="00CF6347" w:rsidP="00631AB6">
            <w:pPr>
              <w:jc w:val="center"/>
              <w:rPr>
                <w:sz w:val="18"/>
                <w:szCs w:val="18"/>
              </w:rPr>
            </w:pPr>
            <w:r w:rsidRPr="00631AB6">
              <w:rPr>
                <w:sz w:val="18"/>
                <w:szCs w:val="18"/>
              </w:rPr>
              <w:t>Illumina</w:t>
            </w:r>
          </w:p>
        </w:tc>
      </w:tr>
      <w:tr w:rsidR="000125A2" w:rsidRPr="0083335F" w14:paraId="0CFD64B5" w14:textId="77777777" w:rsidTr="00C5325E">
        <w:trPr>
          <w:gridAfter w:val="1"/>
          <w:wAfter w:w="8" w:type="dxa"/>
          <w:trHeight w:val="197"/>
          <w:jc w:val="center"/>
        </w:trPr>
        <w:tc>
          <w:tcPr>
            <w:tcW w:w="8370" w:type="dxa"/>
            <w:gridSpan w:val="7"/>
            <w:tcBorders>
              <w:left w:val="nil"/>
              <w:bottom w:val="nil"/>
              <w:right w:val="nil"/>
            </w:tcBorders>
            <w:shd w:val="clear" w:color="auto" w:fill="auto"/>
            <w:noWrap/>
            <w:vAlign w:val="center"/>
          </w:tcPr>
          <w:p w14:paraId="1BA7BCA9" w14:textId="0671E640" w:rsidR="000125A2" w:rsidRPr="00C5325E" w:rsidRDefault="000125A2" w:rsidP="00C5325E">
            <w:pPr>
              <w:jc w:val="both"/>
              <w:rPr>
                <w:b/>
              </w:rPr>
            </w:pPr>
            <w:r w:rsidRPr="00631AB6">
              <w:rPr>
                <w:sz w:val="16"/>
                <w:szCs w:val="16"/>
              </w:rPr>
              <w:t xml:space="preserve">* </w:t>
            </w:r>
            <w:proofErr w:type="gramStart"/>
            <w:r>
              <w:rPr>
                <w:sz w:val="16"/>
                <w:szCs w:val="16"/>
              </w:rPr>
              <w:t>only</w:t>
            </w:r>
            <w:proofErr w:type="gramEnd"/>
            <w:r>
              <w:rPr>
                <w:sz w:val="16"/>
                <w:szCs w:val="16"/>
              </w:rPr>
              <w:t xml:space="preserve"> </w:t>
            </w:r>
            <w:r w:rsidRPr="00631AB6">
              <w:rPr>
                <w:sz w:val="16"/>
                <w:szCs w:val="16"/>
              </w:rPr>
              <w:t>20% of cases annotated for age</w:t>
            </w:r>
            <w:r w:rsidRPr="00EC0EF5">
              <w:rPr>
                <w:sz w:val="16"/>
                <w:szCs w:val="16"/>
              </w:rPr>
              <w:t>; # optimal (&lt;</w:t>
            </w:r>
            <w:r w:rsidRPr="00EA2D01">
              <w:rPr>
                <w:sz w:val="16"/>
                <w:szCs w:val="16"/>
              </w:rPr>
              <w:t>1 cm of residual disease)</w:t>
            </w:r>
            <w:r w:rsidRPr="00F038D1">
              <w:rPr>
                <w:sz w:val="16"/>
                <w:szCs w:val="16"/>
              </w:rPr>
              <w:t xml:space="preserve">; </w:t>
            </w:r>
            <w:r w:rsidRPr="00631AB6">
              <w:rPr>
                <w:sz w:val="16"/>
                <w:szCs w:val="16"/>
              </w:rPr>
              <w:t>^ suboptimal (</w:t>
            </w:r>
            <w:r>
              <w:rPr>
                <w:sz w:val="16"/>
                <w:szCs w:val="16"/>
              </w:rPr>
              <w:t>&gt;</w:t>
            </w:r>
            <w:r w:rsidRPr="00DA2991">
              <w:rPr>
                <w:sz w:val="16"/>
                <w:szCs w:val="16"/>
              </w:rPr>
              <w:t>1 cm residual disease</w:t>
            </w:r>
            <w:r>
              <w:rPr>
                <w:sz w:val="16"/>
                <w:szCs w:val="16"/>
              </w:rPr>
              <w:t>)</w:t>
            </w:r>
            <w:r w:rsidRPr="00741B5D">
              <w:rPr>
                <w:b/>
              </w:rPr>
              <w:t xml:space="preserve"> </w:t>
            </w:r>
          </w:p>
        </w:tc>
      </w:tr>
    </w:tbl>
    <w:p w14:paraId="4A0B19C4" w14:textId="77777777" w:rsidR="00DA2991" w:rsidRDefault="00DA2991" w:rsidP="00631AB6">
      <w:pPr>
        <w:spacing w:line="240" w:lineRule="auto"/>
        <w:jc w:val="both"/>
        <w:rPr>
          <w:b/>
        </w:rPr>
      </w:pPr>
    </w:p>
    <w:p w14:paraId="266264F8" w14:textId="6AF54B2D" w:rsidR="00CF6347" w:rsidRDefault="00DA2991" w:rsidP="00631AB6">
      <w:pPr>
        <w:spacing w:line="240" w:lineRule="auto"/>
        <w:jc w:val="both"/>
        <w:rPr>
          <w:b/>
        </w:rPr>
      </w:pPr>
      <w:r>
        <w:rPr>
          <w:b/>
        </w:rPr>
        <w:t xml:space="preserve">TABLE 2. </w:t>
      </w:r>
      <w:r w:rsidR="00CF6347" w:rsidRPr="00741B5D">
        <w:rPr>
          <w:b/>
        </w:rPr>
        <w:t xml:space="preserve">Multivariable Cox </w:t>
      </w:r>
      <w:r>
        <w:rPr>
          <w:b/>
        </w:rPr>
        <w:t>r</w:t>
      </w:r>
      <w:r w:rsidRPr="00741B5D">
        <w:rPr>
          <w:b/>
        </w:rPr>
        <w:t xml:space="preserve">egression </w:t>
      </w:r>
      <w:r w:rsidR="00CF6347" w:rsidRPr="00741B5D">
        <w:rPr>
          <w:b/>
        </w:rPr>
        <w:t xml:space="preserve">for </w:t>
      </w:r>
      <w:r>
        <w:rPr>
          <w:b/>
        </w:rPr>
        <w:t>a</w:t>
      </w:r>
      <w:r w:rsidRPr="00741B5D">
        <w:rPr>
          <w:b/>
        </w:rPr>
        <w:t xml:space="preserve">ssociations </w:t>
      </w:r>
      <w:r w:rsidR="00CF6347" w:rsidRPr="00741B5D">
        <w:rPr>
          <w:b/>
        </w:rPr>
        <w:t xml:space="preserve">with </w:t>
      </w:r>
      <w:r>
        <w:rPr>
          <w:b/>
        </w:rPr>
        <w:t>o</w:t>
      </w:r>
      <w:r w:rsidRPr="00741B5D">
        <w:rPr>
          <w:b/>
        </w:rPr>
        <w:t xml:space="preserve">verall </w:t>
      </w:r>
      <w:r>
        <w:rPr>
          <w:b/>
        </w:rPr>
        <w:t>s</w:t>
      </w:r>
      <w:r w:rsidRPr="00741B5D">
        <w:rPr>
          <w:b/>
        </w:rPr>
        <w:t xml:space="preserve">urvival </w:t>
      </w:r>
      <w:r w:rsidR="00CF6347" w:rsidRPr="00741B5D">
        <w:rPr>
          <w:b/>
        </w:rPr>
        <w:t>(OV4-6)</w:t>
      </w:r>
    </w:p>
    <w:tbl>
      <w:tblPr>
        <w:tblStyle w:val="TableGrid"/>
        <w:tblW w:w="9563" w:type="dxa"/>
        <w:tblLayout w:type="fixed"/>
        <w:tblLook w:val="04A0" w:firstRow="1" w:lastRow="0" w:firstColumn="1" w:lastColumn="0" w:noHBand="0" w:noVBand="1"/>
      </w:tblPr>
      <w:tblGrid>
        <w:gridCol w:w="1620"/>
        <w:gridCol w:w="765"/>
        <w:gridCol w:w="1155"/>
        <w:gridCol w:w="622"/>
        <w:gridCol w:w="744"/>
        <w:gridCol w:w="1196"/>
        <w:gridCol w:w="760"/>
        <w:gridCol w:w="755"/>
        <w:gridCol w:w="1196"/>
        <w:gridCol w:w="750"/>
      </w:tblGrid>
      <w:tr w:rsidR="00CF6347" w:rsidRPr="00F1244E" w14:paraId="550C14B4" w14:textId="77777777" w:rsidTr="00C5325E">
        <w:trPr>
          <w:trHeight w:val="300"/>
        </w:trPr>
        <w:tc>
          <w:tcPr>
            <w:tcW w:w="1620" w:type="dxa"/>
            <w:tcBorders>
              <w:top w:val="nil"/>
              <w:left w:val="nil"/>
              <w:bottom w:val="nil"/>
            </w:tcBorders>
            <w:shd w:val="clear" w:color="auto" w:fill="auto"/>
            <w:vAlign w:val="center"/>
            <w:hideMark/>
          </w:tcPr>
          <w:p w14:paraId="27C84FFE" w14:textId="77777777" w:rsidR="00CF6347" w:rsidRPr="00587236" w:rsidRDefault="00CF6347" w:rsidP="00631AB6">
            <w:pPr>
              <w:rPr>
                <w:b/>
                <w:bCs/>
                <w:sz w:val="14"/>
              </w:rPr>
            </w:pPr>
          </w:p>
        </w:tc>
        <w:tc>
          <w:tcPr>
            <w:tcW w:w="2542" w:type="dxa"/>
            <w:gridSpan w:val="3"/>
            <w:shd w:val="clear" w:color="auto" w:fill="auto"/>
            <w:vAlign w:val="center"/>
            <w:hideMark/>
          </w:tcPr>
          <w:p w14:paraId="4AB18B34" w14:textId="5F51E99E" w:rsidR="00CF6347" w:rsidRPr="00587236" w:rsidRDefault="00CF6347" w:rsidP="00631AB6">
            <w:pPr>
              <w:jc w:val="center"/>
              <w:rPr>
                <w:b/>
                <w:bCs/>
                <w:sz w:val="14"/>
              </w:rPr>
            </w:pPr>
            <w:proofErr w:type="spellStart"/>
            <w:r>
              <w:rPr>
                <w:b/>
                <w:bCs/>
                <w:sz w:val="14"/>
              </w:rPr>
              <w:t>STRAT</w:t>
            </w:r>
            <w:r w:rsidR="00DA2991">
              <w:rPr>
                <w:b/>
                <w:bCs/>
                <w:sz w:val="14"/>
              </w:rPr>
              <w:t>s</w:t>
            </w:r>
            <w:r>
              <w:rPr>
                <w:b/>
                <w:bCs/>
                <w:sz w:val="14"/>
              </w:rPr>
              <w:t>ig</w:t>
            </w:r>
            <w:proofErr w:type="spellEnd"/>
            <w:r w:rsidRPr="00587236">
              <w:rPr>
                <w:b/>
                <w:bCs/>
                <w:sz w:val="14"/>
              </w:rPr>
              <w:t xml:space="preserve"> T1 (n = 216)</w:t>
            </w:r>
          </w:p>
        </w:tc>
        <w:tc>
          <w:tcPr>
            <w:tcW w:w="2700" w:type="dxa"/>
            <w:gridSpan w:val="3"/>
            <w:shd w:val="clear" w:color="auto" w:fill="auto"/>
            <w:vAlign w:val="center"/>
            <w:hideMark/>
          </w:tcPr>
          <w:p w14:paraId="1836321E" w14:textId="0D71928A" w:rsidR="00CF6347" w:rsidRPr="00587236" w:rsidRDefault="00DA2991" w:rsidP="00631AB6">
            <w:pPr>
              <w:jc w:val="center"/>
              <w:rPr>
                <w:b/>
                <w:bCs/>
                <w:sz w:val="14"/>
              </w:rPr>
            </w:pPr>
            <w:proofErr w:type="spellStart"/>
            <w:r>
              <w:rPr>
                <w:b/>
                <w:bCs/>
                <w:sz w:val="14"/>
              </w:rPr>
              <w:t>STRATsig</w:t>
            </w:r>
            <w:proofErr w:type="spellEnd"/>
            <w:r w:rsidRPr="00587236">
              <w:rPr>
                <w:b/>
                <w:bCs/>
                <w:sz w:val="14"/>
              </w:rPr>
              <w:t xml:space="preserve"> </w:t>
            </w:r>
            <w:r w:rsidR="00CF6347" w:rsidRPr="00587236">
              <w:rPr>
                <w:b/>
                <w:bCs/>
                <w:sz w:val="14"/>
              </w:rPr>
              <w:t>T2 (n = 214)</w:t>
            </w:r>
          </w:p>
        </w:tc>
        <w:tc>
          <w:tcPr>
            <w:tcW w:w="2701" w:type="dxa"/>
            <w:gridSpan w:val="3"/>
            <w:shd w:val="clear" w:color="auto" w:fill="auto"/>
            <w:vAlign w:val="center"/>
            <w:hideMark/>
          </w:tcPr>
          <w:p w14:paraId="722D75C6" w14:textId="3F9491DD" w:rsidR="00CF6347" w:rsidRPr="00587236" w:rsidRDefault="00DA2991" w:rsidP="00631AB6">
            <w:pPr>
              <w:jc w:val="center"/>
              <w:rPr>
                <w:b/>
                <w:bCs/>
                <w:sz w:val="14"/>
              </w:rPr>
            </w:pPr>
            <w:proofErr w:type="spellStart"/>
            <w:r>
              <w:rPr>
                <w:b/>
                <w:bCs/>
                <w:sz w:val="14"/>
              </w:rPr>
              <w:t>STRATsig</w:t>
            </w:r>
            <w:proofErr w:type="spellEnd"/>
            <w:r w:rsidRPr="00587236">
              <w:rPr>
                <w:b/>
                <w:bCs/>
                <w:sz w:val="14"/>
              </w:rPr>
              <w:t xml:space="preserve"> </w:t>
            </w:r>
            <w:r w:rsidR="00CF6347" w:rsidRPr="00587236">
              <w:rPr>
                <w:b/>
                <w:bCs/>
                <w:sz w:val="14"/>
              </w:rPr>
              <w:t>T3 (n = 216)</w:t>
            </w:r>
          </w:p>
        </w:tc>
      </w:tr>
      <w:tr w:rsidR="00CF6347" w:rsidRPr="00F1244E" w14:paraId="219B0EF7" w14:textId="77777777" w:rsidTr="00C5325E">
        <w:trPr>
          <w:trHeight w:val="300"/>
        </w:trPr>
        <w:tc>
          <w:tcPr>
            <w:tcW w:w="1620" w:type="dxa"/>
            <w:tcBorders>
              <w:top w:val="nil"/>
              <w:left w:val="nil"/>
            </w:tcBorders>
            <w:shd w:val="clear" w:color="auto" w:fill="auto"/>
            <w:vAlign w:val="center"/>
            <w:hideMark/>
          </w:tcPr>
          <w:p w14:paraId="4B832D42" w14:textId="77777777" w:rsidR="00CF6347" w:rsidRPr="00587236" w:rsidRDefault="00CF6347" w:rsidP="00631AB6">
            <w:pPr>
              <w:rPr>
                <w:b/>
                <w:bCs/>
                <w:sz w:val="14"/>
              </w:rPr>
            </w:pPr>
          </w:p>
        </w:tc>
        <w:tc>
          <w:tcPr>
            <w:tcW w:w="765" w:type="dxa"/>
            <w:shd w:val="clear" w:color="auto" w:fill="auto"/>
            <w:vAlign w:val="center"/>
            <w:hideMark/>
          </w:tcPr>
          <w:p w14:paraId="026C1E16" w14:textId="41AC8ECC" w:rsidR="00CF6347" w:rsidRPr="00631AB6" w:rsidRDefault="00DA2991" w:rsidP="00631AB6">
            <w:pPr>
              <w:jc w:val="center"/>
              <w:rPr>
                <w:b/>
                <w:sz w:val="14"/>
              </w:rPr>
            </w:pPr>
            <w:r w:rsidRPr="00631AB6">
              <w:rPr>
                <w:b/>
                <w:sz w:val="14"/>
              </w:rPr>
              <w:t xml:space="preserve">No. </w:t>
            </w:r>
            <w:r w:rsidR="00CF6347" w:rsidRPr="00631AB6">
              <w:rPr>
                <w:b/>
                <w:sz w:val="14"/>
              </w:rPr>
              <w:t>(%)</w:t>
            </w:r>
          </w:p>
        </w:tc>
        <w:tc>
          <w:tcPr>
            <w:tcW w:w="1155" w:type="dxa"/>
            <w:shd w:val="clear" w:color="auto" w:fill="auto"/>
            <w:vAlign w:val="center"/>
            <w:hideMark/>
          </w:tcPr>
          <w:p w14:paraId="08CAF50F" w14:textId="77777777" w:rsidR="00CF6347" w:rsidRPr="00631AB6" w:rsidRDefault="00CF6347" w:rsidP="00631AB6">
            <w:pPr>
              <w:jc w:val="center"/>
              <w:rPr>
                <w:b/>
                <w:sz w:val="14"/>
              </w:rPr>
            </w:pPr>
            <w:r w:rsidRPr="00631AB6">
              <w:rPr>
                <w:b/>
                <w:sz w:val="14"/>
              </w:rPr>
              <w:t>HR (95% CI)</w:t>
            </w:r>
          </w:p>
        </w:tc>
        <w:tc>
          <w:tcPr>
            <w:tcW w:w="622" w:type="dxa"/>
            <w:shd w:val="clear" w:color="auto" w:fill="auto"/>
            <w:vAlign w:val="center"/>
            <w:hideMark/>
          </w:tcPr>
          <w:p w14:paraId="6D27E35E" w14:textId="77777777" w:rsidR="00CF6347" w:rsidRPr="00631AB6" w:rsidRDefault="00CF6347" w:rsidP="00631AB6">
            <w:pPr>
              <w:jc w:val="center"/>
              <w:rPr>
                <w:b/>
                <w:sz w:val="14"/>
              </w:rPr>
            </w:pPr>
            <w:r w:rsidRPr="00631AB6">
              <w:rPr>
                <w:b/>
                <w:sz w:val="14"/>
              </w:rPr>
              <w:t>P-</w:t>
            </w:r>
            <w:proofErr w:type="spellStart"/>
            <w:r w:rsidRPr="00631AB6">
              <w:rPr>
                <w:b/>
                <w:sz w:val="14"/>
              </w:rPr>
              <w:t>val</w:t>
            </w:r>
            <w:proofErr w:type="spellEnd"/>
          </w:p>
        </w:tc>
        <w:tc>
          <w:tcPr>
            <w:tcW w:w="744" w:type="dxa"/>
            <w:shd w:val="clear" w:color="auto" w:fill="auto"/>
            <w:vAlign w:val="center"/>
            <w:hideMark/>
          </w:tcPr>
          <w:p w14:paraId="2E4A7058" w14:textId="13EEF4D7" w:rsidR="00CF6347" w:rsidRPr="00631AB6" w:rsidRDefault="00DA2991" w:rsidP="00631AB6">
            <w:pPr>
              <w:jc w:val="center"/>
              <w:rPr>
                <w:b/>
                <w:sz w:val="14"/>
              </w:rPr>
            </w:pPr>
            <w:r w:rsidRPr="00631AB6">
              <w:rPr>
                <w:b/>
                <w:sz w:val="14"/>
              </w:rPr>
              <w:t>No. (%)</w:t>
            </w:r>
          </w:p>
        </w:tc>
        <w:tc>
          <w:tcPr>
            <w:tcW w:w="1196" w:type="dxa"/>
            <w:shd w:val="clear" w:color="auto" w:fill="auto"/>
            <w:vAlign w:val="center"/>
            <w:hideMark/>
          </w:tcPr>
          <w:p w14:paraId="78C4BD8D" w14:textId="77777777" w:rsidR="00CF6347" w:rsidRPr="00631AB6" w:rsidRDefault="00CF6347" w:rsidP="00631AB6">
            <w:pPr>
              <w:jc w:val="center"/>
              <w:rPr>
                <w:b/>
                <w:sz w:val="14"/>
              </w:rPr>
            </w:pPr>
            <w:r w:rsidRPr="00631AB6">
              <w:rPr>
                <w:b/>
                <w:sz w:val="14"/>
              </w:rPr>
              <w:t>HR (95% CI)</w:t>
            </w:r>
          </w:p>
        </w:tc>
        <w:tc>
          <w:tcPr>
            <w:tcW w:w="760" w:type="dxa"/>
            <w:shd w:val="clear" w:color="auto" w:fill="auto"/>
            <w:vAlign w:val="center"/>
            <w:hideMark/>
          </w:tcPr>
          <w:p w14:paraId="2EA8C568" w14:textId="77777777" w:rsidR="00CF6347" w:rsidRPr="00631AB6" w:rsidRDefault="00CF6347" w:rsidP="00631AB6">
            <w:pPr>
              <w:jc w:val="center"/>
              <w:rPr>
                <w:b/>
                <w:sz w:val="14"/>
              </w:rPr>
            </w:pPr>
            <w:r w:rsidRPr="00631AB6">
              <w:rPr>
                <w:b/>
                <w:sz w:val="14"/>
              </w:rPr>
              <w:t>P-</w:t>
            </w:r>
            <w:proofErr w:type="spellStart"/>
            <w:r w:rsidRPr="00631AB6">
              <w:rPr>
                <w:b/>
                <w:sz w:val="14"/>
              </w:rPr>
              <w:t>val</w:t>
            </w:r>
            <w:proofErr w:type="spellEnd"/>
          </w:p>
        </w:tc>
        <w:tc>
          <w:tcPr>
            <w:tcW w:w="755" w:type="dxa"/>
            <w:shd w:val="clear" w:color="auto" w:fill="auto"/>
            <w:vAlign w:val="center"/>
            <w:hideMark/>
          </w:tcPr>
          <w:p w14:paraId="1BA9F1F0" w14:textId="51338F95" w:rsidR="00CF6347" w:rsidRPr="00631AB6" w:rsidRDefault="00DA2991" w:rsidP="00631AB6">
            <w:pPr>
              <w:jc w:val="center"/>
              <w:rPr>
                <w:b/>
                <w:sz w:val="14"/>
              </w:rPr>
            </w:pPr>
            <w:r w:rsidRPr="00631AB6">
              <w:rPr>
                <w:b/>
                <w:sz w:val="14"/>
              </w:rPr>
              <w:t>No. (%)</w:t>
            </w:r>
          </w:p>
        </w:tc>
        <w:tc>
          <w:tcPr>
            <w:tcW w:w="1196" w:type="dxa"/>
            <w:shd w:val="clear" w:color="auto" w:fill="auto"/>
            <w:vAlign w:val="center"/>
            <w:hideMark/>
          </w:tcPr>
          <w:p w14:paraId="61B33EC8" w14:textId="77777777" w:rsidR="00CF6347" w:rsidRPr="00631AB6" w:rsidRDefault="00CF6347" w:rsidP="00631AB6">
            <w:pPr>
              <w:jc w:val="center"/>
              <w:rPr>
                <w:b/>
                <w:sz w:val="14"/>
              </w:rPr>
            </w:pPr>
            <w:r w:rsidRPr="00631AB6">
              <w:rPr>
                <w:b/>
                <w:sz w:val="14"/>
              </w:rPr>
              <w:t>HR (95% CI)</w:t>
            </w:r>
          </w:p>
        </w:tc>
        <w:tc>
          <w:tcPr>
            <w:tcW w:w="750" w:type="dxa"/>
            <w:shd w:val="clear" w:color="auto" w:fill="auto"/>
            <w:vAlign w:val="center"/>
            <w:hideMark/>
          </w:tcPr>
          <w:p w14:paraId="347C5A25" w14:textId="77777777" w:rsidR="00CF6347" w:rsidRPr="00631AB6" w:rsidRDefault="00CF6347" w:rsidP="00631AB6">
            <w:pPr>
              <w:jc w:val="center"/>
              <w:rPr>
                <w:b/>
                <w:sz w:val="14"/>
              </w:rPr>
            </w:pPr>
            <w:r w:rsidRPr="00631AB6">
              <w:rPr>
                <w:b/>
                <w:sz w:val="14"/>
              </w:rPr>
              <w:t>P-</w:t>
            </w:r>
            <w:proofErr w:type="spellStart"/>
            <w:r w:rsidRPr="00631AB6">
              <w:rPr>
                <w:b/>
                <w:sz w:val="14"/>
              </w:rPr>
              <w:t>val</w:t>
            </w:r>
            <w:proofErr w:type="spellEnd"/>
          </w:p>
        </w:tc>
      </w:tr>
      <w:tr w:rsidR="00CF6347" w:rsidRPr="00F1244E" w14:paraId="4829068A" w14:textId="77777777" w:rsidTr="00C5325E">
        <w:trPr>
          <w:trHeight w:val="300"/>
        </w:trPr>
        <w:tc>
          <w:tcPr>
            <w:tcW w:w="1620" w:type="dxa"/>
            <w:shd w:val="clear" w:color="auto" w:fill="auto"/>
            <w:vAlign w:val="center"/>
            <w:hideMark/>
          </w:tcPr>
          <w:p w14:paraId="5499E52F" w14:textId="77777777" w:rsidR="00CF6347" w:rsidRPr="00587236" w:rsidRDefault="00CF6347" w:rsidP="00631AB6">
            <w:pPr>
              <w:rPr>
                <w:b/>
                <w:bCs/>
                <w:sz w:val="14"/>
              </w:rPr>
            </w:pPr>
            <w:r w:rsidRPr="00587236">
              <w:rPr>
                <w:b/>
                <w:bCs/>
                <w:sz w:val="14"/>
              </w:rPr>
              <w:t xml:space="preserve">Age &lt; 62 </w:t>
            </w:r>
            <w:proofErr w:type="spellStart"/>
            <w:r w:rsidRPr="00587236">
              <w:rPr>
                <w:b/>
                <w:bCs/>
                <w:sz w:val="14"/>
              </w:rPr>
              <w:t>yo</w:t>
            </w:r>
            <w:proofErr w:type="spellEnd"/>
          </w:p>
        </w:tc>
        <w:tc>
          <w:tcPr>
            <w:tcW w:w="765" w:type="dxa"/>
            <w:shd w:val="clear" w:color="auto" w:fill="auto"/>
            <w:vAlign w:val="center"/>
            <w:hideMark/>
          </w:tcPr>
          <w:p w14:paraId="2EFA128B" w14:textId="77777777" w:rsidR="00CF6347" w:rsidRPr="00587236" w:rsidRDefault="00CF6347" w:rsidP="00631AB6">
            <w:pPr>
              <w:jc w:val="center"/>
              <w:rPr>
                <w:sz w:val="14"/>
              </w:rPr>
            </w:pPr>
            <w:r w:rsidRPr="00587236">
              <w:rPr>
                <w:sz w:val="14"/>
              </w:rPr>
              <w:t>45 (21)</w:t>
            </w:r>
          </w:p>
        </w:tc>
        <w:tc>
          <w:tcPr>
            <w:tcW w:w="1155" w:type="dxa"/>
            <w:shd w:val="clear" w:color="auto" w:fill="auto"/>
            <w:vAlign w:val="center"/>
            <w:hideMark/>
          </w:tcPr>
          <w:p w14:paraId="4AA62980" w14:textId="77777777" w:rsidR="00CF6347" w:rsidRPr="00587236" w:rsidRDefault="00CF6347" w:rsidP="00631AB6">
            <w:pPr>
              <w:jc w:val="center"/>
              <w:rPr>
                <w:sz w:val="14"/>
              </w:rPr>
            </w:pPr>
            <w:r w:rsidRPr="00587236">
              <w:rPr>
                <w:sz w:val="14"/>
              </w:rPr>
              <w:t>Ref</w:t>
            </w:r>
          </w:p>
        </w:tc>
        <w:tc>
          <w:tcPr>
            <w:tcW w:w="622" w:type="dxa"/>
            <w:shd w:val="clear" w:color="auto" w:fill="auto"/>
            <w:vAlign w:val="center"/>
            <w:hideMark/>
          </w:tcPr>
          <w:p w14:paraId="6392E685" w14:textId="77777777" w:rsidR="00CF6347" w:rsidRPr="00587236" w:rsidRDefault="00CF6347" w:rsidP="00631AB6">
            <w:pPr>
              <w:jc w:val="center"/>
              <w:rPr>
                <w:sz w:val="14"/>
              </w:rPr>
            </w:pPr>
            <w:r w:rsidRPr="00587236">
              <w:rPr>
                <w:sz w:val="14"/>
              </w:rPr>
              <w:t>-</w:t>
            </w:r>
          </w:p>
        </w:tc>
        <w:tc>
          <w:tcPr>
            <w:tcW w:w="744" w:type="dxa"/>
            <w:shd w:val="clear" w:color="auto" w:fill="auto"/>
            <w:vAlign w:val="center"/>
            <w:hideMark/>
          </w:tcPr>
          <w:p w14:paraId="15A2600D" w14:textId="77777777" w:rsidR="00CF6347" w:rsidRPr="00587236" w:rsidRDefault="00CF6347" w:rsidP="00631AB6">
            <w:pPr>
              <w:jc w:val="center"/>
              <w:rPr>
                <w:sz w:val="14"/>
              </w:rPr>
            </w:pPr>
            <w:r w:rsidRPr="00587236">
              <w:rPr>
                <w:sz w:val="14"/>
              </w:rPr>
              <w:t>81 (38)</w:t>
            </w:r>
          </w:p>
        </w:tc>
        <w:tc>
          <w:tcPr>
            <w:tcW w:w="1196" w:type="dxa"/>
            <w:shd w:val="clear" w:color="auto" w:fill="auto"/>
            <w:vAlign w:val="center"/>
            <w:hideMark/>
          </w:tcPr>
          <w:p w14:paraId="114B7D23" w14:textId="77777777" w:rsidR="00CF6347" w:rsidRPr="00587236" w:rsidRDefault="00CF6347" w:rsidP="00631AB6">
            <w:pPr>
              <w:jc w:val="center"/>
              <w:rPr>
                <w:sz w:val="14"/>
              </w:rPr>
            </w:pPr>
            <w:r w:rsidRPr="00587236">
              <w:rPr>
                <w:sz w:val="14"/>
              </w:rPr>
              <w:t>Ref</w:t>
            </w:r>
          </w:p>
        </w:tc>
        <w:tc>
          <w:tcPr>
            <w:tcW w:w="760" w:type="dxa"/>
            <w:shd w:val="clear" w:color="auto" w:fill="auto"/>
            <w:vAlign w:val="center"/>
            <w:hideMark/>
          </w:tcPr>
          <w:p w14:paraId="180C53DA" w14:textId="77777777" w:rsidR="00CF6347" w:rsidRPr="00587236" w:rsidRDefault="00CF6347" w:rsidP="00631AB6">
            <w:pPr>
              <w:jc w:val="center"/>
              <w:rPr>
                <w:sz w:val="14"/>
              </w:rPr>
            </w:pPr>
            <w:r w:rsidRPr="00587236">
              <w:rPr>
                <w:sz w:val="14"/>
              </w:rPr>
              <w:t>-</w:t>
            </w:r>
          </w:p>
        </w:tc>
        <w:tc>
          <w:tcPr>
            <w:tcW w:w="755" w:type="dxa"/>
            <w:shd w:val="clear" w:color="auto" w:fill="auto"/>
            <w:vAlign w:val="center"/>
            <w:hideMark/>
          </w:tcPr>
          <w:p w14:paraId="2BF98526" w14:textId="77777777" w:rsidR="00CF6347" w:rsidRPr="00587236" w:rsidRDefault="00CF6347" w:rsidP="00631AB6">
            <w:pPr>
              <w:jc w:val="center"/>
              <w:rPr>
                <w:sz w:val="14"/>
              </w:rPr>
            </w:pPr>
            <w:r w:rsidRPr="00587236">
              <w:rPr>
                <w:sz w:val="14"/>
              </w:rPr>
              <w:t>75 (35)</w:t>
            </w:r>
          </w:p>
        </w:tc>
        <w:tc>
          <w:tcPr>
            <w:tcW w:w="1196" w:type="dxa"/>
            <w:shd w:val="clear" w:color="auto" w:fill="auto"/>
            <w:vAlign w:val="center"/>
            <w:hideMark/>
          </w:tcPr>
          <w:p w14:paraId="1E75CA10" w14:textId="77777777" w:rsidR="00CF6347" w:rsidRPr="00587236" w:rsidRDefault="00CF6347" w:rsidP="00631AB6">
            <w:pPr>
              <w:jc w:val="center"/>
              <w:rPr>
                <w:sz w:val="14"/>
              </w:rPr>
            </w:pPr>
            <w:r w:rsidRPr="00587236">
              <w:rPr>
                <w:sz w:val="14"/>
              </w:rPr>
              <w:t>Ref</w:t>
            </w:r>
          </w:p>
        </w:tc>
        <w:tc>
          <w:tcPr>
            <w:tcW w:w="750" w:type="dxa"/>
            <w:shd w:val="clear" w:color="auto" w:fill="auto"/>
            <w:vAlign w:val="center"/>
            <w:hideMark/>
          </w:tcPr>
          <w:p w14:paraId="27D597B0" w14:textId="77777777" w:rsidR="00CF6347" w:rsidRPr="00587236" w:rsidRDefault="00CF6347" w:rsidP="00631AB6">
            <w:pPr>
              <w:jc w:val="center"/>
              <w:rPr>
                <w:sz w:val="14"/>
              </w:rPr>
            </w:pPr>
            <w:r w:rsidRPr="00587236">
              <w:rPr>
                <w:sz w:val="14"/>
              </w:rPr>
              <w:t>-</w:t>
            </w:r>
          </w:p>
        </w:tc>
      </w:tr>
      <w:tr w:rsidR="00CF6347" w:rsidRPr="00F1244E" w14:paraId="26DBB8B9" w14:textId="77777777" w:rsidTr="00C5325E">
        <w:trPr>
          <w:trHeight w:val="300"/>
        </w:trPr>
        <w:tc>
          <w:tcPr>
            <w:tcW w:w="1620" w:type="dxa"/>
            <w:shd w:val="clear" w:color="auto" w:fill="auto"/>
            <w:vAlign w:val="center"/>
            <w:hideMark/>
          </w:tcPr>
          <w:p w14:paraId="68ECC089" w14:textId="77777777" w:rsidR="00CF6347" w:rsidRPr="00587236" w:rsidRDefault="00CF6347" w:rsidP="00631AB6">
            <w:pPr>
              <w:rPr>
                <w:b/>
                <w:bCs/>
                <w:sz w:val="14"/>
              </w:rPr>
            </w:pPr>
            <w:r w:rsidRPr="00587236">
              <w:rPr>
                <w:b/>
                <w:bCs/>
                <w:sz w:val="14"/>
              </w:rPr>
              <w:t xml:space="preserve">Age ≥ 62 </w:t>
            </w:r>
            <w:proofErr w:type="spellStart"/>
            <w:r w:rsidRPr="00587236">
              <w:rPr>
                <w:b/>
                <w:bCs/>
                <w:sz w:val="14"/>
              </w:rPr>
              <w:t>yo</w:t>
            </w:r>
            <w:proofErr w:type="spellEnd"/>
          </w:p>
        </w:tc>
        <w:tc>
          <w:tcPr>
            <w:tcW w:w="765" w:type="dxa"/>
            <w:shd w:val="clear" w:color="auto" w:fill="auto"/>
            <w:vAlign w:val="center"/>
            <w:hideMark/>
          </w:tcPr>
          <w:p w14:paraId="5DA330E4" w14:textId="77777777" w:rsidR="00CF6347" w:rsidRPr="00587236" w:rsidRDefault="00CF6347" w:rsidP="00631AB6">
            <w:pPr>
              <w:jc w:val="center"/>
              <w:rPr>
                <w:sz w:val="14"/>
              </w:rPr>
            </w:pPr>
            <w:r w:rsidRPr="00587236">
              <w:rPr>
                <w:sz w:val="14"/>
              </w:rPr>
              <w:t>72 (33)</w:t>
            </w:r>
          </w:p>
        </w:tc>
        <w:tc>
          <w:tcPr>
            <w:tcW w:w="1155" w:type="dxa"/>
            <w:shd w:val="clear" w:color="auto" w:fill="auto"/>
            <w:vAlign w:val="center"/>
            <w:hideMark/>
          </w:tcPr>
          <w:p w14:paraId="589794F6" w14:textId="77777777" w:rsidR="00CF6347" w:rsidRPr="00587236" w:rsidRDefault="00CF6347" w:rsidP="00631AB6">
            <w:pPr>
              <w:jc w:val="center"/>
              <w:rPr>
                <w:sz w:val="14"/>
              </w:rPr>
            </w:pPr>
            <w:r w:rsidRPr="00587236">
              <w:rPr>
                <w:sz w:val="14"/>
              </w:rPr>
              <w:t>0.70 (0.42-1.15)</w:t>
            </w:r>
          </w:p>
        </w:tc>
        <w:tc>
          <w:tcPr>
            <w:tcW w:w="622" w:type="dxa"/>
            <w:shd w:val="clear" w:color="auto" w:fill="auto"/>
            <w:vAlign w:val="center"/>
            <w:hideMark/>
          </w:tcPr>
          <w:p w14:paraId="4A3A7E0E" w14:textId="77777777" w:rsidR="00CF6347" w:rsidRPr="00587236" w:rsidRDefault="00CF6347" w:rsidP="00631AB6">
            <w:pPr>
              <w:jc w:val="center"/>
              <w:rPr>
                <w:sz w:val="14"/>
              </w:rPr>
            </w:pPr>
            <w:r w:rsidRPr="00587236">
              <w:rPr>
                <w:sz w:val="14"/>
              </w:rPr>
              <w:t>0.15</w:t>
            </w:r>
          </w:p>
        </w:tc>
        <w:tc>
          <w:tcPr>
            <w:tcW w:w="744" w:type="dxa"/>
            <w:shd w:val="clear" w:color="auto" w:fill="auto"/>
            <w:vAlign w:val="center"/>
            <w:hideMark/>
          </w:tcPr>
          <w:p w14:paraId="4102AD03" w14:textId="77777777" w:rsidR="00CF6347" w:rsidRPr="00587236" w:rsidRDefault="00CF6347" w:rsidP="00631AB6">
            <w:pPr>
              <w:jc w:val="center"/>
              <w:rPr>
                <w:sz w:val="14"/>
              </w:rPr>
            </w:pPr>
            <w:r w:rsidRPr="00587236">
              <w:rPr>
                <w:sz w:val="14"/>
              </w:rPr>
              <w:t>70 (33)</w:t>
            </w:r>
          </w:p>
        </w:tc>
        <w:tc>
          <w:tcPr>
            <w:tcW w:w="1196" w:type="dxa"/>
            <w:shd w:val="clear" w:color="auto" w:fill="auto"/>
            <w:vAlign w:val="center"/>
            <w:hideMark/>
          </w:tcPr>
          <w:p w14:paraId="1EB42256" w14:textId="77777777" w:rsidR="00CF6347" w:rsidRPr="00587236" w:rsidRDefault="00CF6347" w:rsidP="00631AB6">
            <w:pPr>
              <w:jc w:val="center"/>
              <w:rPr>
                <w:sz w:val="14"/>
              </w:rPr>
            </w:pPr>
            <w:r w:rsidRPr="00587236">
              <w:rPr>
                <w:sz w:val="14"/>
              </w:rPr>
              <w:t>1.48 (0.92-2.36)</w:t>
            </w:r>
          </w:p>
        </w:tc>
        <w:tc>
          <w:tcPr>
            <w:tcW w:w="760" w:type="dxa"/>
            <w:shd w:val="clear" w:color="auto" w:fill="auto"/>
            <w:vAlign w:val="center"/>
            <w:hideMark/>
          </w:tcPr>
          <w:p w14:paraId="7F95F356" w14:textId="77777777" w:rsidR="00CF6347" w:rsidRPr="00587236" w:rsidRDefault="00CF6347" w:rsidP="00631AB6">
            <w:pPr>
              <w:jc w:val="center"/>
              <w:rPr>
                <w:sz w:val="14"/>
              </w:rPr>
            </w:pPr>
            <w:r w:rsidRPr="00587236">
              <w:rPr>
                <w:sz w:val="14"/>
              </w:rPr>
              <w:t>0.1</w:t>
            </w:r>
          </w:p>
        </w:tc>
        <w:tc>
          <w:tcPr>
            <w:tcW w:w="755" w:type="dxa"/>
            <w:shd w:val="clear" w:color="auto" w:fill="auto"/>
            <w:vAlign w:val="center"/>
            <w:hideMark/>
          </w:tcPr>
          <w:p w14:paraId="36A52FFD" w14:textId="77777777" w:rsidR="00CF6347" w:rsidRPr="00587236" w:rsidRDefault="00CF6347" w:rsidP="00631AB6">
            <w:pPr>
              <w:jc w:val="center"/>
              <w:rPr>
                <w:sz w:val="14"/>
              </w:rPr>
            </w:pPr>
            <w:r w:rsidRPr="00587236">
              <w:rPr>
                <w:sz w:val="14"/>
              </w:rPr>
              <w:t>43 (20)</w:t>
            </w:r>
          </w:p>
        </w:tc>
        <w:tc>
          <w:tcPr>
            <w:tcW w:w="1196" w:type="dxa"/>
            <w:shd w:val="clear" w:color="auto" w:fill="auto"/>
            <w:vAlign w:val="center"/>
            <w:hideMark/>
          </w:tcPr>
          <w:p w14:paraId="7A2EDF96" w14:textId="77777777" w:rsidR="00CF6347" w:rsidRPr="00587236" w:rsidRDefault="00CF6347" w:rsidP="00631AB6">
            <w:pPr>
              <w:jc w:val="center"/>
              <w:rPr>
                <w:sz w:val="14"/>
              </w:rPr>
            </w:pPr>
            <w:r w:rsidRPr="00587236">
              <w:rPr>
                <w:sz w:val="14"/>
              </w:rPr>
              <w:t>0.74 (0.42-1.29)</w:t>
            </w:r>
          </w:p>
        </w:tc>
        <w:tc>
          <w:tcPr>
            <w:tcW w:w="750" w:type="dxa"/>
            <w:shd w:val="clear" w:color="auto" w:fill="auto"/>
            <w:vAlign w:val="center"/>
            <w:hideMark/>
          </w:tcPr>
          <w:p w14:paraId="73448629" w14:textId="77777777" w:rsidR="00CF6347" w:rsidRPr="00587236" w:rsidRDefault="00CF6347" w:rsidP="00631AB6">
            <w:pPr>
              <w:jc w:val="center"/>
              <w:rPr>
                <w:sz w:val="14"/>
              </w:rPr>
            </w:pPr>
            <w:r w:rsidRPr="00587236">
              <w:rPr>
                <w:sz w:val="14"/>
              </w:rPr>
              <w:t>0.28</w:t>
            </w:r>
          </w:p>
        </w:tc>
      </w:tr>
      <w:tr w:rsidR="00CF6347" w:rsidRPr="00F1244E" w14:paraId="2FB6D737" w14:textId="77777777" w:rsidTr="00C5325E">
        <w:trPr>
          <w:trHeight w:val="300"/>
        </w:trPr>
        <w:tc>
          <w:tcPr>
            <w:tcW w:w="1620" w:type="dxa"/>
            <w:shd w:val="clear" w:color="auto" w:fill="auto"/>
            <w:vAlign w:val="center"/>
            <w:hideMark/>
          </w:tcPr>
          <w:p w14:paraId="564A655A" w14:textId="77777777" w:rsidR="00CF6347" w:rsidRPr="00587236" w:rsidRDefault="00CF6347" w:rsidP="00631AB6">
            <w:pPr>
              <w:rPr>
                <w:b/>
                <w:bCs/>
                <w:sz w:val="14"/>
              </w:rPr>
            </w:pPr>
            <w:r w:rsidRPr="00587236">
              <w:rPr>
                <w:b/>
                <w:bCs/>
                <w:sz w:val="14"/>
              </w:rPr>
              <w:t>Low (Stage I-II)</w:t>
            </w:r>
          </w:p>
        </w:tc>
        <w:tc>
          <w:tcPr>
            <w:tcW w:w="765" w:type="dxa"/>
            <w:shd w:val="clear" w:color="auto" w:fill="auto"/>
            <w:vAlign w:val="center"/>
            <w:hideMark/>
          </w:tcPr>
          <w:p w14:paraId="7F1F06DB" w14:textId="77777777" w:rsidR="00CF6347" w:rsidRPr="00587236" w:rsidRDefault="00CF6347" w:rsidP="00631AB6">
            <w:pPr>
              <w:jc w:val="center"/>
              <w:rPr>
                <w:sz w:val="14"/>
              </w:rPr>
            </w:pPr>
            <w:r w:rsidRPr="00587236">
              <w:rPr>
                <w:sz w:val="14"/>
              </w:rPr>
              <w:t>10 (5)</w:t>
            </w:r>
          </w:p>
        </w:tc>
        <w:tc>
          <w:tcPr>
            <w:tcW w:w="1155" w:type="dxa"/>
            <w:shd w:val="clear" w:color="auto" w:fill="auto"/>
            <w:vAlign w:val="center"/>
            <w:hideMark/>
          </w:tcPr>
          <w:p w14:paraId="6457059A" w14:textId="77777777" w:rsidR="00CF6347" w:rsidRPr="00587236" w:rsidRDefault="00CF6347" w:rsidP="00631AB6">
            <w:pPr>
              <w:jc w:val="center"/>
              <w:rPr>
                <w:sz w:val="14"/>
              </w:rPr>
            </w:pPr>
            <w:r w:rsidRPr="00587236">
              <w:rPr>
                <w:sz w:val="14"/>
              </w:rPr>
              <w:t>Ref</w:t>
            </w:r>
          </w:p>
        </w:tc>
        <w:tc>
          <w:tcPr>
            <w:tcW w:w="622" w:type="dxa"/>
            <w:shd w:val="clear" w:color="auto" w:fill="auto"/>
            <w:vAlign w:val="center"/>
            <w:hideMark/>
          </w:tcPr>
          <w:p w14:paraId="797EE37F" w14:textId="77777777" w:rsidR="00CF6347" w:rsidRPr="00587236" w:rsidRDefault="00CF6347" w:rsidP="00631AB6">
            <w:pPr>
              <w:jc w:val="center"/>
              <w:rPr>
                <w:sz w:val="14"/>
              </w:rPr>
            </w:pPr>
            <w:r w:rsidRPr="00587236">
              <w:rPr>
                <w:sz w:val="14"/>
              </w:rPr>
              <w:t>-</w:t>
            </w:r>
          </w:p>
        </w:tc>
        <w:tc>
          <w:tcPr>
            <w:tcW w:w="744" w:type="dxa"/>
            <w:shd w:val="clear" w:color="auto" w:fill="auto"/>
            <w:vAlign w:val="center"/>
            <w:hideMark/>
          </w:tcPr>
          <w:p w14:paraId="13EA7753" w14:textId="77777777" w:rsidR="00CF6347" w:rsidRPr="00587236" w:rsidRDefault="00CF6347" w:rsidP="00631AB6">
            <w:pPr>
              <w:jc w:val="center"/>
              <w:rPr>
                <w:sz w:val="14"/>
              </w:rPr>
            </w:pPr>
            <w:r w:rsidRPr="00587236">
              <w:rPr>
                <w:sz w:val="14"/>
              </w:rPr>
              <w:t>7 (3)</w:t>
            </w:r>
          </w:p>
        </w:tc>
        <w:tc>
          <w:tcPr>
            <w:tcW w:w="1196" w:type="dxa"/>
            <w:shd w:val="clear" w:color="auto" w:fill="auto"/>
            <w:vAlign w:val="center"/>
            <w:hideMark/>
          </w:tcPr>
          <w:p w14:paraId="24F06C1E" w14:textId="77777777" w:rsidR="00CF6347" w:rsidRPr="00587236" w:rsidRDefault="00CF6347" w:rsidP="00631AB6">
            <w:pPr>
              <w:jc w:val="center"/>
              <w:rPr>
                <w:sz w:val="14"/>
              </w:rPr>
            </w:pPr>
            <w:r w:rsidRPr="00587236">
              <w:rPr>
                <w:sz w:val="14"/>
              </w:rPr>
              <w:t>Ref</w:t>
            </w:r>
          </w:p>
        </w:tc>
        <w:tc>
          <w:tcPr>
            <w:tcW w:w="760" w:type="dxa"/>
            <w:shd w:val="clear" w:color="auto" w:fill="auto"/>
            <w:vAlign w:val="center"/>
            <w:hideMark/>
          </w:tcPr>
          <w:p w14:paraId="367080E2" w14:textId="77777777" w:rsidR="00CF6347" w:rsidRPr="00587236" w:rsidRDefault="00CF6347" w:rsidP="00631AB6">
            <w:pPr>
              <w:jc w:val="center"/>
              <w:rPr>
                <w:sz w:val="14"/>
              </w:rPr>
            </w:pPr>
            <w:r w:rsidRPr="00587236">
              <w:rPr>
                <w:sz w:val="14"/>
              </w:rPr>
              <w:t>-</w:t>
            </w:r>
          </w:p>
        </w:tc>
        <w:tc>
          <w:tcPr>
            <w:tcW w:w="755" w:type="dxa"/>
            <w:shd w:val="clear" w:color="auto" w:fill="auto"/>
            <w:vAlign w:val="center"/>
            <w:hideMark/>
          </w:tcPr>
          <w:p w14:paraId="150D2A9B" w14:textId="77777777" w:rsidR="00CF6347" w:rsidRPr="00587236" w:rsidRDefault="00CF6347" w:rsidP="00631AB6">
            <w:pPr>
              <w:jc w:val="center"/>
              <w:rPr>
                <w:sz w:val="14"/>
              </w:rPr>
            </w:pPr>
            <w:r w:rsidRPr="00587236">
              <w:rPr>
                <w:sz w:val="14"/>
              </w:rPr>
              <w:t>12 (6)</w:t>
            </w:r>
          </w:p>
        </w:tc>
        <w:tc>
          <w:tcPr>
            <w:tcW w:w="1196" w:type="dxa"/>
            <w:shd w:val="clear" w:color="auto" w:fill="auto"/>
            <w:vAlign w:val="center"/>
            <w:hideMark/>
          </w:tcPr>
          <w:p w14:paraId="3528413E" w14:textId="77777777" w:rsidR="00CF6347" w:rsidRPr="00587236" w:rsidRDefault="00CF6347" w:rsidP="00631AB6">
            <w:pPr>
              <w:jc w:val="center"/>
              <w:rPr>
                <w:sz w:val="14"/>
              </w:rPr>
            </w:pPr>
            <w:r w:rsidRPr="00587236">
              <w:rPr>
                <w:sz w:val="14"/>
              </w:rPr>
              <w:t>Ref</w:t>
            </w:r>
          </w:p>
        </w:tc>
        <w:tc>
          <w:tcPr>
            <w:tcW w:w="750" w:type="dxa"/>
            <w:shd w:val="clear" w:color="auto" w:fill="auto"/>
            <w:vAlign w:val="center"/>
            <w:hideMark/>
          </w:tcPr>
          <w:p w14:paraId="645BC58E" w14:textId="77777777" w:rsidR="00CF6347" w:rsidRPr="00587236" w:rsidRDefault="00CF6347" w:rsidP="00631AB6">
            <w:pPr>
              <w:jc w:val="center"/>
              <w:rPr>
                <w:sz w:val="14"/>
              </w:rPr>
            </w:pPr>
            <w:r w:rsidRPr="00587236">
              <w:rPr>
                <w:sz w:val="14"/>
              </w:rPr>
              <w:t>-</w:t>
            </w:r>
          </w:p>
        </w:tc>
      </w:tr>
      <w:tr w:rsidR="00CF6347" w:rsidRPr="00F1244E" w14:paraId="69DE07F5" w14:textId="77777777" w:rsidTr="00C5325E">
        <w:trPr>
          <w:trHeight w:val="300"/>
        </w:trPr>
        <w:tc>
          <w:tcPr>
            <w:tcW w:w="1620" w:type="dxa"/>
            <w:shd w:val="clear" w:color="auto" w:fill="auto"/>
            <w:vAlign w:val="center"/>
            <w:hideMark/>
          </w:tcPr>
          <w:p w14:paraId="146B31C6" w14:textId="77777777" w:rsidR="00CF6347" w:rsidRPr="00587236" w:rsidRDefault="00CF6347" w:rsidP="00631AB6">
            <w:pPr>
              <w:rPr>
                <w:b/>
                <w:bCs/>
                <w:sz w:val="14"/>
              </w:rPr>
            </w:pPr>
            <w:r w:rsidRPr="00587236">
              <w:rPr>
                <w:b/>
                <w:bCs/>
                <w:sz w:val="14"/>
              </w:rPr>
              <w:t>High (Stage III-IV)</w:t>
            </w:r>
          </w:p>
        </w:tc>
        <w:tc>
          <w:tcPr>
            <w:tcW w:w="765" w:type="dxa"/>
            <w:shd w:val="clear" w:color="auto" w:fill="auto"/>
            <w:vAlign w:val="center"/>
            <w:hideMark/>
          </w:tcPr>
          <w:p w14:paraId="6F6135C5" w14:textId="77777777" w:rsidR="00CF6347" w:rsidRPr="00587236" w:rsidRDefault="00CF6347" w:rsidP="00631AB6">
            <w:pPr>
              <w:jc w:val="center"/>
              <w:rPr>
                <w:sz w:val="14"/>
              </w:rPr>
            </w:pPr>
            <w:r w:rsidRPr="00587236">
              <w:rPr>
                <w:sz w:val="14"/>
              </w:rPr>
              <w:t>206 (95)</w:t>
            </w:r>
          </w:p>
        </w:tc>
        <w:tc>
          <w:tcPr>
            <w:tcW w:w="1155" w:type="dxa"/>
            <w:shd w:val="clear" w:color="auto" w:fill="auto"/>
            <w:vAlign w:val="center"/>
            <w:hideMark/>
          </w:tcPr>
          <w:p w14:paraId="7F58B349" w14:textId="77777777" w:rsidR="00CF6347" w:rsidRPr="00587236" w:rsidRDefault="00CF6347" w:rsidP="00631AB6">
            <w:pPr>
              <w:jc w:val="center"/>
              <w:rPr>
                <w:sz w:val="14"/>
              </w:rPr>
            </w:pPr>
            <w:r w:rsidRPr="00587236">
              <w:rPr>
                <w:sz w:val="14"/>
              </w:rPr>
              <w:t>0.17 (0.02-1.23)</w:t>
            </w:r>
          </w:p>
        </w:tc>
        <w:tc>
          <w:tcPr>
            <w:tcW w:w="622" w:type="dxa"/>
            <w:shd w:val="clear" w:color="auto" w:fill="auto"/>
            <w:vAlign w:val="center"/>
            <w:hideMark/>
          </w:tcPr>
          <w:p w14:paraId="08E2E6F1" w14:textId="77777777" w:rsidR="00CF6347" w:rsidRPr="00587236" w:rsidRDefault="00CF6347" w:rsidP="00631AB6">
            <w:pPr>
              <w:jc w:val="center"/>
              <w:rPr>
                <w:sz w:val="14"/>
              </w:rPr>
            </w:pPr>
            <w:r w:rsidRPr="00587236">
              <w:rPr>
                <w:sz w:val="14"/>
              </w:rPr>
              <w:t>0.08</w:t>
            </w:r>
          </w:p>
        </w:tc>
        <w:tc>
          <w:tcPr>
            <w:tcW w:w="744" w:type="dxa"/>
            <w:shd w:val="clear" w:color="auto" w:fill="auto"/>
            <w:vAlign w:val="center"/>
            <w:hideMark/>
          </w:tcPr>
          <w:p w14:paraId="03C262ED" w14:textId="77777777" w:rsidR="00CF6347" w:rsidRPr="00587236" w:rsidRDefault="00CF6347" w:rsidP="00631AB6">
            <w:pPr>
              <w:jc w:val="center"/>
              <w:rPr>
                <w:sz w:val="14"/>
              </w:rPr>
            </w:pPr>
            <w:r w:rsidRPr="00587236">
              <w:rPr>
                <w:sz w:val="14"/>
              </w:rPr>
              <w:t>207 (97)</w:t>
            </w:r>
          </w:p>
        </w:tc>
        <w:tc>
          <w:tcPr>
            <w:tcW w:w="1196" w:type="dxa"/>
            <w:shd w:val="clear" w:color="auto" w:fill="auto"/>
            <w:vAlign w:val="center"/>
            <w:hideMark/>
          </w:tcPr>
          <w:p w14:paraId="5359DA7D" w14:textId="77777777" w:rsidR="00CF6347" w:rsidRPr="00587236" w:rsidRDefault="00CF6347" w:rsidP="00631AB6">
            <w:pPr>
              <w:jc w:val="center"/>
              <w:rPr>
                <w:sz w:val="14"/>
              </w:rPr>
            </w:pPr>
            <w:r w:rsidRPr="00587236">
              <w:rPr>
                <w:sz w:val="14"/>
              </w:rPr>
              <w:t>0.45 (0.06-3.29)</w:t>
            </w:r>
          </w:p>
        </w:tc>
        <w:tc>
          <w:tcPr>
            <w:tcW w:w="760" w:type="dxa"/>
            <w:shd w:val="clear" w:color="auto" w:fill="auto"/>
            <w:vAlign w:val="center"/>
            <w:hideMark/>
          </w:tcPr>
          <w:p w14:paraId="391FD6AF" w14:textId="77777777" w:rsidR="00CF6347" w:rsidRPr="00587236" w:rsidRDefault="00CF6347" w:rsidP="00631AB6">
            <w:pPr>
              <w:jc w:val="center"/>
              <w:rPr>
                <w:sz w:val="14"/>
              </w:rPr>
            </w:pPr>
            <w:r w:rsidRPr="00587236">
              <w:rPr>
                <w:sz w:val="14"/>
              </w:rPr>
              <w:t>0.43</w:t>
            </w:r>
          </w:p>
        </w:tc>
        <w:tc>
          <w:tcPr>
            <w:tcW w:w="755" w:type="dxa"/>
            <w:shd w:val="clear" w:color="auto" w:fill="auto"/>
            <w:vAlign w:val="center"/>
            <w:hideMark/>
          </w:tcPr>
          <w:p w14:paraId="157BD949" w14:textId="77777777" w:rsidR="00CF6347" w:rsidRPr="00587236" w:rsidRDefault="00CF6347" w:rsidP="00631AB6">
            <w:pPr>
              <w:jc w:val="center"/>
              <w:rPr>
                <w:sz w:val="14"/>
              </w:rPr>
            </w:pPr>
            <w:r w:rsidRPr="00587236">
              <w:rPr>
                <w:sz w:val="14"/>
              </w:rPr>
              <w:t>204 (94)</w:t>
            </w:r>
          </w:p>
        </w:tc>
        <w:tc>
          <w:tcPr>
            <w:tcW w:w="1196" w:type="dxa"/>
            <w:shd w:val="clear" w:color="auto" w:fill="auto"/>
            <w:vAlign w:val="center"/>
            <w:hideMark/>
          </w:tcPr>
          <w:p w14:paraId="4B4B739A" w14:textId="77777777" w:rsidR="00CF6347" w:rsidRPr="00587236" w:rsidRDefault="00CF6347" w:rsidP="00631AB6">
            <w:pPr>
              <w:jc w:val="center"/>
              <w:rPr>
                <w:sz w:val="14"/>
              </w:rPr>
            </w:pPr>
            <w:r w:rsidRPr="00587236">
              <w:rPr>
                <w:sz w:val="14"/>
              </w:rPr>
              <w:t>0.37 (0.09-1.54)</w:t>
            </w:r>
          </w:p>
        </w:tc>
        <w:tc>
          <w:tcPr>
            <w:tcW w:w="750" w:type="dxa"/>
            <w:shd w:val="clear" w:color="auto" w:fill="auto"/>
            <w:vAlign w:val="center"/>
            <w:hideMark/>
          </w:tcPr>
          <w:p w14:paraId="289EA99F" w14:textId="77777777" w:rsidR="00CF6347" w:rsidRPr="00587236" w:rsidRDefault="00CF6347" w:rsidP="00631AB6">
            <w:pPr>
              <w:jc w:val="center"/>
              <w:rPr>
                <w:sz w:val="14"/>
              </w:rPr>
            </w:pPr>
            <w:r w:rsidRPr="00587236">
              <w:rPr>
                <w:sz w:val="14"/>
              </w:rPr>
              <w:t>0.17</w:t>
            </w:r>
          </w:p>
        </w:tc>
      </w:tr>
      <w:tr w:rsidR="00CF6347" w:rsidRPr="00F1244E" w14:paraId="2EF8B68F" w14:textId="77777777" w:rsidTr="00C5325E">
        <w:trPr>
          <w:trHeight w:val="300"/>
        </w:trPr>
        <w:tc>
          <w:tcPr>
            <w:tcW w:w="1620" w:type="dxa"/>
            <w:shd w:val="clear" w:color="auto" w:fill="auto"/>
            <w:vAlign w:val="center"/>
            <w:hideMark/>
          </w:tcPr>
          <w:p w14:paraId="05E441FC" w14:textId="421818CD" w:rsidR="00CF6347" w:rsidRPr="00587236" w:rsidRDefault="00CF6347" w:rsidP="00631AB6">
            <w:pPr>
              <w:rPr>
                <w:b/>
                <w:bCs/>
                <w:sz w:val="14"/>
              </w:rPr>
            </w:pPr>
            <w:r w:rsidRPr="00587236">
              <w:rPr>
                <w:b/>
                <w:bCs/>
                <w:sz w:val="14"/>
              </w:rPr>
              <w:t xml:space="preserve">Optimal </w:t>
            </w:r>
            <w:r w:rsidR="00DA2991">
              <w:rPr>
                <w:b/>
                <w:bCs/>
                <w:sz w:val="14"/>
              </w:rPr>
              <w:t>Debulking</w:t>
            </w:r>
          </w:p>
        </w:tc>
        <w:tc>
          <w:tcPr>
            <w:tcW w:w="765" w:type="dxa"/>
            <w:shd w:val="clear" w:color="auto" w:fill="auto"/>
            <w:vAlign w:val="center"/>
            <w:hideMark/>
          </w:tcPr>
          <w:p w14:paraId="20C41D51" w14:textId="77777777" w:rsidR="00CF6347" w:rsidRPr="00587236" w:rsidRDefault="00CF6347" w:rsidP="00631AB6">
            <w:pPr>
              <w:jc w:val="center"/>
              <w:rPr>
                <w:sz w:val="14"/>
              </w:rPr>
            </w:pPr>
            <w:r w:rsidRPr="00587236">
              <w:rPr>
                <w:sz w:val="14"/>
              </w:rPr>
              <w:t>117 (54)</w:t>
            </w:r>
          </w:p>
        </w:tc>
        <w:tc>
          <w:tcPr>
            <w:tcW w:w="1155" w:type="dxa"/>
            <w:shd w:val="clear" w:color="auto" w:fill="auto"/>
            <w:vAlign w:val="center"/>
            <w:hideMark/>
          </w:tcPr>
          <w:p w14:paraId="1EA56BD1" w14:textId="77777777" w:rsidR="00CF6347" w:rsidRPr="00587236" w:rsidRDefault="00CF6347" w:rsidP="00631AB6">
            <w:pPr>
              <w:jc w:val="center"/>
              <w:rPr>
                <w:sz w:val="14"/>
              </w:rPr>
            </w:pPr>
            <w:r w:rsidRPr="00587236">
              <w:rPr>
                <w:sz w:val="14"/>
              </w:rPr>
              <w:t>Ref</w:t>
            </w:r>
          </w:p>
        </w:tc>
        <w:tc>
          <w:tcPr>
            <w:tcW w:w="622" w:type="dxa"/>
            <w:shd w:val="clear" w:color="auto" w:fill="auto"/>
            <w:vAlign w:val="center"/>
            <w:hideMark/>
          </w:tcPr>
          <w:p w14:paraId="4B25FE07" w14:textId="77777777" w:rsidR="00CF6347" w:rsidRPr="00EC0EF5" w:rsidRDefault="00CF6347" w:rsidP="00631AB6">
            <w:pPr>
              <w:jc w:val="center"/>
              <w:rPr>
                <w:sz w:val="14"/>
              </w:rPr>
            </w:pPr>
            <w:r w:rsidRPr="00EC0EF5">
              <w:rPr>
                <w:sz w:val="14"/>
              </w:rPr>
              <w:t>-</w:t>
            </w:r>
          </w:p>
        </w:tc>
        <w:tc>
          <w:tcPr>
            <w:tcW w:w="744" w:type="dxa"/>
            <w:shd w:val="clear" w:color="auto" w:fill="auto"/>
            <w:vAlign w:val="center"/>
            <w:hideMark/>
          </w:tcPr>
          <w:p w14:paraId="0B8F28DD" w14:textId="77777777" w:rsidR="00CF6347" w:rsidRPr="00EC0EF5" w:rsidRDefault="00CF6347" w:rsidP="00631AB6">
            <w:pPr>
              <w:jc w:val="center"/>
              <w:rPr>
                <w:sz w:val="14"/>
              </w:rPr>
            </w:pPr>
            <w:r w:rsidRPr="00EC0EF5">
              <w:rPr>
                <w:sz w:val="14"/>
              </w:rPr>
              <w:t>134 (63)</w:t>
            </w:r>
          </w:p>
        </w:tc>
        <w:tc>
          <w:tcPr>
            <w:tcW w:w="1196" w:type="dxa"/>
            <w:shd w:val="clear" w:color="auto" w:fill="auto"/>
            <w:vAlign w:val="center"/>
            <w:hideMark/>
          </w:tcPr>
          <w:p w14:paraId="0E1F635B" w14:textId="77777777" w:rsidR="00CF6347" w:rsidRPr="00EC0EF5" w:rsidRDefault="00CF6347" w:rsidP="00631AB6">
            <w:pPr>
              <w:jc w:val="center"/>
              <w:rPr>
                <w:sz w:val="14"/>
              </w:rPr>
            </w:pPr>
            <w:r w:rsidRPr="00EC0EF5">
              <w:rPr>
                <w:sz w:val="14"/>
              </w:rPr>
              <w:t>Ref</w:t>
            </w:r>
          </w:p>
        </w:tc>
        <w:tc>
          <w:tcPr>
            <w:tcW w:w="760" w:type="dxa"/>
            <w:shd w:val="clear" w:color="auto" w:fill="auto"/>
            <w:vAlign w:val="center"/>
            <w:hideMark/>
          </w:tcPr>
          <w:p w14:paraId="65334EF5" w14:textId="77777777" w:rsidR="00CF6347" w:rsidRPr="00EC0EF5" w:rsidRDefault="00CF6347" w:rsidP="00631AB6">
            <w:pPr>
              <w:jc w:val="center"/>
              <w:rPr>
                <w:sz w:val="14"/>
              </w:rPr>
            </w:pPr>
            <w:r w:rsidRPr="00EC0EF5">
              <w:rPr>
                <w:sz w:val="14"/>
              </w:rPr>
              <w:t>-</w:t>
            </w:r>
          </w:p>
        </w:tc>
        <w:tc>
          <w:tcPr>
            <w:tcW w:w="755" w:type="dxa"/>
            <w:shd w:val="clear" w:color="auto" w:fill="auto"/>
            <w:vAlign w:val="center"/>
            <w:hideMark/>
          </w:tcPr>
          <w:p w14:paraId="7C68EFFB" w14:textId="77777777" w:rsidR="00CF6347" w:rsidRPr="00EC0EF5" w:rsidRDefault="00CF6347" w:rsidP="00631AB6">
            <w:pPr>
              <w:jc w:val="center"/>
              <w:rPr>
                <w:sz w:val="14"/>
              </w:rPr>
            </w:pPr>
            <w:r w:rsidRPr="00EC0EF5">
              <w:rPr>
                <w:sz w:val="14"/>
              </w:rPr>
              <w:t>129 (60)</w:t>
            </w:r>
          </w:p>
        </w:tc>
        <w:tc>
          <w:tcPr>
            <w:tcW w:w="1196" w:type="dxa"/>
            <w:shd w:val="clear" w:color="auto" w:fill="auto"/>
            <w:vAlign w:val="center"/>
            <w:hideMark/>
          </w:tcPr>
          <w:p w14:paraId="60CB6E5C" w14:textId="77777777" w:rsidR="00CF6347" w:rsidRPr="00EA2D01" w:rsidRDefault="00CF6347" w:rsidP="00631AB6">
            <w:pPr>
              <w:jc w:val="center"/>
              <w:rPr>
                <w:sz w:val="14"/>
              </w:rPr>
            </w:pPr>
            <w:r w:rsidRPr="00EA2D01">
              <w:rPr>
                <w:sz w:val="14"/>
              </w:rPr>
              <w:t>Ref</w:t>
            </w:r>
          </w:p>
        </w:tc>
        <w:tc>
          <w:tcPr>
            <w:tcW w:w="750" w:type="dxa"/>
            <w:shd w:val="clear" w:color="auto" w:fill="auto"/>
            <w:vAlign w:val="center"/>
            <w:hideMark/>
          </w:tcPr>
          <w:p w14:paraId="7755BB20" w14:textId="77777777" w:rsidR="00CF6347" w:rsidRPr="00F038D1" w:rsidRDefault="00CF6347" w:rsidP="00631AB6">
            <w:pPr>
              <w:jc w:val="center"/>
              <w:rPr>
                <w:sz w:val="14"/>
              </w:rPr>
            </w:pPr>
            <w:r w:rsidRPr="00F038D1">
              <w:rPr>
                <w:sz w:val="14"/>
              </w:rPr>
              <w:t>-</w:t>
            </w:r>
          </w:p>
        </w:tc>
      </w:tr>
      <w:tr w:rsidR="00CF6347" w:rsidRPr="00F1244E" w14:paraId="7288A35A" w14:textId="77777777" w:rsidTr="00C5325E">
        <w:trPr>
          <w:trHeight w:val="300"/>
        </w:trPr>
        <w:tc>
          <w:tcPr>
            <w:tcW w:w="1620" w:type="dxa"/>
            <w:shd w:val="clear" w:color="auto" w:fill="auto"/>
            <w:vAlign w:val="center"/>
            <w:hideMark/>
          </w:tcPr>
          <w:p w14:paraId="16805036" w14:textId="317C49DD" w:rsidR="00CF6347" w:rsidRPr="00587236" w:rsidRDefault="00CF6347" w:rsidP="00631AB6">
            <w:pPr>
              <w:rPr>
                <w:b/>
                <w:bCs/>
                <w:sz w:val="14"/>
              </w:rPr>
            </w:pPr>
            <w:r w:rsidRPr="00587236">
              <w:rPr>
                <w:b/>
                <w:bCs/>
                <w:sz w:val="14"/>
              </w:rPr>
              <w:t xml:space="preserve">Suboptimal </w:t>
            </w:r>
            <w:r w:rsidR="00DA2991">
              <w:rPr>
                <w:b/>
                <w:bCs/>
                <w:sz w:val="14"/>
              </w:rPr>
              <w:t>Debulking</w:t>
            </w:r>
          </w:p>
        </w:tc>
        <w:tc>
          <w:tcPr>
            <w:tcW w:w="765" w:type="dxa"/>
            <w:shd w:val="clear" w:color="auto" w:fill="auto"/>
            <w:vAlign w:val="center"/>
            <w:hideMark/>
          </w:tcPr>
          <w:p w14:paraId="5391ED4D" w14:textId="77777777" w:rsidR="00CF6347" w:rsidRPr="00587236" w:rsidRDefault="00CF6347" w:rsidP="00631AB6">
            <w:pPr>
              <w:jc w:val="center"/>
              <w:rPr>
                <w:sz w:val="14"/>
              </w:rPr>
            </w:pPr>
            <w:r w:rsidRPr="00587236">
              <w:rPr>
                <w:sz w:val="14"/>
              </w:rPr>
              <w:t>97 (45)</w:t>
            </w:r>
          </w:p>
        </w:tc>
        <w:tc>
          <w:tcPr>
            <w:tcW w:w="1155" w:type="dxa"/>
            <w:shd w:val="clear" w:color="auto" w:fill="auto"/>
            <w:vAlign w:val="center"/>
            <w:hideMark/>
          </w:tcPr>
          <w:p w14:paraId="204979F7" w14:textId="77777777" w:rsidR="00CF6347" w:rsidRPr="00587236" w:rsidRDefault="00CF6347" w:rsidP="00631AB6">
            <w:pPr>
              <w:jc w:val="center"/>
              <w:rPr>
                <w:sz w:val="14"/>
              </w:rPr>
            </w:pPr>
            <w:r w:rsidRPr="00587236">
              <w:rPr>
                <w:sz w:val="14"/>
              </w:rPr>
              <w:t>1.85 (1.23-2.80)</w:t>
            </w:r>
          </w:p>
        </w:tc>
        <w:tc>
          <w:tcPr>
            <w:tcW w:w="622" w:type="dxa"/>
            <w:shd w:val="clear" w:color="auto" w:fill="auto"/>
            <w:vAlign w:val="center"/>
            <w:hideMark/>
          </w:tcPr>
          <w:p w14:paraId="3DD8CE26" w14:textId="77777777" w:rsidR="00CF6347" w:rsidRPr="00EC0EF5" w:rsidRDefault="00CF6347" w:rsidP="00631AB6">
            <w:pPr>
              <w:jc w:val="center"/>
              <w:rPr>
                <w:sz w:val="14"/>
              </w:rPr>
            </w:pPr>
            <w:r w:rsidRPr="00631AB6">
              <w:rPr>
                <w:sz w:val="14"/>
              </w:rPr>
              <w:t>0.003</w:t>
            </w:r>
          </w:p>
        </w:tc>
        <w:tc>
          <w:tcPr>
            <w:tcW w:w="744" w:type="dxa"/>
            <w:shd w:val="clear" w:color="auto" w:fill="auto"/>
            <w:vAlign w:val="center"/>
            <w:hideMark/>
          </w:tcPr>
          <w:p w14:paraId="41696457" w14:textId="77777777" w:rsidR="00CF6347" w:rsidRPr="00EC0EF5" w:rsidRDefault="00CF6347" w:rsidP="00631AB6">
            <w:pPr>
              <w:jc w:val="center"/>
              <w:rPr>
                <w:sz w:val="14"/>
              </w:rPr>
            </w:pPr>
            <w:r w:rsidRPr="00EC0EF5">
              <w:rPr>
                <w:sz w:val="14"/>
              </w:rPr>
              <w:t>78 (36)</w:t>
            </w:r>
          </w:p>
        </w:tc>
        <w:tc>
          <w:tcPr>
            <w:tcW w:w="1196" w:type="dxa"/>
            <w:shd w:val="clear" w:color="auto" w:fill="auto"/>
            <w:vAlign w:val="center"/>
            <w:hideMark/>
          </w:tcPr>
          <w:p w14:paraId="033B43F6" w14:textId="77777777" w:rsidR="00CF6347" w:rsidRPr="00EC0EF5" w:rsidRDefault="00CF6347" w:rsidP="00631AB6">
            <w:pPr>
              <w:jc w:val="center"/>
              <w:rPr>
                <w:sz w:val="14"/>
              </w:rPr>
            </w:pPr>
            <w:r w:rsidRPr="00EC0EF5">
              <w:rPr>
                <w:sz w:val="14"/>
              </w:rPr>
              <w:t>2.52 (1.66-3.84)</w:t>
            </w:r>
          </w:p>
        </w:tc>
        <w:tc>
          <w:tcPr>
            <w:tcW w:w="760" w:type="dxa"/>
            <w:shd w:val="clear" w:color="auto" w:fill="auto"/>
            <w:vAlign w:val="center"/>
            <w:hideMark/>
          </w:tcPr>
          <w:p w14:paraId="13AAEC7E" w14:textId="77777777" w:rsidR="00CF6347" w:rsidRPr="00EC0EF5" w:rsidRDefault="00CF6347" w:rsidP="00631AB6">
            <w:pPr>
              <w:jc w:val="center"/>
              <w:rPr>
                <w:bCs/>
                <w:sz w:val="14"/>
              </w:rPr>
            </w:pPr>
            <w:r w:rsidRPr="00631AB6">
              <w:rPr>
                <w:bCs/>
                <w:sz w:val="14"/>
              </w:rPr>
              <w:t>&lt;0.0001</w:t>
            </w:r>
          </w:p>
        </w:tc>
        <w:tc>
          <w:tcPr>
            <w:tcW w:w="755" w:type="dxa"/>
            <w:shd w:val="clear" w:color="auto" w:fill="auto"/>
            <w:vAlign w:val="center"/>
            <w:hideMark/>
          </w:tcPr>
          <w:p w14:paraId="1F3F5321" w14:textId="77777777" w:rsidR="00CF6347" w:rsidRPr="00EC0EF5" w:rsidRDefault="00CF6347" w:rsidP="00631AB6">
            <w:pPr>
              <w:jc w:val="center"/>
              <w:rPr>
                <w:sz w:val="14"/>
              </w:rPr>
            </w:pPr>
            <w:r w:rsidRPr="00EC0EF5">
              <w:rPr>
                <w:sz w:val="14"/>
              </w:rPr>
              <w:t>87 (40)</w:t>
            </w:r>
          </w:p>
        </w:tc>
        <w:tc>
          <w:tcPr>
            <w:tcW w:w="1196" w:type="dxa"/>
            <w:shd w:val="clear" w:color="auto" w:fill="auto"/>
            <w:vAlign w:val="center"/>
            <w:hideMark/>
          </w:tcPr>
          <w:p w14:paraId="5B64C9B1" w14:textId="77777777" w:rsidR="00CF6347" w:rsidRPr="00EC0EF5" w:rsidRDefault="00CF6347" w:rsidP="00631AB6">
            <w:pPr>
              <w:jc w:val="center"/>
              <w:rPr>
                <w:sz w:val="14"/>
              </w:rPr>
            </w:pPr>
            <w:r w:rsidRPr="00EC0EF5">
              <w:rPr>
                <w:sz w:val="14"/>
              </w:rPr>
              <w:t>2.02 (1.27-3.21)</w:t>
            </w:r>
          </w:p>
        </w:tc>
        <w:tc>
          <w:tcPr>
            <w:tcW w:w="750" w:type="dxa"/>
            <w:shd w:val="clear" w:color="auto" w:fill="auto"/>
            <w:vAlign w:val="center"/>
            <w:hideMark/>
          </w:tcPr>
          <w:p w14:paraId="449A67B0" w14:textId="77777777" w:rsidR="00CF6347" w:rsidRPr="00631AB6" w:rsidRDefault="00CF6347" w:rsidP="00631AB6">
            <w:pPr>
              <w:jc w:val="center"/>
              <w:rPr>
                <w:bCs/>
                <w:sz w:val="14"/>
              </w:rPr>
            </w:pPr>
            <w:r w:rsidRPr="00631AB6">
              <w:rPr>
                <w:bCs/>
                <w:sz w:val="14"/>
              </w:rPr>
              <w:t>0.003</w:t>
            </w:r>
          </w:p>
        </w:tc>
      </w:tr>
      <w:tr w:rsidR="00CF6347" w:rsidRPr="00F1244E" w14:paraId="5E9A328F" w14:textId="77777777" w:rsidTr="00C5325E">
        <w:trPr>
          <w:trHeight w:val="300"/>
        </w:trPr>
        <w:tc>
          <w:tcPr>
            <w:tcW w:w="1620" w:type="dxa"/>
            <w:shd w:val="clear" w:color="auto" w:fill="auto"/>
            <w:vAlign w:val="center"/>
            <w:hideMark/>
          </w:tcPr>
          <w:p w14:paraId="7EEF9A6B" w14:textId="77777777" w:rsidR="00CF6347" w:rsidRPr="00587236" w:rsidRDefault="00CF6347" w:rsidP="00631AB6">
            <w:pPr>
              <w:rPr>
                <w:b/>
                <w:bCs/>
                <w:sz w:val="14"/>
              </w:rPr>
            </w:pPr>
            <w:proofErr w:type="spellStart"/>
            <w:r w:rsidRPr="00587236">
              <w:rPr>
                <w:b/>
                <w:bCs/>
                <w:sz w:val="14"/>
              </w:rPr>
              <w:t>CYTscore</w:t>
            </w:r>
            <w:proofErr w:type="spellEnd"/>
            <w:r w:rsidRPr="00587236">
              <w:rPr>
                <w:b/>
                <w:bCs/>
                <w:sz w:val="14"/>
              </w:rPr>
              <w:t>, continuous</w:t>
            </w:r>
          </w:p>
        </w:tc>
        <w:tc>
          <w:tcPr>
            <w:tcW w:w="765" w:type="dxa"/>
            <w:shd w:val="clear" w:color="auto" w:fill="auto"/>
            <w:vAlign w:val="center"/>
            <w:hideMark/>
          </w:tcPr>
          <w:p w14:paraId="4903FC46" w14:textId="77777777" w:rsidR="00CF6347" w:rsidRPr="00587236" w:rsidRDefault="00CF6347" w:rsidP="00631AB6">
            <w:pPr>
              <w:jc w:val="center"/>
              <w:rPr>
                <w:sz w:val="14"/>
              </w:rPr>
            </w:pPr>
            <w:r w:rsidRPr="00587236">
              <w:rPr>
                <w:sz w:val="14"/>
              </w:rPr>
              <w:t>Ref</w:t>
            </w:r>
          </w:p>
        </w:tc>
        <w:tc>
          <w:tcPr>
            <w:tcW w:w="1155" w:type="dxa"/>
            <w:shd w:val="clear" w:color="auto" w:fill="auto"/>
            <w:vAlign w:val="center"/>
            <w:hideMark/>
          </w:tcPr>
          <w:p w14:paraId="38F1D795" w14:textId="77777777" w:rsidR="00CF6347" w:rsidRPr="00587236" w:rsidRDefault="00CF6347" w:rsidP="00631AB6">
            <w:pPr>
              <w:jc w:val="center"/>
              <w:rPr>
                <w:sz w:val="14"/>
              </w:rPr>
            </w:pPr>
            <w:r w:rsidRPr="00587236">
              <w:rPr>
                <w:sz w:val="14"/>
              </w:rPr>
              <w:t>0.96 (0.82-1.13)</w:t>
            </w:r>
          </w:p>
        </w:tc>
        <w:tc>
          <w:tcPr>
            <w:tcW w:w="622" w:type="dxa"/>
            <w:shd w:val="clear" w:color="auto" w:fill="auto"/>
            <w:vAlign w:val="center"/>
            <w:hideMark/>
          </w:tcPr>
          <w:p w14:paraId="30E833EA" w14:textId="77777777" w:rsidR="00CF6347" w:rsidRPr="00EC0EF5" w:rsidRDefault="00CF6347" w:rsidP="00631AB6">
            <w:pPr>
              <w:jc w:val="center"/>
              <w:rPr>
                <w:sz w:val="14"/>
              </w:rPr>
            </w:pPr>
            <w:r w:rsidRPr="00EC0EF5">
              <w:rPr>
                <w:sz w:val="14"/>
              </w:rPr>
              <w:t>0.64</w:t>
            </w:r>
          </w:p>
        </w:tc>
        <w:tc>
          <w:tcPr>
            <w:tcW w:w="744" w:type="dxa"/>
            <w:shd w:val="clear" w:color="auto" w:fill="auto"/>
            <w:vAlign w:val="center"/>
            <w:hideMark/>
          </w:tcPr>
          <w:p w14:paraId="571C681B" w14:textId="77777777" w:rsidR="00CF6347" w:rsidRPr="00EC0EF5" w:rsidRDefault="00CF6347" w:rsidP="00631AB6">
            <w:pPr>
              <w:jc w:val="center"/>
              <w:rPr>
                <w:sz w:val="14"/>
              </w:rPr>
            </w:pPr>
            <w:r w:rsidRPr="00EC0EF5">
              <w:rPr>
                <w:sz w:val="14"/>
              </w:rPr>
              <w:t>72 (34)</w:t>
            </w:r>
          </w:p>
        </w:tc>
        <w:tc>
          <w:tcPr>
            <w:tcW w:w="1196" w:type="dxa"/>
            <w:shd w:val="clear" w:color="auto" w:fill="auto"/>
            <w:vAlign w:val="center"/>
            <w:hideMark/>
          </w:tcPr>
          <w:p w14:paraId="77D2B450" w14:textId="77777777" w:rsidR="00CF6347" w:rsidRPr="00EC0EF5" w:rsidRDefault="00CF6347" w:rsidP="00631AB6">
            <w:pPr>
              <w:jc w:val="center"/>
              <w:rPr>
                <w:sz w:val="14"/>
              </w:rPr>
            </w:pPr>
            <w:r w:rsidRPr="00EC0EF5">
              <w:rPr>
                <w:sz w:val="14"/>
              </w:rPr>
              <w:t>0.91 (0.79-1.03)</w:t>
            </w:r>
          </w:p>
        </w:tc>
        <w:tc>
          <w:tcPr>
            <w:tcW w:w="760" w:type="dxa"/>
            <w:shd w:val="clear" w:color="auto" w:fill="auto"/>
            <w:vAlign w:val="center"/>
            <w:hideMark/>
          </w:tcPr>
          <w:p w14:paraId="695C5F77" w14:textId="77777777" w:rsidR="00CF6347" w:rsidRPr="00EC0EF5" w:rsidRDefault="00CF6347" w:rsidP="00631AB6">
            <w:pPr>
              <w:jc w:val="center"/>
              <w:rPr>
                <w:sz w:val="14"/>
              </w:rPr>
            </w:pPr>
            <w:r w:rsidRPr="00EC0EF5">
              <w:rPr>
                <w:sz w:val="14"/>
              </w:rPr>
              <w:t>0.14</w:t>
            </w:r>
          </w:p>
        </w:tc>
        <w:tc>
          <w:tcPr>
            <w:tcW w:w="755" w:type="dxa"/>
            <w:shd w:val="clear" w:color="auto" w:fill="auto"/>
            <w:vAlign w:val="center"/>
            <w:hideMark/>
          </w:tcPr>
          <w:p w14:paraId="17C7428E" w14:textId="77777777" w:rsidR="00CF6347" w:rsidRPr="00EA2D01" w:rsidRDefault="00CF6347" w:rsidP="00631AB6">
            <w:pPr>
              <w:jc w:val="center"/>
              <w:rPr>
                <w:sz w:val="14"/>
              </w:rPr>
            </w:pPr>
            <w:r w:rsidRPr="00EA2D01">
              <w:rPr>
                <w:sz w:val="14"/>
              </w:rPr>
              <w:t>64 (30)</w:t>
            </w:r>
          </w:p>
        </w:tc>
        <w:tc>
          <w:tcPr>
            <w:tcW w:w="1196" w:type="dxa"/>
            <w:shd w:val="clear" w:color="auto" w:fill="auto"/>
            <w:vAlign w:val="center"/>
            <w:hideMark/>
          </w:tcPr>
          <w:p w14:paraId="525111C2" w14:textId="77777777" w:rsidR="00CF6347" w:rsidRPr="00F038D1" w:rsidRDefault="00CF6347" w:rsidP="00631AB6">
            <w:pPr>
              <w:jc w:val="center"/>
              <w:rPr>
                <w:sz w:val="14"/>
              </w:rPr>
            </w:pPr>
            <w:r w:rsidRPr="00F038D1">
              <w:rPr>
                <w:sz w:val="14"/>
              </w:rPr>
              <w:t>0.70 (0.60-0.81)</w:t>
            </w:r>
          </w:p>
        </w:tc>
        <w:tc>
          <w:tcPr>
            <w:tcW w:w="750" w:type="dxa"/>
            <w:shd w:val="clear" w:color="auto" w:fill="auto"/>
            <w:vAlign w:val="center"/>
            <w:hideMark/>
          </w:tcPr>
          <w:p w14:paraId="0B2326F5" w14:textId="77777777" w:rsidR="00CF6347" w:rsidRPr="00631AB6" w:rsidRDefault="00CF6347" w:rsidP="00631AB6">
            <w:pPr>
              <w:jc w:val="center"/>
              <w:rPr>
                <w:bCs/>
                <w:sz w:val="14"/>
              </w:rPr>
            </w:pPr>
            <w:r w:rsidRPr="00631AB6">
              <w:rPr>
                <w:bCs/>
                <w:sz w:val="14"/>
              </w:rPr>
              <w:t>&lt;0.0001</w:t>
            </w:r>
          </w:p>
        </w:tc>
      </w:tr>
    </w:tbl>
    <w:p w14:paraId="66A45806" w14:textId="3D4D4977" w:rsidR="00954FA5" w:rsidRDefault="00954FA5" w:rsidP="00EC0EF5">
      <w:pPr>
        <w:spacing w:line="360" w:lineRule="auto"/>
        <w:rPr>
          <w:b/>
        </w:rPr>
      </w:pPr>
    </w:p>
    <w:p w14:paraId="5908368A" w14:textId="2963C2A9" w:rsidR="009B7609" w:rsidRDefault="009B7609" w:rsidP="00EC0EF5">
      <w:pPr>
        <w:spacing w:line="360" w:lineRule="auto"/>
        <w:rPr>
          <w:b/>
        </w:rPr>
      </w:pPr>
      <w:commentRangeStart w:id="82"/>
      <w:commentRangeStart w:id="83"/>
      <w:r>
        <w:rPr>
          <w:b/>
        </w:rPr>
        <w:t xml:space="preserve">Supplemental Table 1: Differential gene expression between </w:t>
      </w:r>
      <w:proofErr w:type="spellStart"/>
      <w:r>
        <w:rPr>
          <w:b/>
        </w:rPr>
        <w:t>STATsig</w:t>
      </w:r>
      <w:proofErr w:type="spellEnd"/>
      <w:r>
        <w:rPr>
          <w:b/>
        </w:rPr>
        <w:t xml:space="preserve"> T1 and T3 </w:t>
      </w:r>
      <w:proofErr w:type="spellStart"/>
      <w:r>
        <w:rPr>
          <w:b/>
        </w:rPr>
        <w:t>CYTscore</w:t>
      </w:r>
      <w:proofErr w:type="spellEnd"/>
      <w:r>
        <w:rPr>
          <w:b/>
        </w:rPr>
        <w:t xml:space="preserve"> groups. </w:t>
      </w:r>
      <w:commentRangeEnd w:id="82"/>
      <w:r w:rsidR="004C6E9F">
        <w:rPr>
          <w:rStyle w:val="CommentReference"/>
        </w:rPr>
        <w:commentReference w:id="82"/>
      </w:r>
      <w:commentRangeEnd w:id="83"/>
      <w:r w:rsidR="00A26A1A">
        <w:rPr>
          <w:rStyle w:val="CommentReference"/>
        </w:rPr>
        <w:commentReference w:id="83"/>
      </w:r>
    </w:p>
    <w:p w14:paraId="3FEE93BB" w14:textId="77777777" w:rsidR="00124194" w:rsidRDefault="00124194">
      <w:pPr>
        <w:rPr>
          <w:b/>
        </w:rPr>
      </w:pPr>
      <w:r>
        <w:rPr>
          <w:b/>
        </w:rPr>
        <w:br w:type="page"/>
      </w:r>
    </w:p>
    <w:p w14:paraId="3DED6679" w14:textId="64B99DFB" w:rsidR="00954FA5" w:rsidRPr="00EC0EF5" w:rsidRDefault="00954FA5" w:rsidP="00EC0EF5">
      <w:pPr>
        <w:spacing w:line="360" w:lineRule="auto"/>
        <w:rPr>
          <w:b/>
        </w:rPr>
      </w:pPr>
      <w:r w:rsidRPr="00631AB6">
        <w:rPr>
          <w:b/>
        </w:rPr>
        <w:lastRenderedPageBreak/>
        <w:t>FIGURE LEGENDS</w:t>
      </w:r>
    </w:p>
    <w:p w14:paraId="43B141EF" w14:textId="3068B9DF" w:rsidR="00302193" w:rsidRDefault="0034195B" w:rsidP="00CC2F88">
      <w:pPr>
        <w:spacing w:line="360" w:lineRule="auto"/>
        <w:jc w:val="both"/>
      </w:pPr>
      <w:r w:rsidRPr="00E41C1B">
        <w:rPr>
          <w:b/>
        </w:rPr>
        <w:t>Fig</w:t>
      </w:r>
      <w:r>
        <w:rPr>
          <w:b/>
        </w:rPr>
        <w:t>.</w:t>
      </w:r>
      <w:r w:rsidRPr="00E41C1B">
        <w:rPr>
          <w:b/>
        </w:rPr>
        <w:t xml:space="preserve"> </w:t>
      </w:r>
      <w:r w:rsidR="00CF6347" w:rsidRPr="00E41C1B">
        <w:rPr>
          <w:b/>
        </w:rPr>
        <w:t xml:space="preserve">1. </w:t>
      </w:r>
      <w:r w:rsidR="00302193" w:rsidRPr="00E41C1B">
        <w:rPr>
          <w:b/>
        </w:rPr>
        <w:t>Description of CONSTRU workflow and strategies for gene ranking and selection.</w:t>
      </w:r>
      <w:r w:rsidR="00B02E47" w:rsidRPr="00E41C1B">
        <w:rPr>
          <w:b/>
        </w:rPr>
        <w:t xml:space="preserve"> </w:t>
      </w:r>
      <w:r w:rsidR="00302193" w:rsidRPr="006F286B">
        <w:rPr>
          <w:b/>
        </w:rPr>
        <w:t>(A)</w:t>
      </w:r>
      <w:r w:rsidR="00302193" w:rsidRPr="006F286B">
        <w:t xml:space="preserve"> Gra</w:t>
      </w:r>
      <w:r w:rsidR="00302193">
        <w:t xml:space="preserve">phical depiction of CONSTRU workflow illustrating the </w:t>
      </w:r>
      <w:r w:rsidR="00266102">
        <w:t>iterative</w:t>
      </w:r>
      <w:r w:rsidR="00302193">
        <w:t xml:space="preserve"> process of ranking cases into gene expression </w:t>
      </w:r>
      <w:proofErr w:type="spellStart"/>
      <w:r w:rsidR="00302193">
        <w:t>tertiles</w:t>
      </w:r>
      <w:proofErr w:type="spellEnd"/>
      <w:r w:rsidR="00266102">
        <w:t>,</w:t>
      </w:r>
      <w:r w:rsidR="00302193">
        <w:t xml:space="preserve"> </w:t>
      </w:r>
      <w:r w:rsidR="00266102">
        <w:t xml:space="preserve">then </w:t>
      </w:r>
      <w:r w:rsidR="00302193">
        <w:t xml:space="preserve">computing </w:t>
      </w:r>
      <w:proofErr w:type="spellStart"/>
      <w:r w:rsidR="00302193">
        <w:t>CYTscore</w:t>
      </w:r>
      <w:proofErr w:type="spellEnd"/>
      <w:r w:rsidR="00302193">
        <w:t xml:space="preserve">-survival statistics </w:t>
      </w:r>
      <w:r w:rsidR="009502B0">
        <w:t xml:space="preserve">for each </w:t>
      </w:r>
      <w:proofErr w:type="spellStart"/>
      <w:r w:rsidR="009502B0">
        <w:t>tertile</w:t>
      </w:r>
      <w:proofErr w:type="spellEnd"/>
      <w:r w:rsidR="009502B0">
        <w:t xml:space="preserve"> of each gene</w:t>
      </w:r>
      <w:r w:rsidR="00302193">
        <w:t xml:space="preserve">. </w:t>
      </w:r>
      <w:r w:rsidR="00302193">
        <w:rPr>
          <w:b/>
        </w:rPr>
        <w:t>(B)</w:t>
      </w:r>
      <w:r w:rsidR="00302193">
        <w:t xml:space="preserve"> Illustration of gene ranking by parity score and partitioning of </w:t>
      </w:r>
      <w:proofErr w:type="spellStart"/>
      <w:r w:rsidR="00302193">
        <w:t>LowerT</w:t>
      </w:r>
      <w:proofErr w:type="spellEnd"/>
      <w:r w:rsidR="00302193">
        <w:t xml:space="preserve"> and </w:t>
      </w:r>
      <w:proofErr w:type="spellStart"/>
      <w:r w:rsidR="00302193">
        <w:t>UpperT</w:t>
      </w:r>
      <w:proofErr w:type="spellEnd"/>
      <w:r w:rsidR="00302193">
        <w:t xml:space="preserve"> genes. </w:t>
      </w:r>
      <w:r w:rsidR="00302193">
        <w:rPr>
          <w:b/>
        </w:rPr>
        <w:t>(C-E)</w:t>
      </w:r>
      <w:r w:rsidR="00302193">
        <w:t xml:space="preserve"> Assessing reproducibility of top </w:t>
      </w:r>
      <w:proofErr w:type="spellStart"/>
      <w:r w:rsidR="00302193">
        <w:t>UpperT</w:t>
      </w:r>
      <w:proofErr w:type="spellEnd"/>
      <w:r w:rsidR="00302193">
        <w:t xml:space="preserve"> and </w:t>
      </w:r>
      <w:proofErr w:type="spellStart"/>
      <w:r w:rsidR="00302193">
        <w:t>LowerT</w:t>
      </w:r>
      <w:proofErr w:type="spellEnd"/>
      <w:r w:rsidR="00302193">
        <w:t xml:space="preserve"> genes. For each gene selected by parity score percentile rank thresholds</w:t>
      </w:r>
      <w:r w:rsidR="00F94B0C">
        <w:t xml:space="preserve"> (2%, 4%, and 6%),</w:t>
      </w:r>
      <w:r w:rsidR="00302193">
        <w:t xml:space="preserve"> and overlapping between OV1 and OV2, the </w:t>
      </w:r>
      <w:proofErr w:type="spellStart"/>
      <w:r w:rsidR="00302193">
        <w:t>CYTscore</w:t>
      </w:r>
      <w:proofErr w:type="spellEnd"/>
      <w:r w:rsidR="00302193">
        <w:t xml:space="preserve"> hazard ratios (HR) are plotted for each gene’s </w:t>
      </w:r>
      <w:proofErr w:type="spellStart"/>
      <w:r w:rsidR="00302193">
        <w:t>tertile</w:t>
      </w:r>
      <w:proofErr w:type="spellEnd"/>
      <w:r w:rsidR="00302193">
        <w:t xml:space="preserve">, in each data set. The OV3 data set </w:t>
      </w:r>
      <w:r w:rsidR="00F94B0C">
        <w:t xml:space="preserve">was </w:t>
      </w:r>
      <w:r w:rsidR="00302193">
        <w:t xml:space="preserve">used to assess the general reproducibility of the gene </w:t>
      </w:r>
      <w:proofErr w:type="spellStart"/>
      <w:r w:rsidR="00302193">
        <w:t>tertile</w:t>
      </w:r>
      <w:proofErr w:type="spellEnd"/>
      <w:r w:rsidR="00302193">
        <w:t xml:space="preserve">-specific </w:t>
      </w:r>
      <w:proofErr w:type="spellStart"/>
      <w:r w:rsidR="00302193">
        <w:t>CYTscore</w:t>
      </w:r>
      <w:proofErr w:type="spellEnd"/>
      <w:r w:rsidR="00302193">
        <w:t xml:space="preserve">-survival associations observed in OV1 and OV2. *, </w:t>
      </w:r>
      <w:r w:rsidR="00302193" w:rsidRPr="00710074">
        <w:rPr>
          <w:i/>
        </w:rPr>
        <w:t>P</w:t>
      </w:r>
      <w:r w:rsidR="00302193">
        <w:t xml:space="preserve"> &lt;0.05 &amp; &gt;0.01; **, </w:t>
      </w:r>
      <w:r w:rsidR="00302193" w:rsidRPr="00710074">
        <w:rPr>
          <w:i/>
        </w:rPr>
        <w:t>P</w:t>
      </w:r>
      <w:r w:rsidR="00302193">
        <w:t xml:space="preserve"> &lt;0.01 &amp; &gt;0.001; ***, </w:t>
      </w:r>
      <w:r w:rsidR="00302193" w:rsidRPr="00710074">
        <w:rPr>
          <w:i/>
        </w:rPr>
        <w:t>P</w:t>
      </w:r>
      <w:r w:rsidR="00302193">
        <w:t xml:space="preserve"> &lt;0.001.</w:t>
      </w:r>
    </w:p>
    <w:p w14:paraId="680A9B15" w14:textId="3CAF7967" w:rsidR="00302193" w:rsidRDefault="0034195B" w:rsidP="00CC2F88">
      <w:pPr>
        <w:spacing w:line="360" w:lineRule="auto"/>
        <w:jc w:val="both"/>
      </w:pPr>
      <w:r w:rsidRPr="00E41C1B">
        <w:rPr>
          <w:b/>
        </w:rPr>
        <w:t>Fig</w:t>
      </w:r>
      <w:r>
        <w:rPr>
          <w:b/>
        </w:rPr>
        <w:t>.</w:t>
      </w:r>
      <w:r w:rsidR="00CF6347" w:rsidRPr="00E41C1B">
        <w:rPr>
          <w:b/>
        </w:rPr>
        <w:t xml:space="preserve"> 2. </w:t>
      </w:r>
      <w:r w:rsidR="00302193" w:rsidRPr="00E41C1B">
        <w:rPr>
          <w:b/>
        </w:rPr>
        <w:t xml:space="preserve">Stratification signatures and the reproducibility of </w:t>
      </w:r>
      <w:proofErr w:type="spellStart"/>
      <w:r w:rsidR="00302193" w:rsidRPr="00E41C1B">
        <w:rPr>
          <w:b/>
        </w:rPr>
        <w:t>tertile</w:t>
      </w:r>
      <w:proofErr w:type="spellEnd"/>
      <w:r w:rsidR="00302193" w:rsidRPr="00E41C1B">
        <w:rPr>
          <w:b/>
        </w:rPr>
        <w:t xml:space="preserve">-specific </w:t>
      </w:r>
      <w:proofErr w:type="spellStart"/>
      <w:r w:rsidR="00302193" w:rsidRPr="00E41C1B">
        <w:rPr>
          <w:b/>
        </w:rPr>
        <w:t>CYTscore</w:t>
      </w:r>
      <w:proofErr w:type="spellEnd"/>
      <w:r w:rsidR="00302193" w:rsidRPr="00E41C1B">
        <w:rPr>
          <w:b/>
        </w:rPr>
        <w:t>-survival associations.</w:t>
      </w:r>
      <w:r w:rsidR="00302193" w:rsidRPr="00E41C1B">
        <w:t xml:space="preserve"> </w:t>
      </w:r>
      <w:proofErr w:type="spellStart"/>
      <w:r w:rsidR="00302193">
        <w:t>UpperT</w:t>
      </w:r>
      <w:proofErr w:type="spellEnd"/>
      <w:r w:rsidR="00302193">
        <w:t xml:space="preserve">, </w:t>
      </w:r>
      <w:proofErr w:type="spellStart"/>
      <w:r w:rsidR="00302193">
        <w:t>LowerT</w:t>
      </w:r>
      <w:proofErr w:type="spellEnd"/>
      <w:r w:rsidR="00302193">
        <w:t xml:space="preserve"> and the combined (</w:t>
      </w:r>
      <w:proofErr w:type="spellStart"/>
      <w:r w:rsidR="00302193">
        <w:t>STRATsig</w:t>
      </w:r>
      <w:proofErr w:type="spellEnd"/>
      <w:r w:rsidR="00302193">
        <w:t xml:space="preserve">) gene signatures were used to stratify cases into population </w:t>
      </w:r>
      <w:proofErr w:type="spellStart"/>
      <w:r w:rsidR="00302193">
        <w:t>tertiles</w:t>
      </w:r>
      <w:proofErr w:type="spellEnd"/>
      <w:r w:rsidR="00302193">
        <w:t xml:space="preserve"> for assessment of </w:t>
      </w:r>
      <w:proofErr w:type="spellStart"/>
      <w:r w:rsidR="00302193">
        <w:t>CYTscore</w:t>
      </w:r>
      <w:proofErr w:type="spellEnd"/>
      <w:r w:rsidR="00302193">
        <w:t xml:space="preserve">-survival associations by Kaplan-Meier analysis. </w:t>
      </w:r>
      <w:r w:rsidR="00302193" w:rsidRPr="00B34FDE">
        <w:rPr>
          <w:b/>
        </w:rPr>
        <w:t>(A-C)</w:t>
      </w:r>
      <w:r w:rsidR="00302193">
        <w:t xml:space="preserve"> Shown are results for the OV1 + OV2 combined cohort stratified by </w:t>
      </w:r>
      <w:r w:rsidR="00302193" w:rsidRPr="00B34FDE">
        <w:rPr>
          <w:b/>
        </w:rPr>
        <w:t>(A)</w:t>
      </w:r>
      <w:r w:rsidR="00302193">
        <w:t xml:space="preserve"> the </w:t>
      </w:r>
      <w:proofErr w:type="spellStart"/>
      <w:r w:rsidR="00302193">
        <w:t>UpperT</w:t>
      </w:r>
      <w:proofErr w:type="spellEnd"/>
      <w:r w:rsidR="00302193">
        <w:t xml:space="preserve"> signature, </w:t>
      </w:r>
      <w:r w:rsidR="00302193" w:rsidRPr="00B34FDE">
        <w:rPr>
          <w:b/>
        </w:rPr>
        <w:t>(B)</w:t>
      </w:r>
      <w:r w:rsidR="00302193">
        <w:t xml:space="preserve"> the </w:t>
      </w:r>
      <w:proofErr w:type="spellStart"/>
      <w:r w:rsidR="00302193">
        <w:t>LowerT</w:t>
      </w:r>
      <w:proofErr w:type="spellEnd"/>
      <w:r w:rsidR="00302193">
        <w:t xml:space="preserve"> signature and </w:t>
      </w:r>
      <w:r w:rsidR="00302193" w:rsidRPr="00B34FDE">
        <w:rPr>
          <w:b/>
        </w:rPr>
        <w:t>(C)</w:t>
      </w:r>
      <w:r w:rsidR="00302193">
        <w:t xml:space="preserve"> the combined signature. </w:t>
      </w:r>
      <w:r w:rsidR="00302193" w:rsidRPr="00B34FDE">
        <w:rPr>
          <w:b/>
        </w:rPr>
        <w:t>(D-F)</w:t>
      </w:r>
      <w:r w:rsidR="00302193">
        <w:t xml:space="preserve"> Results are show for cases of the OV3 cohort stratified by </w:t>
      </w:r>
      <w:r w:rsidR="00302193" w:rsidRPr="00B34FDE">
        <w:rPr>
          <w:b/>
        </w:rPr>
        <w:t>(</w:t>
      </w:r>
      <w:r w:rsidR="00302193">
        <w:rPr>
          <w:b/>
        </w:rPr>
        <w:t>D</w:t>
      </w:r>
      <w:r w:rsidR="00302193" w:rsidRPr="00B34FDE">
        <w:rPr>
          <w:b/>
        </w:rPr>
        <w:t>)</w:t>
      </w:r>
      <w:r w:rsidR="00302193">
        <w:t xml:space="preserve"> the </w:t>
      </w:r>
      <w:proofErr w:type="spellStart"/>
      <w:r w:rsidR="00302193">
        <w:t>UpperT</w:t>
      </w:r>
      <w:proofErr w:type="spellEnd"/>
      <w:r w:rsidR="00302193">
        <w:t xml:space="preserve"> signature, </w:t>
      </w:r>
      <w:r w:rsidR="00302193" w:rsidRPr="00B34FDE">
        <w:rPr>
          <w:b/>
        </w:rPr>
        <w:t>(</w:t>
      </w:r>
      <w:r w:rsidR="00302193">
        <w:rPr>
          <w:b/>
        </w:rPr>
        <w:t>E</w:t>
      </w:r>
      <w:r w:rsidR="00302193" w:rsidRPr="00B34FDE">
        <w:rPr>
          <w:b/>
        </w:rPr>
        <w:t>)</w:t>
      </w:r>
      <w:r w:rsidR="00302193">
        <w:t xml:space="preserve"> the </w:t>
      </w:r>
      <w:proofErr w:type="spellStart"/>
      <w:r w:rsidR="00302193">
        <w:t>LowerT</w:t>
      </w:r>
      <w:proofErr w:type="spellEnd"/>
      <w:r w:rsidR="00302193">
        <w:t xml:space="preserve"> signature and </w:t>
      </w:r>
      <w:r w:rsidR="00302193" w:rsidRPr="00B34FDE">
        <w:rPr>
          <w:b/>
        </w:rPr>
        <w:t>(</w:t>
      </w:r>
      <w:r w:rsidR="00302193">
        <w:rPr>
          <w:b/>
        </w:rPr>
        <w:t>F</w:t>
      </w:r>
      <w:r w:rsidR="00302193" w:rsidRPr="00B34FDE">
        <w:rPr>
          <w:b/>
        </w:rPr>
        <w:t>)</w:t>
      </w:r>
      <w:r w:rsidR="00302193">
        <w:t xml:space="preserve"> the combined signature. </w:t>
      </w:r>
      <w:r w:rsidR="001248EE">
        <w:t xml:space="preserve">Similar results </w:t>
      </w:r>
      <w:r w:rsidR="00302193">
        <w:t xml:space="preserve">are shown for the validation cohorts </w:t>
      </w:r>
      <w:r w:rsidR="00302193">
        <w:rPr>
          <w:b/>
        </w:rPr>
        <w:t>(G)</w:t>
      </w:r>
      <w:r w:rsidR="00302193">
        <w:t xml:space="preserve"> OV4, </w:t>
      </w:r>
      <w:r w:rsidR="00302193">
        <w:rPr>
          <w:b/>
        </w:rPr>
        <w:t>(H)</w:t>
      </w:r>
      <w:r w:rsidR="00302193">
        <w:t xml:space="preserve"> OV5 and </w:t>
      </w:r>
      <w:r w:rsidR="00302193">
        <w:rPr>
          <w:b/>
        </w:rPr>
        <w:t>(I)</w:t>
      </w:r>
      <w:r w:rsidR="00302193">
        <w:t xml:space="preserve"> OV6. </w:t>
      </w:r>
      <w:proofErr w:type="spellStart"/>
      <w:r w:rsidR="00302193">
        <w:t>CYTscore</w:t>
      </w:r>
      <w:proofErr w:type="spellEnd"/>
      <w:r w:rsidR="00302193">
        <w:t xml:space="preserve"> </w:t>
      </w:r>
      <w:proofErr w:type="spellStart"/>
      <w:r w:rsidR="00302193">
        <w:t>tertiles</w:t>
      </w:r>
      <w:proofErr w:type="spellEnd"/>
      <w:r w:rsidR="00302193">
        <w:t xml:space="preserve"> (Lo, Mid, Hi) were determined using all cases of a </w:t>
      </w:r>
      <w:r w:rsidR="001248EE">
        <w:t>cohort as input</w:t>
      </w:r>
      <w:r w:rsidR="00302193">
        <w:t xml:space="preserve">. </w:t>
      </w:r>
      <w:r w:rsidR="001D2FE1">
        <w:t>Heat maps</w:t>
      </w:r>
      <w:r w:rsidR="00302193">
        <w:t xml:space="preserve"> of genes hierarchically clustered by average linkage clustering (with Pearson correlation as distance metric) are shown. Red indicates above-mean expression; blue denotes below-mean expression. Black and gray vertical bars to the right of </w:t>
      </w:r>
      <w:r w:rsidR="001D2FE1">
        <w:t>heat maps</w:t>
      </w:r>
      <w:r w:rsidR="00302193">
        <w:t xml:space="preserve"> denote </w:t>
      </w:r>
      <w:proofErr w:type="spellStart"/>
      <w:r w:rsidR="00302193">
        <w:t>UpperT</w:t>
      </w:r>
      <w:proofErr w:type="spellEnd"/>
      <w:r w:rsidR="00302193">
        <w:t xml:space="preserve"> and </w:t>
      </w:r>
      <w:proofErr w:type="spellStart"/>
      <w:r w:rsidR="00302193">
        <w:t>LowerT</w:t>
      </w:r>
      <w:proofErr w:type="spellEnd"/>
      <w:r w:rsidR="00302193">
        <w:t xml:space="preserve"> genes, respectively. </w:t>
      </w:r>
      <w:proofErr w:type="spellStart"/>
      <w:r w:rsidR="00302193">
        <w:t>Logrank</w:t>
      </w:r>
      <w:proofErr w:type="spellEnd"/>
      <w:r w:rsidR="00302193">
        <w:t xml:space="preserve"> p-values are shown.</w:t>
      </w:r>
    </w:p>
    <w:p w14:paraId="6C4121A9" w14:textId="4FBC8D9B" w:rsidR="00CF6347" w:rsidRDefault="0034195B" w:rsidP="00631AB6">
      <w:pPr>
        <w:spacing w:line="360" w:lineRule="auto"/>
        <w:jc w:val="both"/>
      </w:pPr>
      <w:r w:rsidRPr="00E41C1B">
        <w:rPr>
          <w:b/>
        </w:rPr>
        <w:t>Fig</w:t>
      </w:r>
      <w:r>
        <w:rPr>
          <w:b/>
        </w:rPr>
        <w:t>.</w:t>
      </w:r>
      <w:r w:rsidR="00CF6347">
        <w:rPr>
          <w:b/>
        </w:rPr>
        <w:t xml:space="preserve"> 3. </w:t>
      </w:r>
      <w:r w:rsidR="00302193">
        <w:rPr>
          <w:b/>
        </w:rPr>
        <w:t>The</w:t>
      </w:r>
      <w:r w:rsidR="00C600EA">
        <w:rPr>
          <w:b/>
        </w:rPr>
        <w:t xml:space="preserve"> S-T3</w:t>
      </w:r>
      <w:r w:rsidR="00302193">
        <w:rPr>
          <w:b/>
        </w:rPr>
        <w:t xml:space="preserve"> </w:t>
      </w:r>
      <w:proofErr w:type="spellStart"/>
      <w:r w:rsidR="00302193">
        <w:rPr>
          <w:b/>
        </w:rPr>
        <w:t>CYTscore</w:t>
      </w:r>
      <w:proofErr w:type="spellEnd"/>
      <w:r w:rsidR="00302193">
        <w:rPr>
          <w:b/>
        </w:rPr>
        <w:t xml:space="preserve">-survival association </w:t>
      </w:r>
      <w:r w:rsidR="00C600EA">
        <w:rPr>
          <w:b/>
        </w:rPr>
        <w:t>is independent of</w:t>
      </w:r>
      <w:r w:rsidR="00302193">
        <w:rPr>
          <w:b/>
        </w:rPr>
        <w:t xml:space="preserve"> debulking status, stage </w:t>
      </w:r>
      <w:r w:rsidR="00C600EA">
        <w:rPr>
          <w:b/>
        </w:rPr>
        <w:t xml:space="preserve">and </w:t>
      </w:r>
      <w:r w:rsidR="00302193">
        <w:rPr>
          <w:b/>
        </w:rPr>
        <w:t>patient age.</w:t>
      </w:r>
      <w:r w:rsidR="00302193">
        <w:t xml:space="preserve"> </w:t>
      </w:r>
      <w:r w:rsidR="00302193" w:rsidRPr="00F41374">
        <w:rPr>
          <w:b/>
        </w:rPr>
        <w:t>(A)</w:t>
      </w:r>
      <w:r w:rsidR="00302193">
        <w:t xml:space="preserve"> The integrated test group comprising cohorts OV4, OV5 and OV6 was used to assess relationships between </w:t>
      </w:r>
      <w:proofErr w:type="spellStart"/>
      <w:r w:rsidR="00302193">
        <w:t>tertile</w:t>
      </w:r>
      <w:proofErr w:type="spellEnd"/>
      <w:r w:rsidR="00270F24">
        <w:t>-specific</w:t>
      </w:r>
      <w:r w:rsidR="00302193">
        <w:t xml:space="preserve"> </w:t>
      </w:r>
      <w:proofErr w:type="spellStart"/>
      <w:r w:rsidR="00302193">
        <w:t>CYTscore</w:t>
      </w:r>
      <w:proofErr w:type="spellEnd"/>
      <w:r w:rsidR="00302193">
        <w:t>-survival associations and known prognostic factors. Cross-</w:t>
      </w:r>
      <w:proofErr w:type="spellStart"/>
      <w:r w:rsidR="00302193">
        <w:t>tertile</w:t>
      </w:r>
      <w:proofErr w:type="spellEnd"/>
      <w:r w:rsidR="00302193">
        <w:t xml:space="preserve"> Kaplan-Meier plots are shown for cases categorized as </w:t>
      </w:r>
      <w:r w:rsidR="00302193">
        <w:rPr>
          <w:b/>
        </w:rPr>
        <w:t>(B)</w:t>
      </w:r>
      <w:r w:rsidR="00302193">
        <w:t xml:space="preserve"> optimally debulked, </w:t>
      </w:r>
      <w:r w:rsidR="00302193">
        <w:rPr>
          <w:b/>
        </w:rPr>
        <w:t>(C)</w:t>
      </w:r>
      <w:r w:rsidR="00302193">
        <w:t xml:space="preserve"> sub-optimally debulked, </w:t>
      </w:r>
      <w:r w:rsidR="00302193" w:rsidRPr="00F41374">
        <w:rPr>
          <w:b/>
        </w:rPr>
        <w:t>(D)</w:t>
      </w:r>
      <w:r w:rsidR="00302193">
        <w:t xml:space="preserve"> FIGO stage III, </w:t>
      </w:r>
      <w:r w:rsidR="00302193" w:rsidRPr="00F41374">
        <w:rPr>
          <w:b/>
        </w:rPr>
        <w:t>(E)</w:t>
      </w:r>
      <w:r w:rsidR="00302193">
        <w:t xml:space="preserve"> FIGO stage IV, </w:t>
      </w:r>
      <w:r w:rsidR="00302193" w:rsidRPr="00F41374">
        <w:rPr>
          <w:b/>
        </w:rPr>
        <w:t>(F)</w:t>
      </w:r>
      <w:r w:rsidR="00302193">
        <w:t xml:space="preserve"> younger age (&lt;62) and </w:t>
      </w:r>
      <w:r w:rsidR="00302193" w:rsidRPr="00D046FC">
        <w:rPr>
          <w:b/>
        </w:rPr>
        <w:t>(G)</w:t>
      </w:r>
      <w:r w:rsidR="00302193">
        <w:t xml:space="preserve"> older age (&gt;62).</w:t>
      </w:r>
      <w:r w:rsidR="00302193" w:rsidRPr="00D046FC">
        <w:t xml:space="preserve"> </w:t>
      </w:r>
      <w:proofErr w:type="spellStart"/>
      <w:r w:rsidR="00302193">
        <w:t>Logrank</w:t>
      </w:r>
      <w:proofErr w:type="spellEnd"/>
      <w:r w:rsidR="00302193">
        <w:t xml:space="preserve"> p-values are reported.</w:t>
      </w:r>
      <w:r w:rsidR="00184E71" w:rsidRPr="00184E71">
        <w:t xml:space="preserve"> </w:t>
      </w:r>
      <w:r w:rsidR="00015262">
        <w:t xml:space="preserve">With respect to treatments, </w:t>
      </w:r>
      <w:r w:rsidR="00184E71">
        <w:t xml:space="preserve">all patients </w:t>
      </w:r>
      <w:r w:rsidR="00015262">
        <w:t>of</w:t>
      </w:r>
      <w:r w:rsidR="00184E71">
        <w:t xml:space="preserve"> each cohort received standard of care </w:t>
      </w:r>
      <w:proofErr w:type="gramStart"/>
      <w:r w:rsidR="00184E71">
        <w:t>platinum based</w:t>
      </w:r>
      <w:proofErr w:type="gramEnd"/>
      <w:r w:rsidR="00184E71">
        <w:t xml:space="preserve"> chemotherapy and surgery, </w:t>
      </w:r>
      <w:r w:rsidR="00015262">
        <w:t xml:space="preserve">while none </w:t>
      </w:r>
      <w:r w:rsidR="00184E71">
        <w:t xml:space="preserve">received immunotherapy. Half of </w:t>
      </w:r>
      <w:r w:rsidR="00015262">
        <w:t xml:space="preserve">OV6 </w:t>
      </w:r>
      <w:r w:rsidR="00184E71">
        <w:t xml:space="preserve">patients received </w:t>
      </w:r>
      <w:r w:rsidR="00015262">
        <w:t xml:space="preserve">concurrent </w:t>
      </w:r>
      <w:r w:rsidR="00184E71">
        <w:lastRenderedPageBreak/>
        <w:t>bevacizumab (a VEGF inhibitor)</w:t>
      </w:r>
      <w:r w:rsidR="00015262">
        <w:t>; however,</w:t>
      </w:r>
      <w:r w:rsidR="00184E71">
        <w:t xml:space="preserve"> </w:t>
      </w:r>
      <w:r w:rsidR="00015262">
        <w:t>this</w:t>
      </w:r>
      <w:r w:rsidR="00184E71">
        <w:t xml:space="preserve"> did not impact performance of </w:t>
      </w:r>
      <w:proofErr w:type="spellStart"/>
      <w:r w:rsidR="00184E71">
        <w:t>STRATsig</w:t>
      </w:r>
      <w:proofErr w:type="spellEnd"/>
      <w:r w:rsidR="00184E71">
        <w:t xml:space="preserve"> or </w:t>
      </w:r>
      <w:proofErr w:type="spellStart"/>
      <w:r w:rsidR="00184E71">
        <w:t>CYTscore</w:t>
      </w:r>
      <w:proofErr w:type="spellEnd"/>
      <w:r w:rsidR="00015262">
        <w:t xml:space="preserve"> when investigated as a co-variable</w:t>
      </w:r>
      <w:r w:rsidR="00184E71">
        <w:t>.</w:t>
      </w:r>
    </w:p>
    <w:p w14:paraId="2FE314B8" w14:textId="5CFD0E90" w:rsidR="00302193" w:rsidRDefault="0034195B" w:rsidP="00CC2F88">
      <w:pPr>
        <w:spacing w:line="360" w:lineRule="auto"/>
        <w:jc w:val="both"/>
      </w:pPr>
      <w:r w:rsidRPr="00E41C1B">
        <w:rPr>
          <w:b/>
        </w:rPr>
        <w:t>Fig</w:t>
      </w:r>
      <w:r>
        <w:rPr>
          <w:b/>
        </w:rPr>
        <w:t>.</w:t>
      </w:r>
      <w:r w:rsidR="00CF6347" w:rsidRPr="00C54352">
        <w:rPr>
          <w:b/>
        </w:rPr>
        <w:t xml:space="preserve"> 4.</w:t>
      </w:r>
      <w:r w:rsidR="00CF6347" w:rsidRPr="00C54352">
        <w:t xml:space="preserve"> </w:t>
      </w:r>
      <w:proofErr w:type="spellStart"/>
      <w:r w:rsidR="00302193" w:rsidRPr="00C54352">
        <w:rPr>
          <w:b/>
        </w:rPr>
        <w:t>STRATsig</w:t>
      </w:r>
      <w:proofErr w:type="spellEnd"/>
      <w:r w:rsidR="00302193" w:rsidRPr="00C54352">
        <w:rPr>
          <w:b/>
        </w:rPr>
        <w:t xml:space="preserve"> </w:t>
      </w:r>
      <w:proofErr w:type="spellStart"/>
      <w:r w:rsidR="00302193" w:rsidRPr="00C54352">
        <w:rPr>
          <w:b/>
        </w:rPr>
        <w:t>tertiles</w:t>
      </w:r>
      <w:proofErr w:type="spellEnd"/>
      <w:r w:rsidR="00302193" w:rsidRPr="00C54352">
        <w:rPr>
          <w:b/>
        </w:rPr>
        <w:t xml:space="preserve"> differ </w:t>
      </w:r>
      <w:r w:rsidR="00E41C1B">
        <w:rPr>
          <w:b/>
        </w:rPr>
        <w:t xml:space="preserve">by pathways of </w:t>
      </w:r>
      <w:r w:rsidR="00302193" w:rsidRPr="00C54352">
        <w:rPr>
          <w:b/>
        </w:rPr>
        <w:t xml:space="preserve">immune suppression, </w:t>
      </w:r>
      <w:r w:rsidR="00E41C1B">
        <w:rPr>
          <w:b/>
        </w:rPr>
        <w:t>T cell dysfunction, antigen presentation and TMB</w:t>
      </w:r>
      <w:r w:rsidR="00302193" w:rsidRPr="00C54352">
        <w:rPr>
          <w:b/>
        </w:rPr>
        <w:t>.</w:t>
      </w:r>
      <w:r w:rsidR="00302193" w:rsidRPr="00C54352">
        <w:t xml:space="preserve"> </w:t>
      </w:r>
      <w:r w:rsidR="00302193">
        <w:rPr>
          <w:b/>
        </w:rPr>
        <w:t>(A)</w:t>
      </w:r>
      <w:r w:rsidR="00302193">
        <w:t xml:space="preserve"> </w:t>
      </w:r>
      <w:r w:rsidR="00D2569F">
        <w:t>P</w:t>
      </w:r>
      <w:r w:rsidR="00302193">
        <w:t>athway enrichment analysis using the DAVID knowledgebase</w:t>
      </w:r>
      <w:r w:rsidR="00D2569F">
        <w:t>.</w:t>
      </w:r>
      <w:r w:rsidR="00302193">
        <w:t xml:space="preserve"> </w:t>
      </w:r>
      <w:r w:rsidR="00D2569F">
        <w:t>For each cohort, the</w:t>
      </w:r>
      <w:r w:rsidR="00302193">
        <w:t xml:space="preserve"> top 2% of </w:t>
      </w:r>
      <w:proofErr w:type="spellStart"/>
      <w:r w:rsidR="00302193">
        <w:t>STRATsig</w:t>
      </w:r>
      <w:proofErr w:type="spellEnd"/>
      <w:r w:rsidR="00302193">
        <w:t xml:space="preserve"> positively or negatively correlated genes</w:t>
      </w:r>
      <w:r w:rsidR="00D2569F">
        <w:t xml:space="preserve"> were analyzed</w:t>
      </w:r>
      <w:r w:rsidR="00302193">
        <w:t xml:space="preserve">. </w:t>
      </w:r>
      <w:r w:rsidR="00302193">
        <w:rPr>
          <w:b/>
        </w:rPr>
        <w:t>(B)</w:t>
      </w:r>
      <w:r w:rsidR="00302193">
        <w:t xml:space="preserve"> Pathway activation scores were computed by </w:t>
      </w:r>
      <w:r w:rsidR="00302193" w:rsidRPr="00F90538">
        <w:t>single-sample gene set enrichment analysis</w:t>
      </w:r>
      <w:r w:rsidR="00302193">
        <w:t xml:space="preserve"> in the integrated training (OV1-OV3) and test (OV4-OV6) groups. The mean pathway activity heat</w:t>
      </w:r>
      <w:r w:rsidR="001D2FE1">
        <w:t xml:space="preserve"> </w:t>
      </w:r>
      <w:r w:rsidR="00302193">
        <w:t xml:space="preserve">map shows the average of pathway activity scores for each </w:t>
      </w:r>
      <w:proofErr w:type="spellStart"/>
      <w:r w:rsidR="00302193">
        <w:t>CYTscore</w:t>
      </w:r>
      <w:proofErr w:type="spellEnd"/>
      <w:r w:rsidR="00302193">
        <w:t xml:space="preserve"> group (Lo, Mid, Hi) within each </w:t>
      </w:r>
      <w:proofErr w:type="spellStart"/>
      <w:r w:rsidR="00302193">
        <w:t>STRATsig</w:t>
      </w:r>
      <w:proofErr w:type="spellEnd"/>
      <w:r w:rsidR="00302193">
        <w:t xml:space="preserve"> </w:t>
      </w:r>
      <w:proofErr w:type="spellStart"/>
      <w:r w:rsidR="00302193">
        <w:t>tertile</w:t>
      </w:r>
      <w:proofErr w:type="spellEnd"/>
      <w:r w:rsidR="00302193">
        <w:t>.</w:t>
      </w:r>
      <w:r w:rsidR="007C280F">
        <w:t xml:space="preserve"> </w:t>
      </w:r>
      <w:r w:rsidR="00302193">
        <w:t xml:space="preserve">Red indicates higher pathway activity; blue denotes lower pathway activity. </w:t>
      </w:r>
      <w:r w:rsidR="007C280F">
        <w:t>T</w:t>
      </w:r>
      <w:r w:rsidR="00175F6C">
        <w:t>he 20</w:t>
      </w:r>
      <w:r w:rsidR="007C280F">
        <w:t xml:space="preserve"> </w:t>
      </w:r>
      <w:r w:rsidR="00302193">
        <w:t>pathway</w:t>
      </w:r>
      <w:r w:rsidR="007C280F">
        <w:t>s</w:t>
      </w:r>
      <w:r w:rsidR="00302193">
        <w:t xml:space="preserve"> </w:t>
      </w:r>
      <w:r w:rsidR="007C280F">
        <w:t xml:space="preserve">with significant </w:t>
      </w:r>
      <w:r w:rsidR="00302193">
        <w:t xml:space="preserve">activity differences between </w:t>
      </w:r>
      <w:proofErr w:type="spellStart"/>
      <w:r w:rsidR="00302193">
        <w:t>STRATsig</w:t>
      </w:r>
      <w:proofErr w:type="spellEnd"/>
      <w:r w:rsidR="00302193">
        <w:t xml:space="preserve"> T1 and T3, or </w:t>
      </w:r>
      <w:proofErr w:type="spellStart"/>
      <w:r w:rsidR="00302193">
        <w:t>CYTscore</w:t>
      </w:r>
      <w:proofErr w:type="spellEnd"/>
      <w:r w:rsidR="00302193">
        <w:t xml:space="preserve"> Hi groups within </w:t>
      </w:r>
      <w:proofErr w:type="spellStart"/>
      <w:r w:rsidR="00302193">
        <w:t>STRATsig</w:t>
      </w:r>
      <w:proofErr w:type="spellEnd"/>
      <w:r w:rsidR="00302193">
        <w:t xml:space="preserve"> T1 and T3, specifically, are shown. </w:t>
      </w:r>
      <w:r w:rsidR="00BC519F">
        <w:t>Right 2 panels:</w:t>
      </w:r>
      <w:r w:rsidR="00175F6C">
        <w:t xml:space="preserve"> blue </w:t>
      </w:r>
      <w:r w:rsidR="00302193">
        <w:t xml:space="preserve">reflects higher activity in T1; red indicates higher activity in T3. </w:t>
      </w:r>
      <w:r w:rsidR="00175F6C">
        <w:rPr>
          <w:b/>
        </w:rPr>
        <w:t>(C)</w:t>
      </w:r>
      <w:r w:rsidR="00175F6C">
        <w:t xml:space="preserve"> </w:t>
      </w:r>
      <w:r w:rsidR="004A73D3">
        <w:t>Comparison of m</w:t>
      </w:r>
      <w:r w:rsidR="002855B7">
        <w:t>easures of T cell dysfunction, APM signature and IRF1 gene expression between</w:t>
      </w:r>
      <w:r w:rsidR="002855B7" w:rsidRPr="002855B7">
        <w:t xml:space="preserve"> </w:t>
      </w:r>
      <w:r w:rsidR="002855B7">
        <w:t xml:space="preserve">matched </w:t>
      </w:r>
      <w:proofErr w:type="spellStart"/>
      <w:r w:rsidR="002855B7">
        <w:t>CYTscore</w:t>
      </w:r>
      <w:proofErr w:type="spellEnd"/>
      <w:r w:rsidR="002855B7">
        <w:t xml:space="preserve"> groups belonging to </w:t>
      </w:r>
      <w:proofErr w:type="spellStart"/>
      <w:r w:rsidR="002855B7">
        <w:t>STRATsig</w:t>
      </w:r>
      <w:proofErr w:type="spellEnd"/>
      <w:r w:rsidR="002855B7">
        <w:t xml:space="preserve"> </w:t>
      </w:r>
      <w:proofErr w:type="spellStart"/>
      <w:r w:rsidR="002855B7">
        <w:t>tertiles</w:t>
      </w:r>
      <w:proofErr w:type="spellEnd"/>
      <w:r w:rsidR="002855B7">
        <w:t xml:space="preserve"> T1 and T3. </w:t>
      </w:r>
      <w:r w:rsidR="00302193" w:rsidRPr="00264525">
        <w:rPr>
          <w:b/>
        </w:rPr>
        <w:t>(D)</w:t>
      </w:r>
      <w:r w:rsidR="0042787C" w:rsidRPr="00CC2F88">
        <w:t xml:space="preserve"> </w:t>
      </w:r>
      <w:r w:rsidR="007750E5" w:rsidRPr="00CC2F88">
        <w:t xml:space="preserve">Tumors were ranked by </w:t>
      </w:r>
      <w:proofErr w:type="spellStart"/>
      <w:r w:rsidR="007750E5" w:rsidRPr="00CC2F88">
        <w:t>STRATsig</w:t>
      </w:r>
      <w:proofErr w:type="spellEnd"/>
      <w:r w:rsidR="0042787C" w:rsidRPr="00CC2F88">
        <w:t xml:space="preserve"> (left to right, ascending)</w:t>
      </w:r>
      <w:r w:rsidR="000A2263">
        <w:t>,</w:t>
      </w:r>
      <w:r w:rsidR="007750E5" w:rsidRPr="00CC2F88">
        <w:t xml:space="preserve"> and </w:t>
      </w:r>
      <w:r w:rsidR="000A2263">
        <w:t xml:space="preserve">the mean </w:t>
      </w:r>
      <w:r w:rsidR="0042787C" w:rsidRPr="00CC2F88">
        <w:t xml:space="preserve">pathway activation </w:t>
      </w:r>
      <w:r w:rsidR="000A2263" w:rsidRPr="00264525">
        <w:t>score</w:t>
      </w:r>
      <w:r w:rsidR="0042787C" w:rsidRPr="00CC2F88">
        <w:t xml:space="preserve"> </w:t>
      </w:r>
      <w:r w:rsidR="000A2263">
        <w:t>was computed</w:t>
      </w:r>
      <w:r w:rsidR="007750E5" w:rsidRPr="00CC2F88">
        <w:t xml:space="preserve"> within a sliding window of n=40 with a slide increment of +1. </w:t>
      </w:r>
      <w:r w:rsidR="00713901" w:rsidRPr="00CC2F88">
        <w:t>T</w:t>
      </w:r>
      <w:r w:rsidR="007750E5" w:rsidRPr="00CC2F88">
        <w:t xml:space="preserve">he running </w:t>
      </w:r>
      <w:r w:rsidR="000A2263">
        <w:t>mean score</w:t>
      </w:r>
      <w:r w:rsidR="00713901" w:rsidRPr="00CC2F88">
        <w:t xml:space="preserve"> for select pathways</w:t>
      </w:r>
      <w:r w:rsidR="007750E5" w:rsidRPr="00CC2F88">
        <w:t xml:space="preserve"> is shown plotted across the stratified </w:t>
      </w:r>
      <w:r w:rsidR="004A73D3" w:rsidRPr="00CC2F88">
        <w:t xml:space="preserve">training and test </w:t>
      </w:r>
      <w:r w:rsidR="007750E5" w:rsidRPr="00CC2F88">
        <w:t>populations.</w:t>
      </w:r>
      <w:r w:rsidR="00302193" w:rsidRPr="00CC2F88">
        <w:rPr>
          <w:color w:val="C00000"/>
        </w:rPr>
        <w:t xml:space="preserve"> </w:t>
      </w:r>
      <w:r w:rsidR="001104E5">
        <w:rPr>
          <w:b/>
        </w:rPr>
        <w:t>(E</w:t>
      </w:r>
      <w:r w:rsidR="00F61A0A">
        <w:rPr>
          <w:b/>
        </w:rPr>
        <w:t>-H</w:t>
      </w:r>
      <w:r w:rsidR="001104E5">
        <w:rPr>
          <w:b/>
        </w:rPr>
        <w:t>)</w:t>
      </w:r>
      <w:r w:rsidR="001104E5">
        <w:t xml:space="preserve"> </w:t>
      </w:r>
      <w:r w:rsidR="00BC519F">
        <w:t xml:space="preserve">In OV1, the </w:t>
      </w:r>
      <w:proofErr w:type="spellStart"/>
      <w:r w:rsidR="00BC519F">
        <w:t>tertile</w:t>
      </w:r>
      <w:proofErr w:type="spellEnd"/>
      <w:r w:rsidR="00BC519F">
        <w:t xml:space="preserve">-specific distributions of tumor mutational burden (TMB) defined as </w:t>
      </w:r>
      <w:r w:rsidR="00BC519F" w:rsidRPr="00111E09">
        <w:rPr>
          <w:b/>
        </w:rPr>
        <w:t>(</w:t>
      </w:r>
      <w:r w:rsidR="00F61A0A">
        <w:rPr>
          <w:b/>
        </w:rPr>
        <w:t>E</w:t>
      </w:r>
      <w:r w:rsidR="00BC519F" w:rsidRPr="00111E09">
        <w:rPr>
          <w:b/>
        </w:rPr>
        <w:t>)</w:t>
      </w:r>
      <w:r w:rsidR="00BC519F">
        <w:t xml:space="preserve"> conventional TMB, </w:t>
      </w:r>
      <w:r w:rsidR="00BC519F" w:rsidRPr="00111E09">
        <w:rPr>
          <w:b/>
        </w:rPr>
        <w:t>(</w:t>
      </w:r>
      <w:r w:rsidR="00F61A0A">
        <w:rPr>
          <w:b/>
        </w:rPr>
        <w:t>F</w:t>
      </w:r>
      <w:r w:rsidR="00BC519F" w:rsidRPr="00111E09">
        <w:rPr>
          <w:b/>
        </w:rPr>
        <w:t>)</w:t>
      </w:r>
      <w:r w:rsidR="00BC519F">
        <w:t xml:space="preserve"> loss-prone TMB or </w:t>
      </w:r>
      <w:r w:rsidR="00BC519F" w:rsidRPr="00111E09">
        <w:rPr>
          <w:b/>
        </w:rPr>
        <w:t>(</w:t>
      </w:r>
      <w:r w:rsidR="00F61A0A">
        <w:rPr>
          <w:b/>
        </w:rPr>
        <w:t>G</w:t>
      </w:r>
      <w:r w:rsidR="00BC519F" w:rsidRPr="00111E09">
        <w:rPr>
          <w:b/>
        </w:rPr>
        <w:t>)</w:t>
      </w:r>
      <w:r w:rsidR="00BC519F">
        <w:t xml:space="preserve"> persistent TMB (</w:t>
      </w:r>
      <w:proofErr w:type="spellStart"/>
      <w:r w:rsidR="00BC519F">
        <w:t>pTMB</w:t>
      </w:r>
      <w:proofErr w:type="spellEnd"/>
      <w:r w:rsidR="00BC519F">
        <w:t xml:space="preserve">) are shown. </w:t>
      </w:r>
      <w:r w:rsidR="00BC519F" w:rsidRPr="00111E09">
        <w:rPr>
          <w:b/>
        </w:rPr>
        <w:t>(</w:t>
      </w:r>
      <w:r w:rsidR="00F61A0A">
        <w:rPr>
          <w:b/>
        </w:rPr>
        <w:t>H</w:t>
      </w:r>
      <w:r w:rsidR="00BC519F" w:rsidRPr="00111E09">
        <w:rPr>
          <w:b/>
        </w:rPr>
        <w:t>)</w:t>
      </w:r>
      <w:r w:rsidR="00BC519F">
        <w:t xml:space="preserve"> </w:t>
      </w:r>
      <w:proofErr w:type="spellStart"/>
      <w:r w:rsidR="00BC519F">
        <w:t>pTMB</w:t>
      </w:r>
      <w:proofErr w:type="spellEnd"/>
      <w:r w:rsidR="00BC519F">
        <w:t xml:space="preserve"> distributions </w:t>
      </w:r>
      <w:r w:rsidR="00F61A0A">
        <w:t xml:space="preserve">are shown </w:t>
      </w:r>
      <w:r w:rsidR="00BC519F">
        <w:t xml:space="preserve">as a function of </w:t>
      </w:r>
      <w:proofErr w:type="spellStart"/>
      <w:r w:rsidR="00BC519F">
        <w:t>CYTscore</w:t>
      </w:r>
      <w:proofErr w:type="spellEnd"/>
      <w:r w:rsidR="00BC519F">
        <w:t xml:space="preserve"> groups within </w:t>
      </w:r>
      <w:proofErr w:type="spellStart"/>
      <w:r w:rsidR="00BC519F">
        <w:t>STRATsig</w:t>
      </w:r>
      <w:proofErr w:type="spellEnd"/>
      <w:r w:rsidR="00BC519F">
        <w:t xml:space="preserve"> </w:t>
      </w:r>
      <w:proofErr w:type="spellStart"/>
      <w:r w:rsidR="00BC519F">
        <w:t>tertiles</w:t>
      </w:r>
      <w:proofErr w:type="spellEnd"/>
      <w:r w:rsidR="00BC519F">
        <w:t>.</w:t>
      </w:r>
      <w:r w:rsidR="00F61A0A">
        <w:t xml:space="preserve"> </w:t>
      </w:r>
      <w:r w:rsidR="00F61A0A" w:rsidRPr="00F61A0A">
        <w:t>Mann–Whitney U test</w:t>
      </w:r>
      <w:r w:rsidR="00F61A0A">
        <w:t xml:space="preserve"> p-values are shown.</w:t>
      </w:r>
    </w:p>
    <w:p w14:paraId="49CD54CE" w14:textId="5CBD6904" w:rsidR="00D537F5" w:rsidRPr="001104E5" w:rsidRDefault="0034195B" w:rsidP="00CC2F88">
      <w:pPr>
        <w:spacing w:line="360" w:lineRule="auto"/>
        <w:jc w:val="both"/>
      </w:pPr>
      <w:r w:rsidRPr="00E41C1B">
        <w:rPr>
          <w:b/>
        </w:rPr>
        <w:t>Fig</w:t>
      </w:r>
      <w:r>
        <w:rPr>
          <w:b/>
        </w:rPr>
        <w:t>.</w:t>
      </w:r>
      <w:r w:rsidR="00D537F5" w:rsidRPr="00E30193">
        <w:rPr>
          <w:b/>
        </w:rPr>
        <w:t xml:space="preserve"> </w:t>
      </w:r>
      <w:r w:rsidR="00D537F5">
        <w:rPr>
          <w:b/>
        </w:rPr>
        <w:t>5</w:t>
      </w:r>
      <w:r w:rsidR="00D537F5" w:rsidRPr="00E30193">
        <w:rPr>
          <w:b/>
        </w:rPr>
        <w:t xml:space="preserve">. </w:t>
      </w:r>
      <w:r w:rsidR="00D537F5">
        <w:rPr>
          <w:b/>
        </w:rPr>
        <w:t>Analysis of pathway-based</w:t>
      </w:r>
      <w:r w:rsidR="00D537F5" w:rsidRPr="007436DD">
        <w:rPr>
          <w:b/>
        </w:rPr>
        <w:t xml:space="preserve"> </w:t>
      </w:r>
      <w:proofErr w:type="spellStart"/>
      <w:r w:rsidR="00D537F5" w:rsidRPr="007436DD">
        <w:rPr>
          <w:b/>
        </w:rPr>
        <w:t>tertiles</w:t>
      </w:r>
      <w:proofErr w:type="spellEnd"/>
      <w:r w:rsidR="00D537F5" w:rsidRPr="007436DD">
        <w:rPr>
          <w:b/>
        </w:rPr>
        <w:t xml:space="preserve"> and </w:t>
      </w:r>
      <w:r w:rsidR="00D537F5" w:rsidRPr="00E30193">
        <w:rPr>
          <w:b/>
        </w:rPr>
        <w:t xml:space="preserve">survival associations </w:t>
      </w:r>
      <w:r w:rsidR="00D537F5">
        <w:rPr>
          <w:b/>
        </w:rPr>
        <w:t>using</w:t>
      </w:r>
      <w:r w:rsidR="00D537F5" w:rsidRPr="007436DD">
        <w:rPr>
          <w:b/>
        </w:rPr>
        <w:t xml:space="preserve"> alternate immune genes and</w:t>
      </w:r>
      <w:r w:rsidR="00D537F5" w:rsidRPr="00E30193">
        <w:rPr>
          <w:b/>
        </w:rPr>
        <w:t xml:space="preserve"> signatures. </w:t>
      </w:r>
      <w:r w:rsidR="00D537F5">
        <w:rPr>
          <w:b/>
        </w:rPr>
        <w:t>(A)</w:t>
      </w:r>
      <w:r w:rsidR="00D537F5">
        <w:t xml:space="preserve"> </w:t>
      </w:r>
      <w:proofErr w:type="spellStart"/>
      <w:r w:rsidR="00D537F5">
        <w:t>Tertile</w:t>
      </w:r>
      <w:proofErr w:type="spellEnd"/>
      <w:r w:rsidR="00D537F5">
        <w:t xml:space="preserve"> reconstruction by pathways. Pathway activation scores were used to stratify cases into </w:t>
      </w:r>
      <w:proofErr w:type="spellStart"/>
      <w:r w:rsidR="00D537F5">
        <w:t>tertiles</w:t>
      </w:r>
      <w:proofErr w:type="spellEnd"/>
      <w:r w:rsidR="00D537F5">
        <w:t xml:space="preserve">, and the significance of the </w:t>
      </w:r>
      <w:proofErr w:type="spellStart"/>
      <w:r w:rsidR="00D537F5">
        <w:t>CYTscore</w:t>
      </w:r>
      <w:proofErr w:type="spellEnd"/>
      <w:r w:rsidR="00D537F5">
        <w:t xml:space="preserve">-survival associations within these </w:t>
      </w:r>
      <w:proofErr w:type="spellStart"/>
      <w:r w:rsidR="00D537F5">
        <w:t>tertiles</w:t>
      </w:r>
      <w:proofErr w:type="spellEnd"/>
      <w:r w:rsidR="00D537F5">
        <w:t xml:space="preserve"> was assessed by </w:t>
      </w:r>
      <w:r w:rsidR="002679EE">
        <w:t xml:space="preserve">multivariable </w:t>
      </w:r>
      <w:r w:rsidR="00D537F5">
        <w:t xml:space="preserve">Cox regression. Results were compared to that of </w:t>
      </w:r>
      <w:proofErr w:type="spellStart"/>
      <w:r w:rsidR="00D537F5">
        <w:t>STRATsig</w:t>
      </w:r>
      <w:proofErr w:type="spellEnd"/>
      <w:r w:rsidR="00D537F5">
        <w:t xml:space="preserve"> T3 (top). </w:t>
      </w:r>
      <w:r w:rsidR="00D537F5" w:rsidRPr="00A93B70">
        <w:rPr>
          <w:b/>
        </w:rPr>
        <w:t>(B)</w:t>
      </w:r>
      <w:r w:rsidR="00D537F5">
        <w:t xml:space="preserve"> </w:t>
      </w:r>
      <w:proofErr w:type="spellStart"/>
      <w:r w:rsidR="00D537F5">
        <w:t>CYTscore</w:t>
      </w:r>
      <w:proofErr w:type="spellEnd"/>
      <w:r w:rsidR="00D537F5">
        <w:t xml:space="preserve"> deconstruction and alternative immune markers. Genes comprising the ICR gene signature were assessed for survival associations in </w:t>
      </w:r>
      <w:proofErr w:type="spellStart"/>
      <w:r w:rsidR="00D537F5">
        <w:t>STRATsig</w:t>
      </w:r>
      <w:proofErr w:type="spellEnd"/>
      <w:r w:rsidR="00D537F5">
        <w:t xml:space="preserve"> </w:t>
      </w:r>
      <w:proofErr w:type="spellStart"/>
      <w:r w:rsidR="00D537F5">
        <w:t>tertiles</w:t>
      </w:r>
      <w:proofErr w:type="spellEnd"/>
      <w:r w:rsidR="00D537F5">
        <w:t xml:space="preserve"> by Cox regression. (</w:t>
      </w:r>
      <w:r w:rsidR="00D537F5" w:rsidRPr="0012357E">
        <w:rPr>
          <w:b/>
        </w:rPr>
        <w:t>C</w:t>
      </w:r>
      <w:r w:rsidR="00D537F5">
        <w:t xml:space="preserve">) All profiled genes comprising the training and test groups were analyzed for survival associations by Cox regression in the </w:t>
      </w:r>
      <w:r w:rsidR="00B96EE7">
        <w:t>S-</w:t>
      </w:r>
      <w:r w:rsidR="00D537F5">
        <w:t xml:space="preserve">T1 and </w:t>
      </w:r>
      <w:r w:rsidR="00B96EE7">
        <w:t>S-</w:t>
      </w:r>
      <w:r w:rsidR="00D537F5">
        <w:t xml:space="preserve">T3 populations. </w:t>
      </w:r>
      <w:r w:rsidR="00B96EE7">
        <w:t xml:space="preserve">Plotted are genes with hazard ratios (HR) &lt; 0.80 in S-T1 or S-T3. </w:t>
      </w:r>
      <w:r w:rsidR="00D537F5">
        <w:t xml:space="preserve">Black and orange circles correspond to genes </w:t>
      </w:r>
      <w:r w:rsidR="00D537F5">
        <w:lastRenderedPageBreak/>
        <w:t xml:space="preserve">positively associated with survival </w:t>
      </w:r>
      <w:r w:rsidR="00C77B65">
        <w:t xml:space="preserve">with </w:t>
      </w:r>
      <w:r w:rsidR="00D537F5">
        <w:t>adjusted P &lt; 0.01</w:t>
      </w:r>
      <w:r w:rsidR="002679EE">
        <w:t xml:space="preserve"> (</w:t>
      </w:r>
      <w:proofErr w:type="spellStart"/>
      <w:r w:rsidR="002679EE">
        <w:t>Benjamini</w:t>
      </w:r>
      <w:proofErr w:type="spellEnd"/>
      <w:r w:rsidR="002679EE">
        <w:t>-Hochberg)</w:t>
      </w:r>
      <w:r w:rsidR="00D537F5">
        <w:t xml:space="preserve">. Orange denotes significant genes in common to </w:t>
      </w:r>
      <w:r w:rsidR="00057852">
        <w:t>both</w:t>
      </w:r>
      <w:r w:rsidR="00D537F5">
        <w:t xml:space="preserve"> training and test groups. No significant genes were identified in the </w:t>
      </w:r>
      <w:r w:rsidR="00057852">
        <w:t>S-</w:t>
      </w:r>
      <w:r w:rsidR="00D537F5">
        <w:t xml:space="preserve">T1 population. </w:t>
      </w:r>
      <w:r w:rsidR="00D537F5">
        <w:rPr>
          <w:b/>
        </w:rPr>
        <w:t xml:space="preserve">(D) </w:t>
      </w:r>
      <w:r w:rsidR="00D537F5">
        <w:t xml:space="preserve">Within </w:t>
      </w:r>
      <w:proofErr w:type="spellStart"/>
      <w:r w:rsidR="00D537F5">
        <w:t>STRATsig</w:t>
      </w:r>
      <w:proofErr w:type="spellEnd"/>
      <w:r w:rsidR="00D537F5">
        <w:t xml:space="preserve"> </w:t>
      </w:r>
      <w:proofErr w:type="spellStart"/>
      <w:r w:rsidR="00D537F5">
        <w:t>tertiles</w:t>
      </w:r>
      <w:proofErr w:type="spellEnd"/>
      <w:r w:rsidR="00D537F5">
        <w:t xml:space="preserve">, </w:t>
      </w:r>
      <w:proofErr w:type="spellStart"/>
      <w:r w:rsidR="00D537F5">
        <w:t>CYTscore</w:t>
      </w:r>
      <w:proofErr w:type="spellEnd"/>
      <w:r w:rsidR="00D537F5">
        <w:t xml:space="preserve">-survival associations were compared to the survival associations observed for the ICI-predictive </w:t>
      </w:r>
      <w:r w:rsidR="002679EE">
        <w:t xml:space="preserve">immune signatures, </w:t>
      </w:r>
      <w:r w:rsidR="00D537F5">
        <w:t>ICR and TCIGEP.</w:t>
      </w:r>
    </w:p>
    <w:p w14:paraId="2FECFA60" w14:textId="704898E0" w:rsidR="00CF6347" w:rsidRDefault="0034195B" w:rsidP="00CC2F88">
      <w:pPr>
        <w:spacing w:line="360" w:lineRule="auto"/>
        <w:jc w:val="both"/>
      </w:pPr>
      <w:r>
        <w:rPr>
          <w:b/>
        </w:rPr>
        <w:t xml:space="preserve">Additional File 1: </w:t>
      </w:r>
      <w:r w:rsidR="00CF6347" w:rsidRPr="00E30193">
        <w:rPr>
          <w:b/>
        </w:rPr>
        <w:t>Fig</w:t>
      </w:r>
      <w:r>
        <w:rPr>
          <w:b/>
        </w:rPr>
        <w:t>.</w:t>
      </w:r>
      <w:r w:rsidR="00CF6347" w:rsidRPr="00E30193">
        <w:rPr>
          <w:b/>
        </w:rPr>
        <w:t xml:space="preserve"> </w:t>
      </w:r>
      <w:r>
        <w:rPr>
          <w:b/>
        </w:rPr>
        <w:t>S</w:t>
      </w:r>
      <w:r w:rsidR="00CF6347" w:rsidRPr="00E30193">
        <w:rPr>
          <w:b/>
        </w:rPr>
        <w:t xml:space="preserve">1. </w:t>
      </w:r>
      <w:proofErr w:type="spellStart"/>
      <w:r w:rsidR="00CF6347" w:rsidRPr="00E30193">
        <w:rPr>
          <w:b/>
        </w:rPr>
        <w:t>CYTscore</w:t>
      </w:r>
      <w:proofErr w:type="spellEnd"/>
      <w:r w:rsidR="00CF6347" w:rsidRPr="00E30193">
        <w:rPr>
          <w:b/>
        </w:rPr>
        <w:t xml:space="preserve"> </w:t>
      </w:r>
      <w:r w:rsidR="00C36D9F" w:rsidRPr="00E30193">
        <w:rPr>
          <w:b/>
        </w:rPr>
        <w:t xml:space="preserve">prognostic </w:t>
      </w:r>
      <w:r w:rsidR="00CF6347" w:rsidRPr="00E30193">
        <w:rPr>
          <w:b/>
        </w:rPr>
        <w:t>performance in HGSC datasets</w:t>
      </w:r>
      <w:r w:rsidR="00C36D9F" w:rsidRPr="00E30193">
        <w:rPr>
          <w:b/>
        </w:rPr>
        <w:t>.</w:t>
      </w:r>
      <w:r w:rsidR="00CF6347" w:rsidRPr="00E30193">
        <w:rPr>
          <w:b/>
        </w:rPr>
        <w:t xml:space="preserve"> </w:t>
      </w:r>
      <w:r w:rsidR="00CF6347">
        <w:rPr>
          <w:b/>
        </w:rPr>
        <w:t>(A-F)</w:t>
      </w:r>
      <w:r w:rsidR="00C36D9F">
        <w:rPr>
          <w:b/>
        </w:rPr>
        <w:t xml:space="preserve"> </w:t>
      </w:r>
      <w:r w:rsidR="00C36D9F">
        <w:t>In datasets OV1-OV6, t</w:t>
      </w:r>
      <w:r w:rsidR="00CF6347">
        <w:t>umors</w:t>
      </w:r>
      <w:r w:rsidR="00CF6347" w:rsidRPr="0035010B">
        <w:t xml:space="preserve"> were stratified into </w:t>
      </w:r>
      <w:proofErr w:type="spellStart"/>
      <w:r w:rsidR="00CF6347" w:rsidRPr="0035010B">
        <w:t>tertiles</w:t>
      </w:r>
      <w:proofErr w:type="spellEnd"/>
      <w:r w:rsidR="00CF6347" w:rsidRPr="0035010B">
        <w:t xml:space="preserve"> based on </w:t>
      </w:r>
      <w:r w:rsidR="00CF6347">
        <w:t>tumor</w:t>
      </w:r>
      <w:r w:rsidR="00CF6347" w:rsidRPr="0035010B">
        <w:t xml:space="preserve"> </w:t>
      </w:r>
      <w:proofErr w:type="spellStart"/>
      <w:r w:rsidR="00CF6347">
        <w:t>CYTscore</w:t>
      </w:r>
      <w:proofErr w:type="spellEnd"/>
      <w:r w:rsidR="00CF6347">
        <w:t xml:space="preserve"> values</w:t>
      </w:r>
      <w:r w:rsidR="00CF6347" w:rsidRPr="0035010B">
        <w:t xml:space="preserve">, </w:t>
      </w:r>
      <w:r w:rsidR="006771CB">
        <w:t xml:space="preserve">and </w:t>
      </w:r>
      <w:r w:rsidR="00CF6347" w:rsidRPr="0035010B">
        <w:t xml:space="preserve">survival differences among the </w:t>
      </w:r>
      <w:proofErr w:type="spellStart"/>
      <w:r w:rsidR="00CF6347" w:rsidRPr="0035010B">
        <w:t>tertile</w:t>
      </w:r>
      <w:proofErr w:type="spellEnd"/>
      <w:r w:rsidR="00CF6347" w:rsidRPr="0035010B">
        <w:t xml:space="preserve"> groups were assessed by </w:t>
      </w:r>
      <w:proofErr w:type="spellStart"/>
      <w:r w:rsidR="00CF6347" w:rsidRPr="0035010B">
        <w:t>logrank</w:t>
      </w:r>
      <w:proofErr w:type="spellEnd"/>
      <w:r w:rsidR="00C36D9F">
        <w:t xml:space="preserve"> test</w:t>
      </w:r>
      <w:r w:rsidR="00CF6347" w:rsidRPr="0035010B">
        <w:t xml:space="preserve">. </w:t>
      </w:r>
      <w:r w:rsidR="00CF6347" w:rsidRPr="00030793">
        <w:rPr>
          <w:b/>
        </w:rPr>
        <w:t>(G)</w:t>
      </w:r>
      <w:r w:rsidR="00CF6347">
        <w:t xml:space="preserve"> </w:t>
      </w:r>
      <w:r w:rsidR="00C36D9F">
        <w:t>T</w:t>
      </w:r>
      <w:r w:rsidR="00CF6347" w:rsidRPr="0035010B">
        <w:t xml:space="preserve">he </w:t>
      </w:r>
      <w:proofErr w:type="spellStart"/>
      <w:r w:rsidR="00CF6347">
        <w:t>CYTscore</w:t>
      </w:r>
      <w:proofErr w:type="spellEnd"/>
      <w:r w:rsidR="00CF6347" w:rsidRPr="0035010B">
        <w:t xml:space="preserve"> was analyzed as a continuous variable in Cox models </w:t>
      </w:r>
      <w:r w:rsidR="00CF6347">
        <w:t>while adjusting for</w:t>
      </w:r>
      <w:r w:rsidR="00CF6347" w:rsidRPr="0035010B">
        <w:t xml:space="preserve"> patient age</w:t>
      </w:r>
      <w:r w:rsidR="007F4185">
        <w:t xml:space="preserve"> (continuous)</w:t>
      </w:r>
      <w:r w:rsidR="00CF6347">
        <w:t>, International Federation of Gynecologic Oncology (</w:t>
      </w:r>
      <w:r w:rsidR="00CF6347" w:rsidRPr="0035010B">
        <w:t>FIGO</w:t>
      </w:r>
      <w:r w:rsidR="00CF6347">
        <w:t>)</w:t>
      </w:r>
      <w:r w:rsidR="00CF6347" w:rsidRPr="0035010B">
        <w:t xml:space="preserve"> stage</w:t>
      </w:r>
      <w:r w:rsidR="00E85DB1">
        <w:t xml:space="preserve"> (I, II, III, IV)</w:t>
      </w:r>
      <w:r w:rsidR="00CF6347">
        <w:t xml:space="preserve"> and debulking status</w:t>
      </w:r>
      <w:r w:rsidR="00E85DB1">
        <w:t xml:space="preserve"> (0, 1)</w:t>
      </w:r>
      <w:r w:rsidR="007F4185">
        <w:t>, when available.</w:t>
      </w:r>
    </w:p>
    <w:p w14:paraId="69339883" w14:textId="4EBF7B05" w:rsidR="00C96783" w:rsidRDefault="0034195B" w:rsidP="00C96783">
      <w:pPr>
        <w:spacing w:line="360" w:lineRule="auto"/>
        <w:jc w:val="both"/>
      </w:pPr>
      <w:r>
        <w:rPr>
          <w:b/>
        </w:rPr>
        <w:t xml:space="preserve">Additional File 1: </w:t>
      </w:r>
      <w:r w:rsidRPr="00E30193">
        <w:rPr>
          <w:b/>
        </w:rPr>
        <w:t>Fig</w:t>
      </w:r>
      <w:r>
        <w:rPr>
          <w:b/>
        </w:rPr>
        <w:t>.</w:t>
      </w:r>
      <w:r w:rsidRPr="00E30193">
        <w:rPr>
          <w:b/>
        </w:rPr>
        <w:t xml:space="preserve"> </w:t>
      </w:r>
      <w:r>
        <w:rPr>
          <w:b/>
        </w:rPr>
        <w:t>S2</w:t>
      </w:r>
      <w:r w:rsidR="00C96783" w:rsidRPr="00E30193">
        <w:rPr>
          <w:b/>
        </w:rPr>
        <w:t xml:space="preserve">. Surrogate gene analysis of </w:t>
      </w:r>
      <w:proofErr w:type="spellStart"/>
      <w:r w:rsidR="00C96783" w:rsidRPr="00E30193">
        <w:rPr>
          <w:b/>
        </w:rPr>
        <w:t>STRATsig</w:t>
      </w:r>
      <w:proofErr w:type="spellEnd"/>
      <w:r w:rsidR="00C96783" w:rsidRPr="00E30193">
        <w:rPr>
          <w:b/>
        </w:rPr>
        <w:t xml:space="preserve"> and </w:t>
      </w:r>
      <w:proofErr w:type="spellStart"/>
      <w:r w:rsidR="00C96783" w:rsidRPr="00E30193">
        <w:rPr>
          <w:b/>
        </w:rPr>
        <w:t>CYTscore</w:t>
      </w:r>
      <w:proofErr w:type="spellEnd"/>
      <w:r w:rsidR="00C96783" w:rsidRPr="00E30193">
        <w:rPr>
          <w:b/>
        </w:rPr>
        <w:t xml:space="preserve"> in the OTTA consortium cohort reproduces the </w:t>
      </w:r>
      <w:proofErr w:type="spellStart"/>
      <w:r w:rsidR="00C96783" w:rsidRPr="00E30193">
        <w:rPr>
          <w:b/>
        </w:rPr>
        <w:t>STRATsig</w:t>
      </w:r>
      <w:proofErr w:type="spellEnd"/>
      <w:r w:rsidR="00C96783" w:rsidRPr="00E30193">
        <w:rPr>
          <w:b/>
        </w:rPr>
        <w:t xml:space="preserve"> T3 </w:t>
      </w:r>
      <w:proofErr w:type="spellStart"/>
      <w:r w:rsidR="00C96783" w:rsidRPr="00E30193">
        <w:rPr>
          <w:b/>
        </w:rPr>
        <w:t>CYTscore</w:t>
      </w:r>
      <w:proofErr w:type="spellEnd"/>
      <w:r w:rsidR="00C96783" w:rsidRPr="00E30193">
        <w:rPr>
          <w:b/>
        </w:rPr>
        <w:t xml:space="preserve">-survival association. </w:t>
      </w:r>
      <w:r w:rsidR="00C96783">
        <w:t>In recent report</w:t>
      </w:r>
      <w:r w:rsidR="00C83370">
        <w:t>s</w:t>
      </w:r>
      <w:r w:rsidR="00C96783">
        <w:t xml:space="preserve"> by the </w:t>
      </w:r>
      <w:r w:rsidR="00C96783" w:rsidRPr="0034005D">
        <w:t>Ovarian Tumor Tissue Analysis (OTTA) consortium</w:t>
      </w:r>
      <w:r w:rsidR="00C96783">
        <w:t>, FFPE tumor specimens and corresponding clinical data from 3,769 HGSC patients were collected at 20 sites across multiple countries,</w:t>
      </w:r>
      <w:r w:rsidR="005B1A66">
        <w:t xml:space="preserve"> </w:t>
      </w:r>
      <w:r w:rsidR="00C96783">
        <w:t>processed</w:t>
      </w:r>
      <w:r w:rsidR="005B1A66">
        <w:t xml:space="preserve"> using standardized protocols,</w:t>
      </w:r>
      <w:r w:rsidR="00C96783">
        <w:t xml:space="preserve"> and analyzed for the expression of 513 informative genes using the </w:t>
      </w:r>
      <w:proofErr w:type="spellStart"/>
      <w:r w:rsidR="00C96783">
        <w:t>NanoString</w:t>
      </w:r>
      <w:proofErr w:type="spellEnd"/>
      <w:r w:rsidR="00C96783">
        <w:t xml:space="preserve"> n-Counter mRNA quantitation platform</w:t>
      </w:r>
      <w:r w:rsidR="00334777">
        <w:t xml:space="preserve"> </w:t>
      </w:r>
      <w:r w:rsidR="00334777" w:rsidRPr="00C83370">
        <w:t xml:space="preserve">(Millstein, et. al., PMCID: PMC7484370; </w:t>
      </w:r>
      <w:proofErr w:type="spellStart"/>
      <w:r w:rsidR="00334777" w:rsidRPr="00C83370">
        <w:t>Talhouk</w:t>
      </w:r>
      <w:proofErr w:type="spellEnd"/>
      <w:r w:rsidR="00334777" w:rsidRPr="00C83370">
        <w:t>, et. al., PMCID: PMC7572656)</w:t>
      </w:r>
      <w:r w:rsidR="00C96783" w:rsidRPr="00CC2F88">
        <w:rPr>
          <w:strike/>
        </w:rPr>
        <w:fldChar w:fldCharType="begin">
          <w:fldData xml:space="preserve">PEVuZE5vdGU+PENpdGU+PEF1dGhvcj5NaWxsc3RlaW48L0F1dGhvcj48WWVhcj4yMDIwPC9ZZWFy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</w:fldData>
        </w:fldChar>
      </w:r>
      <w:r w:rsidR="00223E34" w:rsidRPr="00CC2F88">
        <w:rPr>
          <w:strike/>
        </w:rPr>
        <w:instrText xml:space="preserve"> ADDIN EN.CITE </w:instrText>
      </w:r>
      <w:r w:rsidR="00223E34" w:rsidRPr="00CC2F88">
        <w:rPr>
          <w:strike/>
        </w:rPr>
        <w:fldChar w:fldCharType="begin">
          <w:fldData xml:space="preserve">PEVuZE5vdGU+PENpdGU+PEF1dGhvcj5NaWxsc3RlaW48L0F1dGhvcj48WWVhcj4yMDIwPC9ZZWFy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</w:fldData>
        </w:fldChar>
      </w:r>
      <w:r w:rsidR="00223E34" w:rsidRPr="00CC2F88">
        <w:rPr>
          <w:strike/>
        </w:rPr>
        <w:instrText xml:space="preserve"> ADDIN EN.CITE.DATA </w:instrText>
      </w:r>
      <w:r w:rsidR="00223E34" w:rsidRPr="00CC2F88">
        <w:rPr>
          <w:strike/>
        </w:rPr>
      </w:r>
      <w:r w:rsidR="00223E34" w:rsidRPr="00CC2F88">
        <w:rPr>
          <w:strike/>
        </w:rPr>
        <w:fldChar w:fldCharType="end"/>
      </w:r>
      <w:r w:rsidR="00C96783" w:rsidRPr="00CC2F88">
        <w:rPr>
          <w:strike/>
        </w:rPr>
      </w:r>
      <w:r w:rsidR="00C96783" w:rsidRPr="00CC2F88">
        <w:rPr>
          <w:strike/>
        </w:rPr>
        <w:fldChar w:fldCharType="separate"/>
      </w:r>
      <w:r w:rsidR="00223E34" w:rsidRPr="00CC2F88">
        <w:rPr>
          <w:strike/>
          <w:noProof/>
          <w:vertAlign w:val="superscript"/>
        </w:rPr>
        <w:t>38,114</w:t>
      </w:r>
      <w:r w:rsidR="00C96783" w:rsidRPr="00CC2F88">
        <w:rPr>
          <w:strike/>
        </w:rPr>
        <w:fldChar w:fldCharType="end"/>
      </w:r>
      <w:r w:rsidR="00C96783">
        <w:t>. In this data set (GEO</w:t>
      </w:r>
      <w:r w:rsidR="00C96783" w:rsidRPr="007F676C">
        <w:t xml:space="preserve"> </w:t>
      </w:r>
      <w:r w:rsidR="00C96783">
        <w:t>accession GSE132342</w:t>
      </w:r>
      <w:r w:rsidR="00AC23F3">
        <w:t xml:space="preserve">) </w:t>
      </w:r>
      <w:r w:rsidR="00C96783">
        <w:t xml:space="preserve">the reproducibility of the observed </w:t>
      </w:r>
      <w:proofErr w:type="spellStart"/>
      <w:r w:rsidR="00C96783">
        <w:t>STRATsig</w:t>
      </w:r>
      <w:proofErr w:type="spellEnd"/>
      <w:r w:rsidR="00C96783">
        <w:t xml:space="preserve"> and </w:t>
      </w:r>
      <w:proofErr w:type="spellStart"/>
      <w:r w:rsidR="00C96783">
        <w:t>CYTscore</w:t>
      </w:r>
      <w:proofErr w:type="spellEnd"/>
      <w:r w:rsidR="00C96783">
        <w:t xml:space="preserve"> associations was evaluated by proxy using individual genes comprising the signatures, as well as genes with greatest correlation to the signatures. Included among the 513 genes profiled were the </w:t>
      </w:r>
      <w:proofErr w:type="spellStart"/>
      <w:r w:rsidR="00C96783">
        <w:t>STRATsig</w:t>
      </w:r>
      <w:proofErr w:type="spellEnd"/>
      <w:r w:rsidR="00C96783">
        <w:t xml:space="preserve"> </w:t>
      </w:r>
      <w:proofErr w:type="spellStart"/>
      <w:r w:rsidR="00C96783">
        <w:t>UpperT</w:t>
      </w:r>
      <w:proofErr w:type="spellEnd"/>
      <w:r w:rsidR="00C96783">
        <w:t xml:space="preserve"> gene, DNAJC9, and the </w:t>
      </w:r>
      <w:proofErr w:type="spellStart"/>
      <w:r w:rsidR="00C96783">
        <w:t>LowerT</w:t>
      </w:r>
      <w:proofErr w:type="spellEnd"/>
      <w:r w:rsidR="00C96783">
        <w:t xml:space="preserve"> gene, APBB2. In our training and test group data sets, the average correlation between these genes and </w:t>
      </w:r>
      <w:proofErr w:type="spellStart"/>
      <w:r w:rsidR="00C96783">
        <w:t>STRATsig</w:t>
      </w:r>
      <w:proofErr w:type="spellEnd"/>
      <w:r w:rsidR="00C96783">
        <w:t xml:space="preserve"> were 0.26 and -0.45 for DNAJC9 and APBB2, respectively. While the genes comprising the </w:t>
      </w:r>
      <w:proofErr w:type="spellStart"/>
      <w:r w:rsidR="00C96783">
        <w:t>CYTscore</w:t>
      </w:r>
      <w:proofErr w:type="spellEnd"/>
      <w:r w:rsidR="00C96783">
        <w:t xml:space="preserve"> (GZMA and PRF1) were not represented in the study, the genes CCL5 and CD2 were included. In both our training and test groups, CCL5 and CD2 ranked within the top five genes most positively correlated with </w:t>
      </w:r>
      <w:proofErr w:type="spellStart"/>
      <w:r w:rsidR="00C96783">
        <w:t>CYTscore</w:t>
      </w:r>
      <w:proofErr w:type="spellEnd"/>
      <w:r w:rsidR="00C96783">
        <w:t xml:space="preserve">, with average correlations to </w:t>
      </w:r>
      <w:proofErr w:type="spellStart"/>
      <w:r w:rsidR="00C96783">
        <w:t>CYTscore</w:t>
      </w:r>
      <w:proofErr w:type="spellEnd"/>
      <w:r w:rsidR="00C96783">
        <w:t xml:space="preserve"> of 0.91 and 0.90, respectively. </w:t>
      </w:r>
      <w:r w:rsidR="00C96783" w:rsidRPr="00E3201D">
        <w:rPr>
          <w:b/>
        </w:rPr>
        <w:t>(A)</w:t>
      </w:r>
      <w:r w:rsidR="00C96783">
        <w:t xml:space="preserve"> Using the ratio of DNAJC9 to APBB2 as a proxy to approximate the </w:t>
      </w:r>
      <w:proofErr w:type="spellStart"/>
      <w:r w:rsidR="00C96783">
        <w:t>STRATsig</w:t>
      </w:r>
      <w:proofErr w:type="spellEnd"/>
      <w:r w:rsidR="00C96783">
        <w:t xml:space="preserve"> vector, and the geometric mean of CCL5 and CD2 to approximate the </w:t>
      </w:r>
      <w:proofErr w:type="spellStart"/>
      <w:r w:rsidR="00C96783">
        <w:t>CYTscore</w:t>
      </w:r>
      <w:proofErr w:type="spellEnd"/>
      <w:r w:rsidR="00C96783">
        <w:t xml:space="preserve"> vector, we analyzed the OTTA data set for CYT-survival associations within the approximated </w:t>
      </w:r>
      <w:proofErr w:type="spellStart"/>
      <w:r w:rsidR="00C96783">
        <w:t>STRATsig</w:t>
      </w:r>
      <w:proofErr w:type="spellEnd"/>
      <w:r w:rsidR="00C96783">
        <w:t xml:space="preserve"> </w:t>
      </w:r>
      <w:proofErr w:type="spellStart"/>
      <w:r w:rsidR="00C96783">
        <w:t>tertiles</w:t>
      </w:r>
      <w:proofErr w:type="spellEnd"/>
      <w:r w:rsidR="00C96783">
        <w:t xml:space="preserve">. </w:t>
      </w:r>
      <w:proofErr w:type="spellStart"/>
      <w:r w:rsidR="00C96783">
        <w:t>CYTscore</w:t>
      </w:r>
      <w:proofErr w:type="spellEnd"/>
      <w:r w:rsidR="00C96783">
        <w:t xml:space="preserve"> significance in </w:t>
      </w:r>
      <w:proofErr w:type="spellStart"/>
      <w:r w:rsidR="00C96783">
        <w:lastRenderedPageBreak/>
        <w:t>STRATsig</w:t>
      </w:r>
      <w:proofErr w:type="spellEnd"/>
      <w:r w:rsidR="00C96783">
        <w:t xml:space="preserve"> T1, T2 and T3 was </w:t>
      </w:r>
      <w:r w:rsidR="00C96783" w:rsidRPr="008B7BF2">
        <w:rPr>
          <w:i/>
        </w:rPr>
        <w:t>P</w:t>
      </w:r>
      <w:r w:rsidR="00C96783">
        <w:t xml:space="preserve"> = 0.73 (CYT Lo vs. Hi: </w:t>
      </w:r>
      <w:r w:rsidR="00C96783" w:rsidRPr="000E5A3C">
        <w:rPr>
          <w:i/>
        </w:rPr>
        <w:t>P</w:t>
      </w:r>
      <w:r w:rsidR="00C96783">
        <w:t xml:space="preserve"> = 0.32), </w:t>
      </w:r>
      <w:r w:rsidR="00C96783" w:rsidRPr="000E5A3C">
        <w:rPr>
          <w:i/>
        </w:rPr>
        <w:t>P</w:t>
      </w:r>
      <w:r w:rsidR="00C96783">
        <w:t xml:space="preserve"> = 0.01 (CYT Lo vs. Hi: </w:t>
      </w:r>
      <w:r w:rsidR="00C96783" w:rsidRPr="000E5A3C">
        <w:rPr>
          <w:i/>
        </w:rPr>
        <w:t>P</w:t>
      </w:r>
      <w:r w:rsidR="00C96783">
        <w:t xml:space="preserve"> = 0.06), and </w:t>
      </w:r>
      <w:r w:rsidR="00C96783" w:rsidRPr="000E5A3C">
        <w:rPr>
          <w:i/>
        </w:rPr>
        <w:t>P</w:t>
      </w:r>
      <w:r w:rsidR="00C96783">
        <w:t xml:space="preserve"> = 0.01 (CYT Lo vs. Hi: </w:t>
      </w:r>
      <w:r w:rsidR="00C96783" w:rsidRPr="000E5A3C">
        <w:rPr>
          <w:i/>
        </w:rPr>
        <w:t>P</w:t>
      </w:r>
      <w:r w:rsidR="00C96783">
        <w:t xml:space="preserve"> = 0.006), respectively. </w:t>
      </w:r>
      <w:r w:rsidR="00C96783" w:rsidRPr="00E3201D">
        <w:rPr>
          <w:b/>
        </w:rPr>
        <w:t>(B)</w:t>
      </w:r>
      <w:r w:rsidR="00C96783">
        <w:t xml:space="preserve"> As reported by the OTTA consortium</w:t>
      </w:r>
      <w:r w:rsidR="00E85B45">
        <w:t xml:space="preserve"> </w:t>
      </w:r>
      <w:r w:rsidR="00E85B45" w:rsidRPr="00C83370">
        <w:t>(Millstein, et. al., PMCID: PMC7484370</w:t>
      </w:r>
      <w:r w:rsidR="00E85B45">
        <w:t>)</w:t>
      </w:r>
      <w:r w:rsidR="00C96783" w:rsidRPr="00CC2F88">
        <w:rPr>
          <w:strike/>
        </w:rPr>
        <w:fldChar w:fldCharType="begin">
          <w:fldData xml:space="preserve">PEVuZE5vdGU+PENpdGU+PEF1dGhvcj5NaWxsc3RlaW48L0F1dGhvcj48WWVhcj4yMDIwPC9ZZWFy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==
</w:fldData>
        </w:fldChar>
      </w:r>
      <w:r w:rsidR="00223E34" w:rsidRPr="00CC2F88">
        <w:rPr>
          <w:strike/>
        </w:rPr>
        <w:instrText xml:space="preserve"> ADDIN EN.CITE </w:instrText>
      </w:r>
      <w:r w:rsidR="00223E34" w:rsidRPr="00CC2F88">
        <w:rPr>
          <w:strike/>
        </w:rPr>
        <w:fldChar w:fldCharType="begin">
          <w:fldData xml:space="preserve">PEVuZE5vdGU+PENpdGU+PEF1dGhvcj5NaWxsc3RlaW48L0F1dGhvcj48WWVhcj4yMDIwPC9ZZWFy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==
</w:fldData>
        </w:fldChar>
      </w:r>
      <w:r w:rsidR="00223E34" w:rsidRPr="00CC2F88">
        <w:rPr>
          <w:strike/>
        </w:rPr>
        <w:instrText xml:space="preserve"> ADDIN EN.CITE.DATA </w:instrText>
      </w:r>
      <w:r w:rsidR="00223E34" w:rsidRPr="00CC2F88">
        <w:rPr>
          <w:strike/>
        </w:rPr>
      </w:r>
      <w:r w:rsidR="00223E34" w:rsidRPr="00CC2F88">
        <w:rPr>
          <w:strike/>
        </w:rPr>
        <w:fldChar w:fldCharType="end"/>
      </w:r>
      <w:r w:rsidR="00C96783" w:rsidRPr="00CC2F88">
        <w:rPr>
          <w:strike/>
        </w:rPr>
      </w:r>
      <w:r w:rsidR="00C96783" w:rsidRPr="00CC2F88">
        <w:rPr>
          <w:strike/>
        </w:rPr>
        <w:fldChar w:fldCharType="separate"/>
      </w:r>
      <w:r w:rsidR="00223E34" w:rsidRPr="00CC2F88">
        <w:rPr>
          <w:strike/>
          <w:noProof/>
          <w:vertAlign w:val="superscript"/>
        </w:rPr>
        <w:t>38</w:t>
      </w:r>
      <w:r w:rsidR="00C96783" w:rsidRPr="00CC2F88">
        <w:rPr>
          <w:strike/>
        </w:rPr>
        <w:fldChar w:fldCharType="end"/>
      </w:r>
      <w:r w:rsidR="00C96783">
        <w:t>, CXCL9, a chemokine that recruits effector T cells, was identified as among the top five genes</w:t>
      </w:r>
      <w:r w:rsidR="00C96783" w:rsidRPr="00872CA6">
        <w:t xml:space="preserve"> </w:t>
      </w:r>
      <w:r w:rsidR="00C96783">
        <w:t xml:space="preserve">most significantly associated with overall survival in the OTTA data set. In our training and test groups, CXCL9 showed an average correlation to </w:t>
      </w:r>
      <w:proofErr w:type="spellStart"/>
      <w:r w:rsidR="00C96783">
        <w:t>CYTscore</w:t>
      </w:r>
      <w:proofErr w:type="spellEnd"/>
      <w:r w:rsidR="00C96783">
        <w:t xml:space="preserve"> of r = 0.80. Using CXCL9 as a proxy for </w:t>
      </w:r>
      <w:proofErr w:type="spellStart"/>
      <w:r w:rsidR="00C96783">
        <w:t>CYTscore</w:t>
      </w:r>
      <w:proofErr w:type="spellEnd"/>
      <w:r w:rsidR="00C96783">
        <w:t xml:space="preserve">, </w:t>
      </w:r>
      <w:proofErr w:type="spellStart"/>
      <w:r w:rsidR="00C96783">
        <w:t>CYTscore</w:t>
      </w:r>
      <w:proofErr w:type="spellEnd"/>
      <w:r w:rsidR="00C96783">
        <w:t xml:space="preserve"> significance in T1, T2 and T3 was </w:t>
      </w:r>
      <w:r w:rsidR="00C96783" w:rsidRPr="000E5A3C">
        <w:rPr>
          <w:i/>
        </w:rPr>
        <w:t>P</w:t>
      </w:r>
      <w:r w:rsidR="00C96783">
        <w:t xml:space="preserve"> = 0.003 (CYT Lo vs. Hi: </w:t>
      </w:r>
      <w:r w:rsidR="00C96783" w:rsidRPr="000E5A3C">
        <w:rPr>
          <w:i/>
        </w:rPr>
        <w:t>P</w:t>
      </w:r>
      <w:r w:rsidR="00C96783">
        <w:t xml:space="preserve"> = 0.89), </w:t>
      </w:r>
      <w:r w:rsidR="00C96783" w:rsidRPr="000E5A3C">
        <w:rPr>
          <w:i/>
        </w:rPr>
        <w:t>P</w:t>
      </w:r>
      <w:r w:rsidR="00C96783">
        <w:t xml:space="preserve"> = 0.00007 (CYT Lo vs. Hi: </w:t>
      </w:r>
      <w:r w:rsidR="00C96783" w:rsidRPr="000E5A3C">
        <w:rPr>
          <w:i/>
        </w:rPr>
        <w:t>P</w:t>
      </w:r>
      <w:r w:rsidR="00C96783">
        <w:t xml:space="preserve"> = 0.00002), and </w:t>
      </w:r>
      <w:r w:rsidR="00C96783" w:rsidRPr="000E5A3C">
        <w:rPr>
          <w:i/>
        </w:rPr>
        <w:t>P</w:t>
      </w:r>
      <w:r w:rsidR="00C96783">
        <w:t xml:space="preserve"> &lt; 0.00001 (CYT Lo vs. Hi: </w:t>
      </w:r>
      <w:r w:rsidR="00C96783" w:rsidRPr="000E5A3C">
        <w:rPr>
          <w:i/>
        </w:rPr>
        <w:t>P</w:t>
      </w:r>
      <w:r w:rsidR="00C96783">
        <w:t xml:space="preserve"> &lt; 0.00001), respectively. </w:t>
      </w:r>
      <w:r w:rsidR="00C96783">
        <w:rPr>
          <w:b/>
        </w:rPr>
        <w:t>(C)</w:t>
      </w:r>
      <w:r w:rsidR="00C96783">
        <w:t xml:space="preserve"> </w:t>
      </w:r>
      <w:proofErr w:type="gramStart"/>
      <w:r w:rsidR="00AC23F3">
        <w:t>Next</w:t>
      </w:r>
      <w:proofErr w:type="gramEnd"/>
      <w:r w:rsidR="00AC23F3">
        <w:t xml:space="preserve"> we </w:t>
      </w:r>
      <w:r w:rsidR="00C96783">
        <w:t xml:space="preserve">reconstructed the vector for </w:t>
      </w:r>
      <w:proofErr w:type="spellStart"/>
      <w:r w:rsidR="00C96783">
        <w:t>STRATsig</w:t>
      </w:r>
      <w:proofErr w:type="spellEnd"/>
      <w:r w:rsidR="00C96783">
        <w:t xml:space="preserve"> using the two genes represented in the OTTA data set that were most positively and negatively correlated with the original </w:t>
      </w:r>
      <w:proofErr w:type="spellStart"/>
      <w:r w:rsidR="00C96783">
        <w:t>STRATsig</w:t>
      </w:r>
      <w:proofErr w:type="spellEnd"/>
      <w:r w:rsidR="00C96783">
        <w:t xml:space="preserve"> in our training and test groups. These genes, LPAR3 and FBN1, were not part of the original </w:t>
      </w:r>
      <w:proofErr w:type="spellStart"/>
      <w:r w:rsidR="00C96783">
        <w:t>STRATsig</w:t>
      </w:r>
      <w:proofErr w:type="spellEnd"/>
      <w:r w:rsidR="00C96783">
        <w:t xml:space="preserve"> gene list, but within the training and test groups, they showed average correlations to </w:t>
      </w:r>
      <w:proofErr w:type="spellStart"/>
      <w:r w:rsidR="00C96783">
        <w:t>STRATsig</w:t>
      </w:r>
      <w:proofErr w:type="spellEnd"/>
      <w:r w:rsidR="00C96783">
        <w:t xml:space="preserve"> of 0.37 and -0.54, respectively (i.e., more positively and negatively correlated to </w:t>
      </w:r>
      <w:proofErr w:type="spellStart"/>
      <w:r w:rsidR="00C96783">
        <w:t>STRATsig</w:t>
      </w:r>
      <w:proofErr w:type="spellEnd"/>
      <w:r w:rsidR="00C96783">
        <w:t xml:space="preserve"> than DNAJC9 and APBB2).</w:t>
      </w:r>
      <w:r w:rsidR="00C96783" w:rsidRPr="004B0030">
        <w:t xml:space="preserve"> </w:t>
      </w:r>
      <w:r w:rsidR="00C96783">
        <w:t xml:space="preserve">Using the ratio of LPAR3 to FBN1 as a proxy for </w:t>
      </w:r>
      <w:proofErr w:type="spellStart"/>
      <w:r w:rsidR="00C96783">
        <w:t>STRATsig</w:t>
      </w:r>
      <w:proofErr w:type="spellEnd"/>
      <w:r w:rsidR="00C96783">
        <w:t xml:space="preserve">, and CXCL9 as a proxy for </w:t>
      </w:r>
      <w:proofErr w:type="spellStart"/>
      <w:r w:rsidR="00C96783">
        <w:t>CYTscore</w:t>
      </w:r>
      <w:proofErr w:type="spellEnd"/>
      <w:r w:rsidR="00C96783">
        <w:t>,</w:t>
      </w:r>
      <w:r w:rsidR="00C96783" w:rsidRPr="00AA39ED">
        <w:t xml:space="preserve"> </w:t>
      </w:r>
      <w:proofErr w:type="spellStart"/>
      <w:r w:rsidR="00C96783">
        <w:t>CYTscore</w:t>
      </w:r>
      <w:proofErr w:type="spellEnd"/>
      <w:r w:rsidR="00C96783">
        <w:t xml:space="preserve"> significance in T1, T2 and T3 was </w:t>
      </w:r>
      <w:r w:rsidR="00C96783" w:rsidRPr="000E5A3C">
        <w:rPr>
          <w:i/>
        </w:rPr>
        <w:t>P</w:t>
      </w:r>
      <w:r w:rsidR="00C96783">
        <w:t xml:space="preserve"> = 0.06 (CYT Lo vs. Hi: </w:t>
      </w:r>
      <w:r w:rsidR="00C96783" w:rsidRPr="000E5A3C">
        <w:rPr>
          <w:i/>
        </w:rPr>
        <w:t>P</w:t>
      </w:r>
      <w:r w:rsidR="00C96783">
        <w:t xml:space="preserve"> = 0.79), </w:t>
      </w:r>
      <w:r w:rsidR="00C96783" w:rsidRPr="000E5A3C">
        <w:rPr>
          <w:i/>
        </w:rPr>
        <w:t>P</w:t>
      </w:r>
      <w:r w:rsidR="00C96783">
        <w:t xml:space="preserve"> &lt; 0.00001 (CYT Lo vs. Hi: </w:t>
      </w:r>
      <w:r w:rsidR="00C96783" w:rsidRPr="000E5A3C">
        <w:rPr>
          <w:i/>
        </w:rPr>
        <w:t>P</w:t>
      </w:r>
      <w:r w:rsidR="00C96783">
        <w:t xml:space="preserve"> &lt; 0.00001), and </w:t>
      </w:r>
      <w:r w:rsidR="00C96783" w:rsidRPr="000E5A3C">
        <w:rPr>
          <w:i/>
        </w:rPr>
        <w:t>P</w:t>
      </w:r>
      <w:r w:rsidR="00C96783">
        <w:t xml:space="preserve"> &lt; 0.00001 (CYT Lo vs. Hi: </w:t>
      </w:r>
      <w:r w:rsidR="00C96783" w:rsidRPr="000E5A3C">
        <w:rPr>
          <w:i/>
        </w:rPr>
        <w:t>P</w:t>
      </w:r>
      <w:r w:rsidR="00C96783">
        <w:t xml:space="preserve"> &lt; 0.00001), respectively. </w:t>
      </w:r>
    </w:p>
    <w:p w14:paraId="5B179B32" w14:textId="3B3265B5" w:rsidR="00066550" w:rsidRDefault="0034195B" w:rsidP="00835E8F">
      <w:pPr>
        <w:spacing w:line="360" w:lineRule="auto"/>
        <w:jc w:val="both"/>
      </w:pPr>
      <w:r>
        <w:rPr>
          <w:b/>
        </w:rPr>
        <w:t xml:space="preserve">Additional File 1: </w:t>
      </w:r>
      <w:r w:rsidRPr="00E30193">
        <w:rPr>
          <w:b/>
        </w:rPr>
        <w:t>Fig</w:t>
      </w:r>
      <w:r>
        <w:rPr>
          <w:b/>
        </w:rPr>
        <w:t>.</w:t>
      </w:r>
      <w:r w:rsidRPr="00E30193">
        <w:rPr>
          <w:b/>
        </w:rPr>
        <w:t xml:space="preserve"> </w:t>
      </w:r>
      <w:r>
        <w:rPr>
          <w:b/>
        </w:rPr>
        <w:t>S3</w:t>
      </w:r>
      <w:r w:rsidR="00CF6347" w:rsidRPr="00E30193">
        <w:rPr>
          <w:b/>
        </w:rPr>
        <w:t>.</w:t>
      </w:r>
      <w:r w:rsidR="00527386" w:rsidRPr="00E30193">
        <w:rPr>
          <w:b/>
        </w:rPr>
        <w:t xml:space="preserve"> </w:t>
      </w:r>
      <w:r w:rsidR="00066550" w:rsidRPr="00E30193">
        <w:rPr>
          <w:b/>
        </w:rPr>
        <w:t>HGSC m</w:t>
      </w:r>
      <w:r w:rsidR="00527386" w:rsidRPr="00E30193">
        <w:rPr>
          <w:b/>
        </w:rPr>
        <w:t xml:space="preserve">olecular subtype </w:t>
      </w:r>
      <w:r w:rsidR="00066550" w:rsidRPr="00E30193">
        <w:rPr>
          <w:b/>
        </w:rPr>
        <w:t xml:space="preserve">composition in </w:t>
      </w:r>
      <w:proofErr w:type="spellStart"/>
      <w:r w:rsidR="00066550" w:rsidRPr="00E30193">
        <w:rPr>
          <w:b/>
        </w:rPr>
        <w:t>STRATsig</w:t>
      </w:r>
      <w:proofErr w:type="spellEnd"/>
      <w:r w:rsidR="00066550" w:rsidRPr="00E30193">
        <w:rPr>
          <w:b/>
        </w:rPr>
        <w:t xml:space="preserve"> and </w:t>
      </w:r>
      <w:proofErr w:type="spellStart"/>
      <w:r w:rsidR="00066550" w:rsidRPr="00E30193">
        <w:rPr>
          <w:b/>
        </w:rPr>
        <w:t>CYTscore</w:t>
      </w:r>
      <w:proofErr w:type="spellEnd"/>
      <w:r w:rsidR="00066550" w:rsidRPr="00E30193">
        <w:rPr>
          <w:b/>
        </w:rPr>
        <w:t xml:space="preserve"> </w:t>
      </w:r>
      <w:proofErr w:type="spellStart"/>
      <w:r w:rsidR="00066550" w:rsidRPr="00E30193">
        <w:rPr>
          <w:b/>
        </w:rPr>
        <w:t>tertiles</w:t>
      </w:r>
      <w:proofErr w:type="spellEnd"/>
      <w:r w:rsidR="00527386" w:rsidRPr="00E30193">
        <w:rPr>
          <w:b/>
        </w:rPr>
        <w:t>.</w:t>
      </w:r>
      <w:r w:rsidR="00527386" w:rsidRPr="00E30193">
        <w:t xml:space="preserve"> </w:t>
      </w:r>
      <w:r w:rsidR="00195BF1">
        <w:t>Training and test group tumors were assigned to their respective subtypes u</w:t>
      </w:r>
      <w:r w:rsidR="00195BF1" w:rsidRPr="0035010B">
        <w:t xml:space="preserve">sing the </w:t>
      </w:r>
      <w:proofErr w:type="spellStart"/>
      <w:r w:rsidR="00195BF1" w:rsidRPr="0035010B">
        <w:rPr>
          <w:i/>
        </w:rPr>
        <w:t>consensusOV</w:t>
      </w:r>
      <w:proofErr w:type="spellEnd"/>
      <w:r w:rsidR="00195BF1" w:rsidRPr="0035010B">
        <w:t xml:space="preserve"> algorithm of Chen </w:t>
      </w:r>
      <w:r w:rsidR="00195BF1">
        <w:t>and colleagues</w:t>
      </w:r>
      <w:r w:rsidR="00195BF1">
        <w:fldChar w:fldCharType="begin">
          <w:fldData xml:space="preserve">PEVuZE5vdGU+PENpdGU+PEF1dGhvcj5DaGVuPC9BdXRob3I+PFllYXI+MjAxODwvWWVhcj48UmVj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==
</w:fldData>
        </w:fldChar>
      </w:r>
      <w:r w:rsidR="00223E34">
        <w:instrText xml:space="preserve"> ADDIN EN.CITE </w:instrText>
      </w:r>
      <w:r w:rsidR="00223E34">
        <w:fldChar w:fldCharType="begin">
          <w:fldData xml:space="preserve">PEVuZE5vdGU+PENpdGU+PEF1dGhvcj5DaGVuPC9BdXRob3I+PFllYXI+MjAxODwvWWVhcj48UmVj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==
</w:fldData>
        </w:fldChar>
      </w:r>
      <w:r w:rsidR="00223E34">
        <w:instrText xml:space="preserve"> ADDIN EN.CITE.DATA </w:instrText>
      </w:r>
      <w:r w:rsidR="00223E34">
        <w:fldChar w:fldCharType="end"/>
      </w:r>
      <w:r w:rsidR="00195BF1">
        <w:fldChar w:fldCharType="separate"/>
      </w:r>
      <w:r w:rsidR="00223E34" w:rsidRPr="00223E34">
        <w:rPr>
          <w:noProof/>
          <w:vertAlign w:val="superscript"/>
        </w:rPr>
        <w:t>113</w:t>
      </w:r>
      <w:r w:rsidR="00195BF1">
        <w:fldChar w:fldCharType="end"/>
      </w:r>
      <w:r w:rsidR="00195BF1">
        <w:t>.</w:t>
      </w:r>
      <w:r w:rsidR="00195BF1" w:rsidRPr="0035010B">
        <w:t xml:space="preserve"> </w:t>
      </w:r>
      <w:r w:rsidR="00195BF1">
        <w:t>Similar</w:t>
      </w:r>
      <w:r w:rsidR="00195BF1" w:rsidRPr="0035010B">
        <w:t xml:space="preserve"> </w:t>
      </w:r>
      <w:r w:rsidR="00195BF1">
        <w:t>subtype survival rates were observed when comparing</w:t>
      </w:r>
      <w:r w:rsidR="00195BF1" w:rsidRPr="0035010B">
        <w:t xml:space="preserve"> </w:t>
      </w:r>
      <w:r w:rsidR="00195BF1" w:rsidRPr="007436DD">
        <w:rPr>
          <w:b/>
        </w:rPr>
        <w:t>(A)</w:t>
      </w:r>
      <w:r w:rsidR="00195BF1">
        <w:t xml:space="preserve"> </w:t>
      </w:r>
      <w:r w:rsidR="00195BF1" w:rsidRPr="0035010B">
        <w:t xml:space="preserve">training and </w:t>
      </w:r>
      <w:r w:rsidR="00195BF1" w:rsidRPr="007436DD">
        <w:rPr>
          <w:b/>
        </w:rPr>
        <w:t>(B)</w:t>
      </w:r>
      <w:r w:rsidR="00195BF1">
        <w:t xml:space="preserve"> </w:t>
      </w:r>
      <w:r w:rsidR="00195BF1" w:rsidRPr="0035010B">
        <w:t xml:space="preserve">test populations, </w:t>
      </w:r>
      <w:r w:rsidR="00195BF1">
        <w:t xml:space="preserve">with IMR and DIFF tumors having better survival than MES and PRO tumors, </w:t>
      </w:r>
      <w:r w:rsidR="00195BF1" w:rsidRPr="0035010B">
        <w:t>consistent with published observations</w:t>
      </w:r>
      <w:r w:rsidR="00195BF1">
        <w:fldChar w:fldCharType="begin">
          <w:fldData xml:space="preserve">PEVuZE5vdGU+PENpdGU+PEF1dGhvcj5DaGVuPC9BdXRob3I+PFllYXI+MjAxODwvWWVhcj48UmVj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</w:fldData>
        </w:fldChar>
      </w:r>
      <w:r w:rsidR="00223E34">
        <w:instrText xml:space="preserve"> ADDIN EN.CITE </w:instrText>
      </w:r>
      <w:r w:rsidR="00223E34">
        <w:fldChar w:fldCharType="begin">
          <w:fldData xml:space="preserve">PEVuZE5vdGU+PENpdGU+PEF1dGhvcj5DaGVuPC9BdXRob3I+PFllYXI+MjAxODwvWWVhcj48UmVj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</w:fldData>
        </w:fldChar>
      </w:r>
      <w:r w:rsidR="00223E34">
        <w:instrText xml:space="preserve"> ADDIN EN.CITE.DATA </w:instrText>
      </w:r>
      <w:r w:rsidR="00223E34">
        <w:fldChar w:fldCharType="end"/>
      </w:r>
      <w:r w:rsidR="00195BF1">
        <w:fldChar w:fldCharType="separate"/>
      </w:r>
      <w:r w:rsidR="00223E34" w:rsidRPr="00223E34">
        <w:rPr>
          <w:noProof/>
          <w:vertAlign w:val="superscript"/>
        </w:rPr>
        <w:t>36,113</w:t>
      </w:r>
      <w:r w:rsidR="00195BF1">
        <w:fldChar w:fldCharType="end"/>
      </w:r>
      <w:r w:rsidR="00195BF1" w:rsidRPr="0035010B">
        <w:t>.</w:t>
      </w:r>
      <w:r w:rsidR="00277B20">
        <w:t xml:space="preserve"> </w:t>
      </w:r>
      <w:r w:rsidR="00277B20" w:rsidRPr="007436DD">
        <w:rPr>
          <w:b/>
        </w:rPr>
        <w:t>(C)</w:t>
      </w:r>
      <w:r w:rsidR="00277B20">
        <w:t xml:space="preserve"> The percentage of subtypes within </w:t>
      </w:r>
      <w:proofErr w:type="spellStart"/>
      <w:r w:rsidR="00277B20">
        <w:t>tertile</w:t>
      </w:r>
      <w:proofErr w:type="spellEnd"/>
      <w:r w:rsidR="00277B20">
        <w:t xml:space="preserve"> groups, and </w:t>
      </w:r>
      <w:r w:rsidR="00277B20" w:rsidRPr="007436DD">
        <w:rPr>
          <w:b/>
        </w:rPr>
        <w:t>(D)</w:t>
      </w:r>
      <w:r w:rsidR="00277B20">
        <w:t xml:space="preserve"> across </w:t>
      </w:r>
      <w:proofErr w:type="spellStart"/>
      <w:r w:rsidR="00277B20">
        <w:t>tertile</w:t>
      </w:r>
      <w:proofErr w:type="spellEnd"/>
      <w:r w:rsidR="00277B20">
        <w:t xml:space="preserve"> groups, was examined.</w:t>
      </w:r>
      <w:r w:rsidR="003B6D91">
        <w:t xml:space="preserve"> A</w:t>
      </w:r>
      <w:r w:rsidR="003B6D91" w:rsidRPr="0035010B">
        <w:t xml:space="preserve">nalysis of </w:t>
      </w:r>
      <w:proofErr w:type="spellStart"/>
      <w:r w:rsidR="003B6D91">
        <w:t>STRATsig</w:t>
      </w:r>
      <w:proofErr w:type="spellEnd"/>
      <w:r w:rsidR="003B6D91">
        <w:t xml:space="preserve"> </w:t>
      </w:r>
      <w:proofErr w:type="spellStart"/>
      <w:r w:rsidR="003B6D91">
        <w:t>tertile</w:t>
      </w:r>
      <w:r w:rsidR="003B6D91" w:rsidRPr="0035010B">
        <w:t>s</w:t>
      </w:r>
      <w:proofErr w:type="spellEnd"/>
      <w:r w:rsidR="003B6D91" w:rsidRPr="0035010B">
        <w:t xml:space="preserve"> subdivided by </w:t>
      </w:r>
      <w:proofErr w:type="spellStart"/>
      <w:r w:rsidR="003B6D91" w:rsidRPr="0035010B">
        <w:t>CYT</w:t>
      </w:r>
      <w:r w:rsidR="003B6D91">
        <w:t>score</w:t>
      </w:r>
      <w:proofErr w:type="spellEnd"/>
      <w:r w:rsidR="003B6D91" w:rsidRPr="0035010B">
        <w:t xml:space="preserve"> </w:t>
      </w:r>
      <w:r w:rsidR="003B6D91">
        <w:t>groups</w:t>
      </w:r>
      <w:r w:rsidR="003B6D91" w:rsidRPr="0035010B">
        <w:t xml:space="preserve"> showed a strong positive relationship between </w:t>
      </w:r>
      <w:r w:rsidR="003B6D91">
        <w:t xml:space="preserve">the </w:t>
      </w:r>
      <w:r w:rsidR="003B6D91" w:rsidRPr="0035010B">
        <w:t>IMR</w:t>
      </w:r>
      <w:r w:rsidR="003B6D91">
        <w:t xml:space="preserve"> subtype</w:t>
      </w:r>
      <w:r w:rsidR="003B6D91" w:rsidRPr="0035010B">
        <w:t xml:space="preserve"> and </w:t>
      </w:r>
      <w:proofErr w:type="spellStart"/>
      <w:r w:rsidR="003B6D91" w:rsidRPr="0035010B">
        <w:t>CYT</w:t>
      </w:r>
      <w:r w:rsidR="003B6D91">
        <w:t>score</w:t>
      </w:r>
      <w:proofErr w:type="spellEnd"/>
      <w:r w:rsidR="003B6D91" w:rsidRPr="0035010B">
        <w:t xml:space="preserve">, a strong negative association between PRO and </w:t>
      </w:r>
      <w:proofErr w:type="spellStart"/>
      <w:r w:rsidR="003B6D91" w:rsidRPr="0035010B">
        <w:t>CYT</w:t>
      </w:r>
      <w:r w:rsidR="003B6D91">
        <w:t>score</w:t>
      </w:r>
      <w:proofErr w:type="spellEnd"/>
      <w:r w:rsidR="003B6D91" w:rsidRPr="0035010B">
        <w:t>, as well as a moderately negative association between DIF</w:t>
      </w:r>
      <w:r w:rsidR="003B6D91">
        <w:t xml:space="preserve"> </w:t>
      </w:r>
      <w:r w:rsidR="003B6D91" w:rsidRPr="0035010B">
        <w:t xml:space="preserve">and </w:t>
      </w:r>
      <w:proofErr w:type="spellStart"/>
      <w:r w:rsidR="003B6D91" w:rsidRPr="0035010B">
        <w:t>CYT</w:t>
      </w:r>
      <w:r w:rsidR="003B6D91">
        <w:t>score</w:t>
      </w:r>
      <w:proofErr w:type="spellEnd"/>
      <w:r w:rsidR="003B6D91">
        <w:t>.</w:t>
      </w:r>
      <w:r w:rsidR="00277B20">
        <w:t xml:space="preserve"> Analysis of subtype composition in </w:t>
      </w:r>
      <w:proofErr w:type="spellStart"/>
      <w:r w:rsidR="00277B20">
        <w:t>STRATsig</w:t>
      </w:r>
      <w:proofErr w:type="spellEnd"/>
      <w:r w:rsidR="00277B20">
        <w:t xml:space="preserve"> </w:t>
      </w:r>
      <w:proofErr w:type="spellStart"/>
      <w:r w:rsidR="00277B20">
        <w:t>tertiles</w:t>
      </w:r>
      <w:proofErr w:type="spellEnd"/>
      <w:r w:rsidR="00277B20">
        <w:t xml:space="preserve"> of the </w:t>
      </w:r>
      <w:r w:rsidR="00277B20" w:rsidRPr="007436DD">
        <w:rPr>
          <w:b/>
        </w:rPr>
        <w:t>(E)</w:t>
      </w:r>
      <w:r w:rsidR="00277B20">
        <w:t xml:space="preserve"> training group and </w:t>
      </w:r>
      <w:r w:rsidR="00277B20" w:rsidRPr="007436DD">
        <w:rPr>
          <w:b/>
        </w:rPr>
        <w:t>(F)</w:t>
      </w:r>
      <w:r w:rsidR="00277B20">
        <w:t xml:space="preserve"> test group showed that </w:t>
      </w:r>
      <w:proofErr w:type="spellStart"/>
      <w:r w:rsidR="00066550">
        <w:t>STRATsig</w:t>
      </w:r>
      <w:proofErr w:type="spellEnd"/>
      <w:r w:rsidR="00066550">
        <w:t xml:space="preserve"> </w:t>
      </w:r>
      <w:r w:rsidR="00066550" w:rsidRPr="0035010B">
        <w:t>T1 comprise</w:t>
      </w:r>
      <w:r w:rsidR="00277B20">
        <w:t>d</w:t>
      </w:r>
      <w:r w:rsidR="00066550" w:rsidRPr="0035010B">
        <w:t xml:space="preserve"> largely of MES (43-53%) and PRO (19-24%) </w:t>
      </w:r>
      <w:r w:rsidR="00277B20">
        <w:t>subtypes</w:t>
      </w:r>
      <w:r w:rsidR="00066550" w:rsidRPr="0035010B">
        <w:t xml:space="preserve">, while </w:t>
      </w:r>
      <w:proofErr w:type="spellStart"/>
      <w:r w:rsidR="00277B20">
        <w:t>STRATsig</w:t>
      </w:r>
      <w:proofErr w:type="spellEnd"/>
      <w:r w:rsidR="00277B20">
        <w:t xml:space="preserve"> </w:t>
      </w:r>
      <w:r w:rsidR="00066550" w:rsidRPr="0035010B">
        <w:t>T3 consist</w:t>
      </w:r>
      <w:r w:rsidR="00277B20">
        <w:t>ed</w:t>
      </w:r>
      <w:r w:rsidR="00066550" w:rsidRPr="0035010B">
        <w:t xml:space="preserve"> mostly of DIF (43-49%) and IMR (36%) tumors</w:t>
      </w:r>
      <w:r w:rsidR="00066550">
        <w:t>;</w:t>
      </w:r>
      <w:r w:rsidR="00066550" w:rsidRPr="0035010B">
        <w:t xml:space="preserve"> T2 tumors were more </w:t>
      </w:r>
      <w:r w:rsidR="00066550">
        <w:t>admixed</w:t>
      </w:r>
      <w:r w:rsidR="00066550" w:rsidRPr="0035010B">
        <w:t xml:space="preserve">, with all subtype fractions ranging from 17-31%. </w:t>
      </w:r>
      <w:r w:rsidR="0038667C" w:rsidRPr="00386592">
        <w:rPr>
          <w:b/>
        </w:rPr>
        <w:t>(C)</w:t>
      </w:r>
      <w:r w:rsidR="0038667C">
        <w:t xml:space="preserve"> </w:t>
      </w:r>
      <w:r w:rsidR="00066550">
        <w:t>In</w:t>
      </w:r>
      <w:r w:rsidR="00066550" w:rsidRPr="0035010B">
        <w:t xml:space="preserve"> </w:t>
      </w:r>
      <w:proofErr w:type="spellStart"/>
      <w:r w:rsidR="00066550">
        <w:t>STRATsig</w:t>
      </w:r>
      <w:proofErr w:type="spellEnd"/>
      <w:r w:rsidR="00066550" w:rsidRPr="0035010B">
        <w:t xml:space="preserve"> T3, CYT Lo tumors were predominantly DIF (59-62%) and PRO (24-28%), while </w:t>
      </w:r>
      <w:r w:rsidR="00066550">
        <w:t xml:space="preserve">the </w:t>
      </w:r>
      <w:r w:rsidR="00066550" w:rsidRPr="0035010B">
        <w:t xml:space="preserve">CYT Hi tumors comprised </w:t>
      </w:r>
      <w:r w:rsidR="00066550" w:rsidRPr="0035010B">
        <w:lastRenderedPageBreak/>
        <w:t xml:space="preserve">mostly of IMR (77-80%) </w:t>
      </w:r>
      <w:r w:rsidR="00066550">
        <w:t>and</w:t>
      </w:r>
      <w:r w:rsidR="00066550" w:rsidRPr="0035010B">
        <w:t xml:space="preserve"> DIF (14-23%). </w:t>
      </w:r>
      <w:r w:rsidR="003B6D91">
        <w:t>The</w:t>
      </w:r>
      <w:r w:rsidR="00066550" w:rsidRPr="0035010B">
        <w:t xml:space="preserve"> relationship between IMR and the </w:t>
      </w:r>
      <w:proofErr w:type="spellStart"/>
      <w:r w:rsidR="00066550">
        <w:t>STRATsig</w:t>
      </w:r>
      <w:proofErr w:type="spellEnd"/>
      <w:r w:rsidR="00066550" w:rsidRPr="0035010B">
        <w:t xml:space="preserve"> T3</w:t>
      </w:r>
      <w:r w:rsidR="00066550">
        <w:t xml:space="preserve"> </w:t>
      </w:r>
      <w:r w:rsidR="00066550" w:rsidRPr="0035010B">
        <w:t>CYT-survival association</w:t>
      </w:r>
      <w:r w:rsidR="003B6D91">
        <w:t xml:space="preserve"> was investigated</w:t>
      </w:r>
      <w:r w:rsidR="00066550">
        <w:t xml:space="preserve">. </w:t>
      </w:r>
      <w:r w:rsidR="003B6D91" w:rsidRPr="007436DD">
        <w:rPr>
          <w:b/>
        </w:rPr>
        <w:t>(G)</w:t>
      </w:r>
      <w:r w:rsidR="003B6D91">
        <w:t xml:space="preserve"> </w:t>
      </w:r>
      <w:r w:rsidR="00066550" w:rsidRPr="0035010B">
        <w:t xml:space="preserve">In IMR tumors, </w:t>
      </w:r>
      <w:proofErr w:type="spellStart"/>
      <w:r w:rsidR="00066550">
        <w:t>CYTscore</w:t>
      </w:r>
      <w:proofErr w:type="spellEnd"/>
      <w:r w:rsidR="00066550">
        <w:t xml:space="preserve"> was associated with </w:t>
      </w:r>
      <w:r w:rsidR="00066550" w:rsidRPr="0035010B">
        <w:t xml:space="preserve">survival in </w:t>
      </w:r>
      <w:proofErr w:type="spellStart"/>
      <w:r w:rsidR="00066550">
        <w:t>STRATsig</w:t>
      </w:r>
      <w:proofErr w:type="spellEnd"/>
      <w:r w:rsidR="00066550">
        <w:t xml:space="preserve"> </w:t>
      </w:r>
      <w:r w:rsidR="00066550" w:rsidRPr="0035010B">
        <w:t xml:space="preserve">T3 (log-rank test </w:t>
      </w:r>
      <w:r w:rsidR="00066550" w:rsidRPr="0035010B">
        <w:rPr>
          <w:i/>
        </w:rPr>
        <w:t>P</w:t>
      </w:r>
      <w:r w:rsidR="00066550" w:rsidRPr="0035010B">
        <w:t xml:space="preserve"> &lt; 0.00001)</w:t>
      </w:r>
      <w:r w:rsidR="00066550">
        <w:t xml:space="preserve">, </w:t>
      </w:r>
      <w:r w:rsidR="001D57FF">
        <w:t xml:space="preserve">but not in T2 or T1, </w:t>
      </w:r>
      <w:r w:rsidR="00066550">
        <w:t xml:space="preserve">indicating that IMR status does not </w:t>
      </w:r>
      <w:r w:rsidR="007A216D">
        <w:t xml:space="preserve">fully </w:t>
      </w:r>
      <w:r w:rsidR="00066550">
        <w:t xml:space="preserve">explain the </w:t>
      </w:r>
      <w:proofErr w:type="spellStart"/>
      <w:r w:rsidR="00066550">
        <w:t>STRATsig</w:t>
      </w:r>
      <w:proofErr w:type="spellEnd"/>
      <w:r w:rsidR="00066550">
        <w:t xml:space="preserve"> T3 CYT-survival association</w:t>
      </w:r>
      <w:r w:rsidR="003A3766">
        <w:t>.</w:t>
      </w:r>
      <w:r w:rsidR="007A216D">
        <w:t xml:space="preserve"> </w:t>
      </w:r>
      <w:r w:rsidR="003B6D91" w:rsidRPr="007436DD">
        <w:rPr>
          <w:b/>
        </w:rPr>
        <w:t>(H)</w:t>
      </w:r>
      <w:r w:rsidR="003B6D91">
        <w:t xml:space="preserve"> </w:t>
      </w:r>
      <w:r w:rsidR="003A3766">
        <w:t>T</w:t>
      </w:r>
      <w:r w:rsidR="003A3766" w:rsidRPr="0035010B">
        <w:t xml:space="preserve">he </w:t>
      </w:r>
      <w:proofErr w:type="spellStart"/>
      <w:r w:rsidR="00FA5AB8">
        <w:t>STRATsig</w:t>
      </w:r>
      <w:proofErr w:type="spellEnd"/>
      <w:r w:rsidR="00FA5AB8">
        <w:t xml:space="preserve"> T3</w:t>
      </w:r>
      <w:r w:rsidR="00FA5AB8" w:rsidRPr="0035010B">
        <w:t xml:space="preserve"> CYT-survival association</w:t>
      </w:r>
      <w:r w:rsidR="00FA5AB8">
        <w:t xml:space="preserve"> was also observable among</w:t>
      </w:r>
      <w:r w:rsidR="003B6D91">
        <w:t xml:space="preserve"> the </w:t>
      </w:r>
      <w:r w:rsidR="00066550" w:rsidRPr="0035010B">
        <w:t>non-IMR subtypes</w:t>
      </w:r>
      <w:r w:rsidR="00066550">
        <w:t xml:space="preserve"> </w:t>
      </w:r>
      <w:r w:rsidR="00066550" w:rsidRPr="0035010B">
        <w:t xml:space="preserve">(log-rank test </w:t>
      </w:r>
      <w:r w:rsidR="00066550" w:rsidRPr="0035010B">
        <w:rPr>
          <w:i/>
        </w:rPr>
        <w:t>P</w:t>
      </w:r>
      <w:r w:rsidR="00FA5AB8">
        <w:t xml:space="preserve"> = 0.001).</w:t>
      </w:r>
    </w:p>
    <w:p w14:paraId="5F179189" w14:textId="1774B1F0" w:rsidR="003A479E" w:rsidRDefault="0034195B" w:rsidP="00835E8F">
      <w:pPr>
        <w:spacing w:line="360" w:lineRule="auto"/>
        <w:jc w:val="both"/>
      </w:pPr>
      <w:r>
        <w:rPr>
          <w:b/>
        </w:rPr>
        <w:t xml:space="preserve">Additional File 1: </w:t>
      </w:r>
      <w:r w:rsidRPr="00E30193">
        <w:rPr>
          <w:b/>
        </w:rPr>
        <w:t>Fig</w:t>
      </w:r>
      <w:r>
        <w:rPr>
          <w:b/>
        </w:rPr>
        <w:t>.</w:t>
      </w:r>
      <w:r w:rsidRPr="00E30193">
        <w:rPr>
          <w:b/>
        </w:rPr>
        <w:t xml:space="preserve"> </w:t>
      </w:r>
      <w:r>
        <w:rPr>
          <w:b/>
        </w:rPr>
        <w:t>S4</w:t>
      </w:r>
      <w:r w:rsidR="003A479E" w:rsidRPr="00E30193">
        <w:rPr>
          <w:b/>
        </w:rPr>
        <w:t xml:space="preserve">. Comparison of </w:t>
      </w:r>
      <w:proofErr w:type="spellStart"/>
      <w:r w:rsidR="003A479E" w:rsidRPr="00E30193">
        <w:rPr>
          <w:b/>
        </w:rPr>
        <w:t>CYTscore</w:t>
      </w:r>
      <w:proofErr w:type="spellEnd"/>
      <w:r w:rsidR="003A479E" w:rsidRPr="00E30193">
        <w:rPr>
          <w:b/>
        </w:rPr>
        <w:t xml:space="preserve"> distributions within </w:t>
      </w:r>
      <w:proofErr w:type="spellStart"/>
      <w:r w:rsidR="003A479E" w:rsidRPr="00E30193">
        <w:rPr>
          <w:b/>
        </w:rPr>
        <w:t>CYTscore</w:t>
      </w:r>
      <w:proofErr w:type="spellEnd"/>
      <w:r w:rsidR="003A479E" w:rsidRPr="00E30193">
        <w:rPr>
          <w:b/>
        </w:rPr>
        <w:t xml:space="preserve"> groups and survival characteristics. </w:t>
      </w:r>
      <w:proofErr w:type="spellStart"/>
      <w:r w:rsidR="003A479E" w:rsidRPr="007436DD">
        <w:t>CYTscore</w:t>
      </w:r>
      <w:proofErr w:type="spellEnd"/>
      <w:r w:rsidR="003A479E" w:rsidRPr="007436DD">
        <w:t xml:space="preserve"> distributions</w:t>
      </w:r>
      <w:r w:rsidR="003A479E" w:rsidRPr="003A479E">
        <w:t xml:space="preserve"> </w:t>
      </w:r>
      <w:r w:rsidR="003A479E">
        <w:t xml:space="preserve">within </w:t>
      </w:r>
      <w:r w:rsidR="003A479E" w:rsidRPr="007436DD">
        <w:t>ma</w:t>
      </w:r>
      <w:r w:rsidR="003A479E">
        <w:t xml:space="preserve">tched </w:t>
      </w:r>
      <w:proofErr w:type="spellStart"/>
      <w:r w:rsidR="003A479E">
        <w:t>CYT</w:t>
      </w:r>
      <w:r w:rsidR="0078442E">
        <w:t>s</w:t>
      </w:r>
      <w:r w:rsidR="003A479E">
        <w:t>core</w:t>
      </w:r>
      <w:proofErr w:type="spellEnd"/>
      <w:r w:rsidR="003A479E">
        <w:t xml:space="preserve"> groups</w:t>
      </w:r>
      <w:r w:rsidR="0078442E">
        <w:t xml:space="preserve"> are shown compared across </w:t>
      </w:r>
      <w:proofErr w:type="spellStart"/>
      <w:r w:rsidR="0078442E">
        <w:t>STRATsig</w:t>
      </w:r>
      <w:proofErr w:type="spellEnd"/>
      <w:r w:rsidR="0078442E">
        <w:t xml:space="preserve"> </w:t>
      </w:r>
      <w:proofErr w:type="spellStart"/>
      <w:r w:rsidR="0078442E">
        <w:t>tertiles</w:t>
      </w:r>
      <w:proofErr w:type="spellEnd"/>
      <w:r w:rsidR="0078442E">
        <w:t xml:space="preserve"> for</w:t>
      </w:r>
      <w:r w:rsidR="003A479E">
        <w:t xml:space="preserve"> </w:t>
      </w:r>
      <w:r w:rsidR="003A479E">
        <w:rPr>
          <w:b/>
        </w:rPr>
        <w:t>(A)</w:t>
      </w:r>
      <w:r w:rsidR="0078442E">
        <w:t xml:space="preserve"> the training group and </w:t>
      </w:r>
      <w:r w:rsidR="0078442E">
        <w:rPr>
          <w:b/>
        </w:rPr>
        <w:t>(B)</w:t>
      </w:r>
      <w:r w:rsidR="0078442E">
        <w:t xml:space="preserve"> the test group.</w:t>
      </w:r>
      <w:r w:rsidR="003A747B">
        <w:t xml:space="preserve"> No significant differences between </w:t>
      </w:r>
      <w:r w:rsidR="00EA16A8">
        <w:t>(cross-</w:t>
      </w:r>
      <w:proofErr w:type="spellStart"/>
      <w:r w:rsidR="00EA16A8">
        <w:t>tertile</w:t>
      </w:r>
      <w:proofErr w:type="spellEnd"/>
      <w:r w:rsidR="00EA16A8">
        <w:t xml:space="preserve">) </w:t>
      </w:r>
      <w:r w:rsidR="003A747B">
        <w:t xml:space="preserve">matched </w:t>
      </w:r>
      <w:proofErr w:type="spellStart"/>
      <w:r w:rsidR="003A747B">
        <w:t>CYTscore</w:t>
      </w:r>
      <w:proofErr w:type="spellEnd"/>
      <w:r w:rsidR="003A747B">
        <w:t xml:space="preserve"> groups were observed.</w:t>
      </w:r>
      <w:r w:rsidR="0078442E">
        <w:t xml:space="preserve"> Kaplan-Meier survival curves comparing </w:t>
      </w:r>
      <w:proofErr w:type="spellStart"/>
      <w:r w:rsidR="0078442E">
        <w:t>STRATsig</w:t>
      </w:r>
      <w:proofErr w:type="spellEnd"/>
      <w:r w:rsidR="0078442E">
        <w:t xml:space="preserve"> T3 CYT Hi cases to </w:t>
      </w:r>
      <w:proofErr w:type="spellStart"/>
      <w:r w:rsidR="0078442E">
        <w:t>STRATsig</w:t>
      </w:r>
      <w:proofErr w:type="spellEnd"/>
      <w:r w:rsidR="0078442E">
        <w:t xml:space="preserve"> T1 CYT Hi cases </w:t>
      </w:r>
      <w:r w:rsidR="0078442E" w:rsidRPr="00E30193">
        <w:t>are shown for</w:t>
      </w:r>
      <w:r w:rsidR="003A479E" w:rsidRPr="00E30193">
        <w:t xml:space="preserve"> </w:t>
      </w:r>
      <w:r w:rsidR="0078442E" w:rsidRPr="00E30193">
        <w:rPr>
          <w:b/>
        </w:rPr>
        <w:t>(C)</w:t>
      </w:r>
      <w:r w:rsidR="0078442E" w:rsidRPr="00E30193">
        <w:t xml:space="preserve"> the training group and </w:t>
      </w:r>
      <w:r w:rsidR="0078442E" w:rsidRPr="00E30193">
        <w:rPr>
          <w:b/>
        </w:rPr>
        <w:t>(D)</w:t>
      </w:r>
      <w:r w:rsidR="0078442E" w:rsidRPr="00E30193">
        <w:t xml:space="preserve"> the test group.</w:t>
      </w:r>
      <w:r w:rsidR="003A747B" w:rsidRPr="00E30193">
        <w:t xml:space="preserve"> </w:t>
      </w:r>
      <w:proofErr w:type="spellStart"/>
      <w:r w:rsidR="003A747B" w:rsidRPr="00E30193">
        <w:t>Logrank</w:t>
      </w:r>
      <w:proofErr w:type="spellEnd"/>
      <w:r w:rsidR="003A747B" w:rsidRPr="00E30193">
        <w:t xml:space="preserve"> p-values are reported.</w:t>
      </w:r>
    </w:p>
    <w:p w14:paraId="1739ACBF" w14:textId="3EAFD7E2" w:rsidR="00393359" w:rsidRPr="00CC2F88" w:rsidRDefault="00393359" w:rsidP="00835E8F">
      <w:pPr>
        <w:spacing w:line="360" w:lineRule="auto"/>
        <w:jc w:val="both"/>
      </w:pPr>
      <w:r w:rsidRPr="00264525">
        <w:rPr>
          <w:b/>
        </w:rPr>
        <w:t>Additional File 1: Fig</w:t>
      </w:r>
      <w:r w:rsidRPr="007E6189">
        <w:rPr>
          <w:b/>
        </w:rPr>
        <w:t>. S</w:t>
      </w:r>
      <w:r w:rsidRPr="00CC2F88">
        <w:rPr>
          <w:b/>
        </w:rPr>
        <w:t>5</w:t>
      </w:r>
      <w:r w:rsidRPr="00264525">
        <w:rPr>
          <w:b/>
        </w:rPr>
        <w:t xml:space="preserve">. </w:t>
      </w:r>
      <w:r w:rsidR="00961848" w:rsidRPr="00CC2F88">
        <w:rPr>
          <w:b/>
        </w:rPr>
        <w:t>Representative</w:t>
      </w:r>
      <w:r w:rsidRPr="00CC2F88">
        <w:rPr>
          <w:b/>
        </w:rPr>
        <w:t xml:space="preserve"> genes recapitulate pathway-</w:t>
      </w:r>
      <w:proofErr w:type="spellStart"/>
      <w:r w:rsidRPr="00CC2F88">
        <w:rPr>
          <w:b/>
        </w:rPr>
        <w:t>tertile</w:t>
      </w:r>
      <w:proofErr w:type="spellEnd"/>
      <w:r w:rsidRPr="00CC2F88">
        <w:rPr>
          <w:b/>
        </w:rPr>
        <w:t xml:space="preserve"> associations</w:t>
      </w:r>
      <w:r w:rsidRPr="00264525">
        <w:rPr>
          <w:b/>
        </w:rPr>
        <w:t>.</w:t>
      </w:r>
      <w:r w:rsidRPr="00CC2F88">
        <w:rPr>
          <w:b/>
        </w:rPr>
        <w:t xml:space="preserve"> </w:t>
      </w:r>
      <w:r w:rsidRPr="00CC2F88">
        <w:t xml:space="preserve">Expression distributions of </w:t>
      </w:r>
      <w:r w:rsidR="003C2725" w:rsidRPr="00CC2F88">
        <w:t>representative</w:t>
      </w:r>
      <w:r w:rsidRPr="00CC2F88">
        <w:t xml:space="preserve"> genes associated with various pathways are shown as a function of </w:t>
      </w:r>
      <w:proofErr w:type="spellStart"/>
      <w:r w:rsidRPr="00CC2F88">
        <w:t>tertile</w:t>
      </w:r>
      <w:proofErr w:type="spellEnd"/>
      <w:r w:rsidRPr="00CC2F88">
        <w:t xml:space="preserve"> and </w:t>
      </w:r>
      <w:proofErr w:type="spellStart"/>
      <w:r w:rsidRPr="00CC2F88">
        <w:t>CYTscore</w:t>
      </w:r>
      <w:proofErr w:type="spellEnd"/>
      <w:r w:rsidRPr="00CC2F88">
        <w:t xml:space="preserve"> group. *</w:t>
      </w:r>
      <w:r w:rsidR="00427625" w:rsidRPr="00CC2F88">
        <w:t>,</w:t>
      </w:r>
      <w:r w:rsidRPr="00CC2F88">
        <w:t xml:space="preserve"> </w:t>
      </w:r>
      <w:r w:rsidR="00427625" w:rsidRPr="00CC2F88">
        <w:t>In the training group, expression profiles for CD274 (PD-L1) were only available in OV2</w:t>
      </w:r>
      <w:r w:rsidRPr="00CC2F88">
        <w:t xml:space="preserve">. </w:t>
      </w:r>
    </w:p>
    <w:p w14:paraId="03DA5FC3" w14:textId="72DB0E37" w:rsidR="00382509" w:rsidRDefault="0034195B" w:rsidP="00835E8F">
      <w:pPr>
        <w:spacing w:line="360" w:lineRule="auto"/>
        <w:jc w:val="both"/>
      </w:pPr>
      <w:r>
        <w:rPr>
          <w:b/>
        </w:rPr>
        <w:t xml:space="preserve">Additional File 1: </w:t>
      </w:r>
      <w:r w:rsidRPr="00E30193">
        <w:rPr>
          <w:b/>
        </w:rPr>
        <w:t>Fig</w:t>
      </w:r>
      <w:r>
        <w:rPr>
          <w:b/>
        </w:rPr>
        <w:t>.</w:t>
      </w:r>
      <w:r w:rsidRPr="00E30193">
        <w:rPr>
          <w:b/>
        </w:rPr>
        <w:t xml:space="preserve"> </w:t>
      </w:r>
      <w:r>
        <w:rPr>
          <w:b/>
        </w:rPr>
        <w:t>S</w:t>
      </w:r>
      <w:r w:rsidR="00393359">
        <w:rPr>
          <w:b/>
        </w:rPr>
        <w:t>6</w:t>
      </w:r>
      <w:r w:rsidR="00382509" w:rsidRPr="00E30193">
        <w:rPr>
          <w:b/>
        </w:rPr>
        <w:t xml:space="preserve">. Analysis of cell type proportions in </w:t>
      </w:r>
      <w:proofErr w:type="spellStart"/>
      <w:r w:rsidR="00382509" w:rsidRPr="00E30193">
        <w:rPr>
          <w:b/>
        </w:rPr>
        <w:t>STRATsig</w:t>
      </w:r>
      <w:proofErr w:type="spellEnd"/>
      <w:r w:rsidR="00382509" w:rsidRPr="00E30193">
        <w:rPr>
          <w:b/>
        </w:rPr>
        <w:t xml:space="preserve"> </w:t>
      </w:r>
      <w:proofErr w:type="spellStart"/>
      <w:r w:rsidR="00382509" w:rsidRPr="00E30193">
        <w:rPr>
          <w:b/>
        </w:rPr>
        <w:t>tertiles</w:t>
      </w:r>
      <w:proofErr w:type="spellEnd"/>
      <w:r w:rsidR="00382509" w:rsidRPr="00E30193">
        <w:rPr>
          <w:b/>
        </w:rPr>
        <w:t xml:space="preserve">. </w:t>
      </w:r>
      <w:r w:rsidR="00382509">
        <w:t xml:space="preserve">Cell type proportions were computed by </w:t>
      </w:r>
      <w:proofErr w:type="spellStart"/>
      <w:r w:rsidR="00382509">
        <w:t>xCell</w:t>
      </w:r>
      <w:proofErr w:type="spellEnd"/>
      <w:r w:rsidR="00382509">
        <w:t xml:space="preserve"> </w:t>
      </w:r>
      <w:r w:rsidR="00382509" w:rsidRPr="00F90538">
        <w:t>single-sample gene set enrichment analysis</w:t>
      </w:r>
      <w:r w:rsidR="00382509">
        <w:t xml:space="preserve"> in the integrated training (OV1-OV3) and test (OV4-OV6) groups. </w:t>
      </w:r>
      <w:r w:rsidR="00382509">
        <w:rPr>
          <w:b/>
        </w:rPr>
        <w:t>(A)</w:t>
      </w:r>
      <w:r w:rsidR="00382509">
        <w:t xml:space="preserve"> The mean cell type fraction heat map shows the average cell type fractions for each </w:t>
      </w:r>
      <w:proofErr w:type="spellStart"/>
      <w:r w:rsidR="00382509">
        <w:t>CYTscore</w:t>
      </w:r>
      <w:proofErr w:type="spellEnd"/>
      <w:r w:rsidR="00382509">
        <w:t xml:space="preserve"> group (Lo, Mid, Hi) within each </w:t>
      </w:r>
      <w:proofErr w:type="spellStart"/>
      <w:r w:rsidR="00382509">
        <w:t>STRATsig</w:t>
      </w:r>
      <w:proofErr w:type="spellEnd"/>
      <w:r w:rsidR="00382509">
        <w:t xml:space="preserve"> </w:t>
      </w:r>
      <w:proofErr w:type="spellStart"/>
      <w:r w:rsidR="00382509">
        <w:t>tertile</w:t>
      </w:r>
      <w:proofErr w:type="spellEnd"/>
      <w:r w:rsidR="00382509">
        <w:t xml:space="preserve">. Red indicates higher cell fraction; blue denotes lower cell fraction. </w:t>
      </w:r>
      <w:r w:rsidR="00382509" w:rsidRPr="00455BCB">
        <w:rPr>
          <w:b/>
        </w:rPr>
        <w:t>(B)</w:t>
      </w:r>
      <w:r w:rsidR="00382509">
        <w:t xml:space="preserve"> Significant cell fraction differences between </w:t>
      </w:r>
      <w:proofErr w:type="spellStart"/>
      <w:r w:rsidR="00382509">
        <w:t>STRATsig</w:t>
      </w:r>
      <w:proofErr w:type="spellEnd"/>
      <w:r w:rsidR="00382509">
        <w:t xml:space="preserve"> T1 and T3</w:t>
      </w:r>
      <w:r w:rsidR="004C6E9F">
        <w:t xml:space="preserve">; </w:t>
      </w:r>
      <w:r w:rsidR="00382509" w:rsidRPr="00455BCB">
        <w:rPr>
          <w:b/>
        </w:rPr>
        <w:t>(C)</w:t>
      </w:r>
      <w:r w:rsidR="00382509">
        <w:t xml:space="preserve"> </w:t>
      </w:r>
      <w:proofErr w:type="spellStart"/>
      <w:r w:rsidR="00382509">
        <w:t>CYTscore</w:t>
      </w:r>
      <w:proofErr w:type="spellEnd"/>
      <w:r w:rsidR="00382509">
        <w:t xml:space="preserve"> Hi groups within </w:t>
      </w:r>
      <w:proofErr w:type="spellStart"/>
      <w:r w:rsidR="00382509">
        <w:t>STRATsig</w:t>
      </w:r>
      <w:proofErr w:type="spellEnd"/>
      <w:r w:rsidR="00382509">
        <w:t xml:space="preserve"> T1 and T3, specifically. Blue reflects higher cell fractions in T1; red indicates higher cell fractions in T3.</w:t>
      </w:r>
      <w:r w:rsidR="004C6E9F">
        <w:t xml:space="preserve"> Size of the circle denotes adjusted p value with the smallest circle representing a p value of 0.05 and the largest representing a p value of 0.001.</w:t>
      </w:r>
    </w:p>
    <w:p w14:paraId="3980E286" w14:textId="2AB82AAE" w:rsidR="00E345C6" w:rsidRPr="00631AB6" w:rsidRDefault="00E345C6" w:rsidP="00E345C6">
      <w:pPr>
        <w:spacing w:line="360" w:lineRule="auto"/>
        <w:jc w:val="both"/>
        <w:rPr>
          <w:rStyle w:val="Emphasis"/>
          <w:i w:val="0"/>
        </w:rPr>
      </w:pPr>
    </w:p>
    <w:p w14:paraId="3248A7A7" w14:textId="77777777" w:rsidR="00124194" w:rsidRDefault="00124194">
      <w:pPr>
        <w:rPr>
          <w:rStyle w:val="Emphasis"/>
        </w:rPr>
      </w:pPr>
      <w:r>
        <w:rPr>
          <w:rStyle w:val="Emphasis"/>
        </w:rPr>
        <w:br w:type="page"/>
      </w:r>
    </w:p>
    <w:p w14:paraId="44C86B32" w14:textId="666B026B" w:rsidR="00E345C6" w:rsidRPr="0035010B" w:rsidRDefault="00E345C6" w:rsidP="00E345C6">
      <w:pPr>
        <w:spacing w:line="360" w:lineRule="auto"/>
        <w:jc w:val="both"/>
        <w:rPr>
          <w:rStyle w:val="Emphasis"/>
        </w:rPr>
      </w:pPr>
      <w:r w:rsidRPr="0035010B">
        <w:rPr>
          <w:rStyle w:val="Emphasis"/>
        </w:rPr>
        <w:lastRenderedPageBreak/>
        <w:t>The authors wish to acknowledge the support of the Wake Forest Obstetrics and Gynecology Young Investigator’s Award and the Wake Forest Baptist Comprehensive Cancer Center Bioinformatics Shared Resource, supported by the National Cancer Institute’s Cancer Center Support Grant award number P30CA012197. The content is solely the responsibility of the authors and does not necessarily represent the official views of the National Cancer Institute</w:t>
      </w:r>
    </w:p>
    <w:p w14:paraId="7C1774FA" w14:textId="78FE89D6" w:rsidR="00C13B72" w:rsidRDefault="00C13B72" w:rsidP="00851694"/>
    <w:p w14:paraId="6A28BA61" w14:textId="77777777" w:rsidR="00124194" w:rsidRDefault="00124194">
      <w:pPr>
        <w:rPr>
          <w:noProof/>
        </w:rPr>
      </w:pPr>
      <w:r>
        <w:br w:type="page"/>
      </w:r>
    </w:p>
    <w:p w14:paraId="1E20E3C1" w14:textId="77777777" w:rsidR="00223E34" w:rsidRPr="00223E34" w:rsidRDefault="000668A6" w:rsidP="00223E34">
      <w:pPr>
        <w:pStyle w:val="EndNoteBibliographyTitle"/>
      </w:pPr>
      <w:r>
        <w:lastRenderedPageBreak/>
        <w:fldChar w:fldCharType="begin"/>
      </w:r>
      <w:r>
        <w:instrText xml:space="preserve"> ADDIN EN.REFLIST </w:instrText>
      </w:r>
      <w:r>
        <w:fldChar w:fldCharType="separate"/>
      </w:r>
      <w:r w:rsidR="00223E34" w:rsidRPr="00223E34">
        <w:t>References</w:t>
      </w:r>
    </w:p>
    <w:p w14:paraId="76CC07EA" w14:textId="77777777" w:rsidR="00223E34" w:rsidRPr="00223E34" w:rsidRDefault="00223E34" w:rsidP="00223E34">
      <w:pPr>
        <w:pStyle w:val="EndNoteBibliographyTitle"/>
      </w:pPr>
    </w:p>
    <w:p w14:paraId="17952684" w14:textId="77777777" w:rsidR="00223E34" w:rsidRPr="00223E34" w:rsidRDefault="00223E34" w:rsidP="00223E34">
      <w:pPr>
        <w:pStyle w:val="EndNoteBibliography"/>
        <w:spacing w:after="240"/>
        <w:ind w:left="720" w:hanging="720"/>
      </w:pPr>
      <w:r w:rsidRPr="00223E34">
        <w:t>1.</w:t>
      </w:r>
      <w:r w:rsidRPr="00223E34">
        <w:tab/>
        <w:t>Siegel RL, Miller KD, Fuchs HE, Jemal A. Cancer statistics, 2022. CA Cancer J Clin 2022;72(1):7-33. DOI: 10.3322/caac.21708.</w:t>
      </w:r>
    </w:p>
    <w:p w14:paraId="458292F3" w14:textId="77777777" w:rsidR="00223E34" w:rsidRPr="00223E34" w:rsidRDefault="00223E34" w:rsidP="00223E34">
      <w:pPr>
        <w:pStyle w:val="EndNoteBibliography"/>
        <w:spacing w:after="240"/>
        <w:ind w:left="720" w:hanging="720"/>
      </w:pPr>
      <w:r w:rsidRPr="00223E34">
        <w:t>2.</w:t>
      </w:r>
      <w:r w:rsidRPr="00223E34">
        <w:tab/>
        <w:t>Sung H, Ferlay J, Siegel RL, et al. Global Cancer Statistics 2020: GLOBOCAN Estimates of Incidence and Mortality Worldwide for 36 Cancers in 185 Countries. CA Cancer J Clin 2021;71(3):209-249. DOI: 10.3322/caac.21660.</w:t>
      </w:r>
    </w:p>
    <w:p w14:paraId="30A605DE" w14:textId="77777777" w:rsidR="00223E34" w:rsidRPr="00223E34" w:rsidRDefault="00223E34" w:rsidP="00223E34">
      <w:pPr>
        <w:pStyle w:val="EndNoteBibliography"/>
        <w:spacing w:after="240"/>
        <w:ind w:left="720" w:hanging="720"/>
      </w:pPr>
      <w:r w:rsidRPr="00223E34">
        <w:t>3.</w:t>
      </w:r>
      <w:r w:rsidRPr="00223E34">
        <w:tab/>
        <w:t>Lheureux S, Gourley C, Vergote I, Oza AM. Epithelial ovarian cancer. Lancet 2019;393(10177):1240-1253. DOI: 10.1016/S0140-6736(18)32552-2.</w:t>
      </w:r>
    </w:p>
    <w:p w14:paraId="6C1CCF29" w14:textId="77777777" w:rsidR="00223E34" w:rsidRPr="00223E34" w:rsidRDefault="00223E34" w:rsidP="00223E34">
      <w:pPr>
        <w:pStyle w:val="EndNoteBibliography"/>
        <w:spacing w:after="240"/>
        <w:ind w:left="720" w:hanging="720"/>
      </w:pPr>
      <w:r w:rsidRPr="00223E34">
        <w:t>4.</w:t>
      </w:r>
      <w:r w:rsidRPr="00223E34">
        <w:tab/>
        <w:t>Ascierto PA, Marincola FM, Fox BA, Galon J. No time to die: the consensus immunoscore for predicting survival and response to chemotherapy of locally advanced colon cancer patients in a multicenter international study. Oncoimmunology 2020;9(1):1826132. DOI: 10.1080/2162402X.2020.1826132.</w:t>
      </w:r>
    </w:p>
    <w:p w14:paraId="5C1500F4" w14:textId="77777777" w:rsidR="00223E34" w:rsidRPr="00223E34" w:rsidRDefault="00223E34" w:rsidP="00223E34">
      <w:pPr>
        <w:pStyle w:val="EndNoteBibliography"/>
        <w:spacing w:after="240"/>
        <w:ind w:left="720" w:hanging="720"/>
      </w:pPr>
      <w:r w:rsidRPr="00223E34">
        <w:t>5.</w:t>
      </w:r>
      <w:r w:rsidRPr="00223E34">
        <w:tab/>
        <w:t>Maiorano BA, De Giorgi U, Ciardiello D, et al. Immune-Checkpoint Inhibitors in Advanced Bladder Cancer: Seize the Day. Biomedicines 2022;10(2). DOI: 10.3390/biomedicines10020411.</w:t>
      </w:r>
    </w:p>
    <w:p w14:paraId="2DD17C2B" w14:textId="77777777" w:rsidR="00223E34" w:rsidRPr="00223E34" w:rsidRDefault="00223E34" w:rsidP="00223E34">
      <w:pPr>
        <w:pStyle w:val="EndNoteBibliography"/>
        <w:spacing w:after="240"/>
        <w:ind w:left="720" w:hanging="720"/>
      </w:pPr>
      <w:r w:rsidRPr="00223E34">
        <w:t>6.</w:t>
      </w:r>
      <w:r w:rsidRPr="00223E34">
        <w:tab/>
        <w:t>Monk BJ, Enomoto T, Martin Kast W, et al. Integration of immunotherapy into treatment of cervical cancer: Recent data and ongoing trials. Cancer Treat Rev 2022;106:102385. DOI: 10.1016/j.ctrv.2022.102385.</w:t>
      </w:r>
    </w:p>
    <w:p w14:paraId="06BCB5FD" w14:textId="77777777" w:rsidR="00223E34" w:rsidRPr="00223E34" w:rsidRDefault="00223E34" w:rsidP="00223E34">
      <w:pPr>
        <w:pStyle w:val="EndNoteBibliography"/>
        <w:spacing w:after="240"/>
        <w:ind w:left="720" w:hanging="720"/>
      </w:pPr>
      <w:r w:rsidRPr="00223E34">
        <w:t>7.</w:t>
      </w:r>
      <w:r w:rsidRPr="00223E34">
        <w:tab/>
        <w:t>Shamseddine AA, Burman B, Lee NY, Zamarin D, Riaz N. Tumor Immunity and Immunotherapy for HPV-Related Cancers. Cancer Discov 2021;11(8):1896-1912. DOI: 10.1158/2159-8290.CD-20-1760.</w:t>
      </w:r>
    </w:p>
    <w:p w14:paraId="0B3879CB" w14:textId="77777777" w:rsidR="00223E34" w:rsidRPr="00223E34" w:rsidRDefault="00223E34" w:rsidP="00223E34">
      <w:pPr>
        <w:pStyle w:val="EndNoteBibliography"/>
        <w:spacing w:after="240"/>
        <w:ind w:left="720" w:hanging="720"/>
      </w:pPr>
      <w:r w:rsidRPr="00223E34">
        <w:t>8.</w:t>
      </w:r>
      <w:r w:rsidRPr="00223E34">
        <w:tab/>
        <w:t>Maiorano BA, Maiorano MFP, Cormio G, Maglione A, Lorusso D, Maiello E. How Immunotherapy Modified the Therapeutic Scenario of Endometrial Cancer: A Systematic Review. Front Oncol 2022;12:844801. DOI: 10.3389/fonc.2022.844801.</w:t>
      </w:r>
    </w:p>
    <w:p w14:paraId="2F96D088" w14:textId="77777777" w:rsidR="00223E34" w:rsidRPr="00223E34" w:rsidRDefault="00223E34" w:rsidP="00223E34">
      <w:pPr>
        <w:pStyle w:val="EndNoteBibliography"/>
        <w:spacing w:after="240"/>
        <w:ind w:left="720" w:hanging="720"/>
      </w:pPr>
      <w:r w:rsidRPr="00223E34">
        <w:t>9.</w:t>
      </w:r>
      <w:r w:rsidRPr="00223E34">
        <w:tab/>
        <w:t>Hwang WT, Adams SF, Tahirovic E, Hagemann IS, Coukos G. Prognostic significance of tumor-infiltrating T cells in ovarian cancer: a meta-analysis. Gynecol Oncol 2012;124(2):192-8. DOI: 10.1016/j.ygyno.2011.09.039.</w:t>
      </w:r>
    </w:p>
    <w:p w14:paraId="4554F611" w14:textId="77777777" w:rsidR="00223E34" w:rsidRPr="00223E34" w:rsidRDefault="00223E34" w:rsidP="00223E34">
      <w:pPr>
        <w:pStyle w:val="EndNoteBibliography"/>
        <w:spacing w:after="240"/>
        <w:ind w:left="720" w:hanging="720"/>
      </w:pPr>
      <w:r w:rsidRPr="00223E34">
        <w:t>10.</w:t>
      </w:r>
      <w:r w:rsidRPr="00223E34">
        <w:tab/>
        <w:t>Chardin L, Leary A. Immunotherapy in Ovarian Cancer: Thinking Beyond PD-1/PD-L1. Front Oncol 2021;11:795547. DOI: 10.3389/fonc.2021.795547.</w:t>
      </w:r>
    </w:p>
    <w:p w14:paraId="40F50652" w14:textId="77777777" w:rsidR="00223E34" w:rsidRPr="00223E34" w:rsidRDefault="00223E34" w:rsidP="00223E34">
      <w:pPr>
        <w:pStyle w:val="EndNoteBibliography"/>
        <w:spacing w:after="240"/>
        <w:ind w:left="720" w:hanging="720"/>
      </w:pPr>
      <w:r w:rsidRPr="00223E34">
        <w:t>11.</w:t>
      </w:r>
      <w:r w:rsidRPr="00223E34">
        <w:tab/>
        <w:t>Laga T, Vergote I, Van Nieuwenhuysen E. Immunotherapy in rare ovarian cancer. Curr Opin Oncol 2021;33(5):447-456. DOI: 10.1097/CCO.0000000000000759.</w:t>
      </w:r>
    </w:p>
    <w:p w14:paraId="7DEF0BCA" w14:textId="77777777" w:rsidR="00223E34" w:rsidRPr="00223E34" w:rsidRDefault="00223E34" w:rsidP="00223E34">
      <w:pPr>
        <w:pStyle w:val="EndNoteBibliography"/>
        <w:spacing w:after="240"/>
        <w:ind w:left="720" w:hanging="720"/>
      </w:pPr>
      <w:r w:rsidRPr="00223E34">
        <w:t>12.</w:t>
      </w:r>
      <w:r w:rsidRPr="00223E34">
        <w:tab/>
        <w:t>Matulonis UA, Shapira-Frommer R, Santin AD, et al. Antitumor activity and safety of pembrolizumab in patients with advanced recurrent ovarian cancer: results from the phase II KEYNOTE-100 study. Ann Oncol 2019;30(7):1080-1087. DOI: 10.1093/annonc/mdz135.</w:t>
      </w:r>
    </w:p>
    <w:p w14:paraId="58B92C0D" w14:textId="77777777" w:rsidR="00223E34" w:rsidRPr="00223E34" w:rsidRDefault="00223E34" w:rsidP="00223E34">
      <w:pPr>
        <w:pStyle w:val="EndNoteBibliography"/>
        <w:spacing w:after="240"/>
        <w:ind w:left="720" w:hanging="720"/>
      </w:pPr>
      <w:r w:rsidRPr="00223E34">
        <w:lastRenderedPageBreak/>
        <w:t>13.</w:t>
      </w:r>
      <w:r w:rsidRPr="00223E34">
        <w:tab/>
        <w:t>Sun S, Sun W, Xiang Q, et al. Persistent response of an ovarian cancer patient after a short-term single-agent immunotherapy: a case report. Anticancer Drugs 2022;33(1):e756-e759. DOI: 10.1097/CAD.0000000000001178.</w:t>
      </w:r>
    </w:p>
    <w:p w14:paraId="2DEC3E94" w14:textId="77777777" w:rsidR="00223E34" w:rsidRPr="00223E34" w:rsidRDefault="00223E34" w:rsidP="00223E34">
      <w:pPr>
        <w:pStyle w:val="EndNoteBibliography"/>
        <w:spacing w:after="240"/>
        <w:ind w:left="720" w:hanging="720"/>
      </w:pPr>
      <w:r w:rsidRPr="00223E34">
        <w:t>14.</w:t>
      </w:r>
      <w:r w:rsidRPr="00223E34">
        <w:tab/>
        <w:t>Morse CB, Elvin JA, Gay LM, Liao JB. Elevated tumor mutational burden and prolonged clinical response to anti-PD-L1 antibody in platinum-resistant recurrent ovarian cancer. Gynecol Oncol Rep 2017;21:78-80. DOI: 10.1016/j.gore.2017.06.013.</w:t>
      </w:r>
    </w:p>
    <w:p w14:paraId="5FA3D919" w14:textId="77777777" w:rsidR="00223E34" w:rsidRPr="00223E34" w:rsidRDefault="00223E34" w:rsidP="00223E34">
      <w:pPr>
        <w:pStyle w:val="EndNoteBibliography"/>
        <w:spacing w:after="240"/>
        <w:ind w:left="720" w:hanging="720"/>
      </w:pPr>
      <w:r w:rsidRPr="00223E34">
        <w:t>15.</w:t>
      </w:r>
      <w:r w:rsidRPr="00223E34">
        <w:tab/>
        <w:t>Kim MS, Xu A, Haslam A, Prasad V. Quality of biomarker defined subgroups in FDA approvals of PD-1/PD-L1 inhibitors 2014 to 2020. Int J Cancer 2022;150(11):1905-1910. DOI: 10.1002/ijc.33968.</w:t>
      </w:r>
    </w:p>
    <w:p w14:paraId="5EE73D89" w14:textId="77777777" w:rsidR="00223E34" w:rsidRPr="00223E34" w:rsidRDefault="00223E34" w:rsidP="00223E34">
      <w:pPr>
        <w:pStyle w:val="EndNoteBibliography"/>
        <w:spacing w:after="240"/>
        <w:ind w:left="720" w:hanging="720"/>
      </w:pPr>
      <w:r w:rsidRPr="00223E34">
        <w:t>16.</w:t>
      </w:r>
      <w:r w:rsidRPr="00223E34">
        <w:tab/>
        <w:t>Liu J, Xu W, Li S, Sun R, Cheng W. Multi-omics analysis of tumor mutational burden combined with prognostic assessment in epithelial ovarian cancer based on TCGA database. Int J Med Sci 2020;17(18):3200-3213. DOI: 10.7150/ijms.50491.</w:t>
      </w:r>
    </w:p>
    <w:p w14:paraId="1DDE681D" w14:textId="77777777" w:rsidR="00223E34" w:rsidRPr="00223E34" w:rsidRDefault="00223E34" w:rsidP="00223E34">
      <w:pPr>
        <w:pStyle w:val="EndNoteBibliography"/>
        <w:spacing w:after="240"/>
        <w:ind w:left="720" w:hanging="720"/>
      </w:pPr>
      <w:r w:rsidRPr="00223E34">
        <w:t>17.</w:t>
      </w:r>
      <w:r w:rsidRPr="00223E34">
        <w:tab/>
        <w:t>Pal T, Permuth-Wey J, Sellers TA. A review of the clinical relevance of mismatch-repair deficiency in ovarian cancer. Cancer 2008;113(4):733-42. DOI: 10.1002/cncr.23601.</w:t>
      </w:r>
    </w:p>
    <w:p w14:paraId="5D4B6302" w14:textId="77777777" w:rsidR="00223E34" w:rsidRPr="00223E34" w:rsidRDefault="00223E34" w:rsidP="00223E34">
      <w:pPr>
        <w:pStyle w:val="EndNoteBibliography"/>
        <w:spacing w:after="240"/>
        <w:ind w:left="720" w:hanging="720"/>
      </w:pPr>
      <w:r w:rsidRPr="00223E34">
        <w:t>18.</w:t>
      </w:r>
      <w:r w:rsidRPr="00223E34">
        <w:tab/>
        <w:t>Anadon CM, Yu X, Hänggi K, et al. Ovarian cancer immunogenicity is governed by a narrow subset of progenitor tissue-resident memory T cells. Cancer Cell 2022 (In eng). DOI: 10.1016/j.ccell.2022.03.008.</w:t>
      </w:r>
    </w:p>
    <w:p w14:paraId="2BE88667" w14:textId="77777777" w:rsidR="00223E34" w:rsidRPr="00223E34" w:rsidRDefault="00223E34" w:rsidP="00223E34">
      <w:pPr>
        <w:pStyle w:val="EndNoteBibliography"/>
        <w:spacing w:after="240"/>
        <w:ind w:left="720" w:hanging="720"/>
      </w:pPr>
      <w:r w:rsidRPr="00223E34">
        <w:t>19.</w:t>
      </w:r>
      <w:r w:rsidRPr="00223E34">
        <w:tab/>
        <w:t>Fridman WH, Pages F, Sautes-Fridman C, Galon J. The immune contexture in human tumours: impact on clinical outcome. Nat Rev Cancer 2012;12(4):298-306. DOI: 10.1038/nrc3245.</w:t>
      </w:r>
    </w:p>
    <w:p w14:paraId="1EC52C06" w14:textId="77777777" w:rsidR="00223E34" w:rsidRPr="00223E34" w:rsidRDefault="00223E34" w:rsidP="00223E34">
      <w:pPr>
        <w:pStyle w:val="EndNoteBibliography"/>
        <w:spacing w:after="240"/>
        <w:ind w:left="720" w:hanging="720"/>
      </w:pPr>
      <w:r w:rsidRPr="00223E34">
        <w:t>20.</w:t>
      </w:r>
      <w:r w:rsidRPr="00223E34">
        <w:tab/>
        <w:t>Gooden MJ, de Bock GH, Leffers N, Daemen T, Nijman HW. The prognostic influence of tumour-infiltrating lymphocytes in cancer: a systematic review with meta-analysis. Br J Cancer 2011;105(1):93-103. DOI: 10.1038/bjc.2011.189.</w:t>
      </w:r>
    </w:p>
    <w:p w14:paraId="44968C63" w14:textId="77777777" w:rsidR="00223E34" w:rsidRPr="00223E34" w:rsidRDefault="00223E34" w:rsidP="00223E34">
      <w:pPr>
        <w:pStyle w:val="EndNoteBibliography"/>
        <w:spacing w:after="240"/>
        <w:ind w:left="720" w:hanging="720"/>
      </w:pPr>
      <w:r w:rsidRPr="00223E34">
        <w:t>21.</w:t>
      </w:r>
      <w:r w:rsidRPr="00223E34">
        <w:tab/>
        <w:t>Brummel K, Eerkens AL, de Bruyn M, Nijman HW. Tumour-infiltrating lymphocytes: from prognosis to treatment selection. Br J Cancer 2023;128(3):451-458. DOI: 10.1038/s41416-022-02119-4.</w:t>
      </w:r>
    </w:p>
    <w:p w14:paraId="4799438A" w14:textId="77777777" w:rsidR="00223E34" w:rsidRPr="00223E34" w:rsidRDefault="00223E34" w:rsidP="00223E34">
      <w:pPr>
        <w:pStyle w:val="EndNoteBibliography"/>
        <w:spacing w:after="240"/>
        <w:ind w:left="720" w:hanging="720"/>
      </w:pPr>
      <w:r w:rsidRPr="00223E34">
        <w:t>22.</w:t>
      </w:r>
      <w:r w:rsidRPr="00223E34">
        <w:tab/>
        <w:t>Li J, Wang J, Chen R, Bai Y, Lu X. The prognostic value of tumor-infiltrating T lymphocytes in ovarian cancer. Oncotarget 2017;8(9):15621-15631. DOI: 10.18632/oncotarget.14919.</w:t>
      </w:r>
    </w:p>
    <w:p w14:paraId="3727A1F0" w14:textId="77777777" w:rsidR="00223E34" w:rsidRPr="00223E34" w:rsidRDefault="00223E34" w:rsidP="00223E34">
      <w:pPr>
        <w:pStyle w:val="EndNoteBibliography"/>
        <w:spacing w:after="240"/>
        <w:ind w:left="720" w:hanging="720"/>
      </w:pPr>
      <w:r w:rsidRPr="00223E34">
        <w:t>23.</w:t>
      </w:r>
      <w:r w:rsidRPr="00223E34">
        <w:tab/>
        <w:t>Routh ED, Pullikuth AK, Jin G, et al. Transcriptomic Features of T Cell-Barren Tumors Are Conserved Across Diverse Tumor Types. Front Immunol 2020;11:57. DOI: 10.3389/fimmu.2020.00057.</w:t>
      </w:r>
    </w:p>
    <w:p w14:paraId="6A6E0CD7" w14:textId="77777777" w:rsidR="00223E34" w:rsidRPr="00223E34" w:rsidRDefault="00223E34" w:rsidP="00223E34">
      <w:pPr>
        <w:pStyle w:val="EndNoteBibliography"/>
        <w:spacing w:after="240"/>
        <w:ind w:left="720" w:hanging="720"/>
      </w:pPr>
      <w:r w:rsidRPr="00223E34">
        <w:t>24.</w:t>
      </w:r>
      <w:r w:rsidRPr="00223E34">
        <w:tab/>
        <w:t>Thorsson V, Gibbs DL, Brown SD, et al. The Immune Landscape of Cancer. Immunity 2019;51(2):411-412. DOI: 10.1016/j.immuni.2019.08.004.</w:t>
      </w:r>
    </w:p>
    <w:p w14:paraId="5564C772" w14:textId="77777777" w:rsidR="00223E34" w:rsidRPr="00223E34" w:rsidRDefault="00223E34" w:rsidP="00223E34">
      <w:pPr>
        <w:pStyle w:val="EndNoteBibliography"/>
        <w:spacing w:after="240"/>
        <w:ind w:left="720" w:hanging="720"/>
      </w:pPr>
      <w:r w:rsidRPr="00223E34">
        <w:lastRenderedPageBreak/>
        <w:t>25.</w:t>
      </w:r>
      <w:r w:rsidRPr="00223E34">
        <w:tab/>
        <w:t>Roelands J, Hendrickx W, Zoppoli G, et al. Oncogenic states dictate the prognostic and predictive connotations of intratumoral immune response. J Immunother Cancer 2020;8(1). DOI: 10.1136/jitc-2020-000617.</w:t>
      </w:r>
    </w:p>
    <w:p w14:paraId="17343D9A" w14:textId="77777777" w:rsidR="00223E34" w:rsidRPr="00223E34" w:rsidRDefault="00223E34" w:rsidP="00223E34">
      <w:pPr>
        <w:pStyle w:val="EndNoteBibliography"/>
        <w:spacing w:after="240"/>
        <w:ind w:left="720" w:hanging="720"/>
      </w:pPr>
      <w:r w:rsidRPr="00223E34">
        <w:t>26.</w:t>
      </w:r>
      <w:r w:rsidRPr="00223E34">
        <w:tab/>
        <w:t>Roelands J, Kuppen PJK, Ahmed EI, et al. An integrated tumor, immune and microbiome atlas of colon cancer. Nat Med 2023;29(5):1273-1286. DOI: 10.1038/s41591-023-02324-5.</w:t>
      </w:r>
    </w:p>
    <w:p w14:paraId="11A21D32" w14:textId="77777777" w:rsidR="00223E34" w:rsidRPr="00223E34" w:rsidRDefault="00223E34" w:rsidP="00223E34">
      <w:pPr>
        <w:pStyle w:val="EndNoteBibliography"/>
        <w:spacing w:after="240"/>
        <w:ind w:left="720" w:hanging="720"/>
      </w:pPr>
      <w:r w:rsidRPr="00223E34">
        <w:t>27.</w:t>
      </w:r>
      <w:r w:rsidRPr="00223E34">
        <w:tab/>
        <w:t>Cristescu R, Mogg R, Ayers M, et al. Pan-tumor genomic biomarkers for PD-1 checkpoint blockade-based immunotherapy. Science 2018;362(6411). DOI: 10.1126/science.aar3593.</w:t>
      </w:r>
    </w:p>
    <w:p w14:paraId="49BF1ED1" w14:textId="77777777" w:rsidR="00223E34" w:rsidRPr="00223E34" w:rsidRDefault="00223E34" w:rsidP="00223E34">
      <w:pPr>
        <w:pStyle w:val="EndNoteBibliography"/>
        <w:spacing w:after="240"/>
        <w:ind w:left="720" w:hanging="720"/>
      </w:pPr>
      <w:r w:rsidRPr="00223E34">
        <w:t>28.</w:t>
      </w:r>
      <w:r w:rsidRPr="00223E34">
        <w:tab/>
        <w:t>Hwang S, Kwon AY, Jeong JY, et al. Immune gene signatures for predicting durable clinical benefit of anti-PD-1 immunotherapy in patients with non-small cell lung cancer. Sci Rep 2020;10(1):643. DOI: 10.1038/s41598-019-57218-9.</w:t>
      </w:r>
    </w:p>
    <w:p w14:paraId="25EB0E93" w14:textId="77777777" w:rsidR="00223E34" w:rsidRPr="00223E34" w:rsidRDefault="00223E34" w:rsidP="00223E34">
      <w:pPr>
        <w:pStyle w:val="EndNoteBibliography"/>
        <w:spacing w:after="240"/>
        <w:ind w:left="720" w:hanging="720"/>
      </w:pPr>
      <w:r w:rsidRPr="00223E34">
        <w:t>29.</w:t>
      </w:r>
      <w:r w:rsidRPr="00223E34">
        <w:tab/>
        <w:t>Jiang P, Gu S, Pan D, et al. Signatures of T cell dysfunction and exclusion predict cancer immunotherapy response. Nat Med 2018;24(10):1550-1558. DOI: 10.1038/s41591-018-0136-1.</w:t>
      </w:r>
    </w:p>
    <w:p w14:paraId="65F1638C" w14:textId="77777777" w:rsidR="00223E34" w:rsidRPr="00223E34" w:rsidRDefault="00223E34" w:rsidP="00223E34">
      <w:pPr>
        <w:pStyle w:val="EndNoteBibliography"/>
        <w:spacing w:after="240"/>
        <w:ind w:left="720" w:hanging="720"/>
      </w:pPr>
      <w:r w:rsidRPr="00223E34">
        <w:t>30.</w:t>
      </w:r>
      <w:r w:rsidRPr="00223E34">
        <w:tab/>
        <w:t>Rooney MS, Shukla SA, Wu CJ, Getz G, Hacohen N. Molecular and genetic properties of tumors associated with local immune cytolytic activity. Cell 2015;160(1-2):48-61. DOI: 10.1016/j.cell.2014.12.033.</w:t>
      </w:r>
    </w:p>
    <w:p w14:paraId="249AEB77" w14:textId="77777777" w:rsidR="00223E34" w:rsidRPr="00223E34" w:rsidRDefault="00223E34" w:rsidP="00223E34">
      <w:pPr>
        <w:pStyle w:val="EndNoteBibliography"/>
        <w:spacing w:after="240"/>
        <w:ind w:left="720" w:hanging="720"/>
      </w:pPr>
      <w:r w:rsidRPr="00223E34">
        <w:t>31.</w:t>
      </w:r>
      <w:r w:rsidRPr="00223E34">
        <w:tab/>
        <w:t>Hu Q, Nonaka K, Wakiyama H, et al. Cytolytic activity score as a biomarker for antitumor immunity and clinical outcome in patients with gastric cancer. Cancer Med 2021;10(9):3129-3138. DOI: 10.1002/cam4.3828.</w:t>
      </w:r>
    </w:p>
    <w:p w14:paraId="0D230E1D" w14:textId="77777777" w:rsidR="00223E34" w:rsidRPr="00223E34" w:rsidRDefault="00223E34" w:rsidP="00223E34">
      <w:pPr>
        <w:pStyle w:val="EndNoteBibliography"/>
        <w:spacing w:after="240"/>
        <w:ind w:left="720" w:hanging="720"/>
      </w:pPr>
      <w:r w:rsidRPr="00223E34">
        <w:t>32.</w:t>
      </w:r>
      <w:r w:rsidRPr="00223E34">
        <w:tab/>
        <w:t>Roufas C, Chasiotis D, Makris A, Efstathiades C, Dimopoulos C, Zaravinos A. The Expression and Prognostic Impact of Immune Cytolytic Activity-Related Markers in Human Malignancies: A Comprehensive Meta-analysis. Front Oncol 2018;8:27. DOI: 10.3389/fonc.2018.00027.</w:t>
      </w:r>
    </w:p>
    <w:p w14:paraId="1ACEAB2E" w14:textId="77777777" w:rsidR="00223E34" w:rsidRPr="00223E34" w:rsidRDefault="00223E34" w:rsidP="00223E34">
      <w:pPr>
        <w:pStyle w:val="EndNoteBibliography"/>
        <w:spacing w:after="240"/>
        <w:ind w:left="720" w:hanging="720"/>
      </w:pPr>
      <w:r w:rsidRPr="00223E34">
        <w:t>33.</w:t>
      </w:r>
      <w:r w:rsidRPr="00223E34">
        <w:tab/>
        <w:t>Roufas C, Georgakopoulos-Soares I, Zaravinos A. Molecular correlates of immune cytolytic subgroups in colorectal cancer by integrated genomics analysis. NAR Cancer 2021;3(1):zcab005. DOI: 10.1093/narcan/zcab005.</w:t>
      </w:r>
    </w:p>
    <w:p w14:paraId="4E5F84B9" w14:textId="77777777" w:rsidR="00223E34" w:rsidRPr="00223E34" w:rsidRDefault="00223E34" w:rsidP="00223E34">
      <w:pPr>
        <w:pStyle w:val="EndNoteBibliography"/>
        <w:spacing w:after="240"/>
        <w:ind w:left="720" w:hanging="720"/>
      </w:pPr>
      <w:r w:rsidRPr="00223E34">
        <w:t>34.</w:t>
      </w:r>
      <w:r w:rsidRPr="00223E34">
        <w:tab/>
        <w:t>Wakiyama H, Masuda T, Motomura Y, et al. Cytolytic Activity (CYT) Score Is a Prognostic Biomarker Reflecting Host Immune Status in Hepatocellular Carcinoma (HCC). Anticancer Res 2018;38(12):6631-6638. DOI: 10.21873/anticanres.13030.</w:t>
      </w:r>
    </w:p>
    <w:p w14:paraId="60860C08" w14:textId="77777777" w:rsidR="00223E34" w:rsidRPr="00223E34" w:rsidRDefault="00223E34" w:rsidP="00223E34">
      <w:pPr>
        <w:pStyle w:val="EndNoteBibliography"/>
        <w:spacing w:after="240"/>
        <w:ind w:left="720" w:hanging="720"/>
      </w:pPr>
      <w:r w:rsidRPr="00223E34">
        <w:t>35.</w:t>
      </w:r>
      <w:r w:rsidRPr="00223E34">
        <w:tab/>
        <w:t>Narayanan S, Kawaguchi T, Yan L, Peng X, Qi Q, Takabe K. Cytolytic Activity Score to Assess Anticancer Immunity in Colorectal Cancer. Ann Surg Oncol 2018;25(8):2323-2331. DOI: 10.1245/s10434-018-6506-6.</w:t>
      </w:r>
    </w:p>
    <w:p w14:paraId="43C9B67A" w14:textId="77777777" w:rsidR="00223E34" w:rsidRPr="00223E34" w:rsidRDefault="00223E34" w:rsidP="00223E34">
      <w:pPr>
        <w:pStyle w:val="EndNoteBibliography"/>
        <w:spacing w:after="240"/>
        <w:ind w:left="720" w:hanging="720"/>
      </w:pPr>
      <w:r w:rsidRPr="00223E34">
        <w:t>36.</w:t>
      </w:r>
      <w:r w:rsidRPr="00223E34">
        <w:tab/>
        <w:t>Konecny GE, Wang C, Hamidi H, et al. Prognostic and therapeutic relevance of molecular subtypes in high-grade serous ovarian cancer. J Natl Cancer Inst 2014;106(10). DOI: 10.1093/jnci/dju249.</w:t>
      </w:r>
    </w:p>
    <w:p w14:paraId="46314826" w14:textId="77777777" w:rsidR="00223E34" w:rsidRPr="00223E34" w:rsidRDefault="00223E34" w:rsidP="00223E34">
      <w:pPr>
        <w:pStyle w:val="EndNoteBibliography"/>
        <w:spacing w:after="240"/>
        <w:ind w:left="720" w:hanging="720"/>
      </w:pPr>
      <w:r w:rsidRPr="00223E34">
        <w:lastRenderedPageBreak/>
        <w:t>37.</w:t>
      </w:r>
      <w:r w:rsidRPr="00223E34">
        <w:tab/>
        <w:t>James NE, Miller K, LaFranzo N, et al. Immune Modeling Analysis Reveals Immunologic Signatures Associated With Improved Outcomes in High Grade Serous Ovarian Cancer. Front Oncol 2021;11:622182. DOI: 10.3389/fonc.2021.622182.</w:t>
      </w:r>
    </w:p>
    <w:p w14:paraId="5B3FF3C3" w14:textId="77777777" w:rsidR="00223E34" w:rsidRPr="00223E34" w:rsidRDefault="00223E34" w:rsidP="00223E34">
      <w:pPr>
        <w:pStyle w:val="EndNoteBibliography"/>
        <w:spacing w:after="240"/>
        <w:ind w:left="720" w:hanging="720"/>
      </w:pPr>
      <w:r w:rsidRPr="00223E34">
        <w:t>38.</w:t>
      </w:r>
      <w:r w:rsidRPr="00223E34">
        <w:tab/>
        <w:t>Millstein J, Budden T, Goode EL, et al. Prognostic gene expression signature for high-grade serous ovarian cancer. Ann Oncol 2020;31(9):1240-1250. DOI: 10.1016/j.annonc.2020.05.019.</w:t>
      </w:r>
    </w:p>
    <w:p w14:paraId="63A0B863" w14:textId="77777777" w:rsidR="00223E34" w:rsidRPr="00223E34" w:rsidRDefault="00223E34" w:rsidP="00223E34">
      <w:pPr>
        <w:pStyle w:val="EndNoteBibliography"/>
        <w:spacing w:after="240"/>
        <w:ind w:left="720" w:hanging="720"/>
      </w:pPr>
      <w:r w:rsidRPr="00223E34">
        <w:t>39.</w:t>
      </w:r>
      <w:r w:rsidRPr="00223E34">
        <w:tab/>
        <w:t>Shen S, Wang G, Zhang R, et al. Development and validation of an immune gene-set based Prognostic signature in ovarian cancer. EBioMedicine 2019;40:318-326. DOI: 10.1016/j.ebiom.2018.12.054.</w:t>
      </w:r>
    </w:p>
    <w:p w14:paraId="07536C53" w14:textId="77777777" w:rsidR="00223E34" w:rsidRPr="00223E34" w:rsidRDefault="00223E34" w:rsidP="00223E34">
      <w:pPr>
        <w:pStyle w:val="EndNoteBibliography"/>
        <w:spacing w:after="240"/>
        <w:ind w:left="720" w:hanging="720"/>
      </w:pPr>
      <w:r w:rsidRPr="00223E34">
        <w:t>40.</w:t>
      </w:r>
      <w:r w:rsidRPr="00223E34">
        <w:tab/>
        <w:t>Menghi F, Banda K, Kumar P, et al. Genomic and epigenomic BRCA alterations predict adaptive resistance and response to platinum-based therapy in patients with triple-negative breast and ovarian carcinomas. Sci Transl Med 2022;14(652):eabn1926. DOI: 10.1126/scitranslmed.abn1926.</w:t>
      </w:r>
    </w:p>
    <w:p w14:paraId="09432DC4" w14:textId="77777777" w:rsidR="00223E34" w:rsidRPr="00223E34" w:rsidRDefault="00223E34" w:rsidP="00223E34">
      <w:pPr>
        <w:pStyle w:val="EndNoteBibliography"/>
        <w:spacing w:after="240"/>
        <w:ind w:left="720" w:hanging="720"/>
      </w:pPr>
      <w:r w:rsidRPr="00223E34">
        <w:t>41.</w:t>
      </w:r>
      <w:r w:rsidRPr="00223E34">
        <w:tab/>
        <w:t>Miller LD, Chou JA, Black MA, et al. Immunogenic Subtypes of Breast Cancer Delineated by Gene Classifiers of Immune Responsiveness. Cancer Immunol Res 2016;4(7):600-10. DOI: 10.1158/2326-6066.CIR-15-0149.</w:t>
      </w:r>
    </w:p>
    <w:p w14:paraId="78FA49DE" w14:textId="77777777" w:rsidR="00223E34" w:rsidRPr="00223E34" w:rsidRDefault="00223E34" w:rsidP="00223E34">
      <w:pPr>
        <w:pStyle w:val="EndNoteBibliography"/>
        <w:spacing w:after="240"/>
        <w:ind w:left="720" w:hanging="720"/>
      </w:pPr>
      <w:r w:rsidRPr="00223E34">
        <w:t>42.</w:t>
      </w:r>
      <w:r w:rsidRPr="00223E34">
        <w:tab/>
        <w:t>Talhouk A, George J, Wang C, et al. Development and Validation of the Gene Expression Predictor of High-grade Serous Ovarian Carcinoma Molecular SubTYPE (PrOTYPE). Clin Cancer Res 2020;26(20):5411-5423. DOI: 10.1158/1078-0432.CCR-20-0103.</w:t>
      </w:r>
    </w:p>
    <w:p w14:paraId="06056E4C" w14:textId="77777777" w:rsidR="00223E34" w:rsidRPr="00223E34" w:rsidRDefault="00223E34" w:rsidP="00223E34">
      <w:pPr>
        <w:pStyle w:val="EndNoteBibliography"/>
        <w:spacing w:after="240"/>
        <w:ind w:left="720" w:hanging="720"/>
      </w:pPr>
      <w:r w:rsidRPr="00223E34">
        <w:t>43.</w:t>
      </w:r>
      <w:r w:rsidRPr="00223E34">
        <w:tab/>
        <w:t>Johnson WE, Li C, Rabinovic A. Adjusting batch effects in microarray expression data using empirical Bayes methods. Biostatistics 2007;8(1):118-27. DOI: 10.1093/biostatistics/kxj037.</w:t>
      </w:r>
    </w:p>
    <w:p w14:paraId="6C688C6F" w14:textId="77777777" w:rsidR="00223E34" w:rsidRPr="00223E34" w:rsidRDefault="00223E34" w:rsidP="00223E34">
      <w:pPr>
        <w:pStyle w:val="EndNoteBibliography"/>
        <w:ind w:left="720" w:hanging="720"/>
      </w:pPr>
      <w:r w:rsidRPr="00223E34">
        <w:t>44.</w:t>
      </w:r>
      <w:r w:rsidRPr="00223E34">
        <w:tab/>
        <w:t>Huang da W, Sherman BT, Lempicki RA. Systematic and integrative analysis of large gene lists using DAVID bioinformatics resources. Nat Protoc 2009;4(1):44-57. (In eng). DOI: 10.1038/nprot.2008.211</w:t>
      </w:r>
    </w:p>
    <w:p w14:paraId="1BD5F934" w14:textId="77777777" w:rsidR="00223E34" w:rsidRPr="00223E34" w:rsidRDefault="00223E34" w:rsidP="00223E34">
      <w:pPr>
        <w:pStyle w:val="EndNoteBibliography"/>
        <w:spacing w:after="240"/>
        <w:ind w:left="720" w:hanging="720"/>
      </w:pPr>
      <w:r w:rsidRPr="00223E34">
        <w:t>nprot.2008.211 [pii].</w:t>
      </w:r>
    </w:p>
    <w:p w14:paraId="7D25CB88" w14:textId="77777777" w:rsidR="00223E34" w:rsidRPr="00223E34" w:rsidRDefault="00223E34" w:rsidP="00223E34">
      <w:pPr>
        <w:pStyle w:val="EndNoteBibliography"/>
        <w:spacing w:after="240"/>
        <w:ind w:left="720" w:hanging="720"/>
      </w:pPr>
      <w:r w:rsidRPr="00223E34">
        <w:t>45.</w:t>
      </w:r>
      <w:r w:rsidRPr="00223E34">
        <w:tab/>
        <w:t>Chen M, Linstra R, van Vugt M. Genomic instability, inflammatory signaling and response to cancer immunotherapy. Biochim Biophys Acta Rev Cancer 2022;1877(1):188661. DOI: 10.1016/j.bbcan.2021.188661.</w:t>
      </w:r>
    </w:p>
    <w:p w14:paraId="35F7A495" w14:textId="77777777" w:rsidR="00223E34" w:rsidRPr="00223E34" w:rsidRDefault="00223E34" w:rsidP="00223E34">
      <w:pPr>
        <w:pStyle w:val="EndNoteBibliography"/>
        <w:spacing w:after="240"/>
        <w:ind w:left="720" w:hanging="720"/>
      </w:pPr>
      <w:r w:rsidRPr="00223E34">
        <w:t>46.</w:t>
      </w:r>
      <w:r w:rsidRPr="00223E34">
        <w:tab/>
        <w:t>Wang Y, Smith M, Ruiz J, et al. Modulation of oxidative phosphorylation and mitochondrial biogenesis by cigarette smoke influence the response to immune therapy in NSCLC patients. Lung Cancer 2023;178:37-46. DOI: 10.1016/j.lungcan.2023.01.016.</w:t>
      </w:r>
    </w:p>
    <w:p w14:paraId="3C0BFCB8" w14:textId="77777777" w:rsidR="00223E34" w:rsidRPr="00223E34" w:rsidRDefault="00223E34" w:rsidP="00223E34">
      <w:pPr>
        <w:pStyle w:val="EndNoteBibliography"/>
        <w:spacing w:after="240"/>
        <w:ind w:left="720" w:hanging="720"/>
      </w:pPr>
      <w:r w:rsidRPr="00223E34">
        <w:t>47.</w:t>
      </w:r>
      <w:r w:rsidRPr="00223E34">
        <w:tab/>
        <w:t>Rodriguez GM, Yakubovich E, Vanderhyden BC. Unveiling the Immunogenicity of Ovarian Tumors as the Crucial Catalyst for Therapeutic Success. Cancers (Basel) 2023;15(23). DOI: 10.3390/cancers15235694.</w:t>
      </w:r>
    </w:p>
    <w:p w14:paraId="02949197" w14:textId="77777777" w:rsidR="00223E34" w:rsidRPr="00223E34" w:rsidRDefault="00223E34" w:rsidP="00223E34">
      <w:pPr>
        <w:pStyle w:val="EndNoteBibliography"/>
        <w:spacing w:after="240"/>
        <w:ind w:left="720" w:hanging="720"/>
      </w:pPr>
      <w:r w:rsidRPr="00223E34">
        <w:lastRenderedPageBreak/>
        <w:t>48.</w:t>
      </w:r>
      <w:r w:rsidRPr="00223E34">
        <w:tab/>
        <w:t>Thompson JC, Davis C, Deshpande C, et al. Gene signature of antigen processing and presentation machinery predicts response to checkpoint blockade in non-small cell lung cancer (NSCLC) and melanoma. J Immunother Cancer 2020;8(2). DOI: 10.1136/jitc-2020-000974.</w:t>
      </w:r>
    </w:p>
    <w:p w14:paraId="75615704" w14:textId="77777777" w:rsidR="00223E34" w:rsidRPr="00223E34" w:rsidRDefault="00223E34" w:rsidP="00223E34">
      <w:pPr>
        <w:pStyle w:val="EndNoteBibliography"/>
        <w:spacing w:after="240"/>
        <w:ind w:left="720" w:hanging="720"/>
      </w:pPr>
      <w:r w:rsidRPr="00223E34">
        <w:t>49.</w:t>
      </w:r>
      <w:r w:rsidRPr="00223E34">
        <w:tab/>
        <w:t>Li X, Yang Z, Xu S, et al. Targeting INHBA in Ovarian Cancer Cells Suppresses Cancer Xenograft Growth by Attenuating Stromal Fibroblast Activation. Dis Markers 2019;2019:7275289. DOI: 10.1155/2019/7275289.</w:t>
      </w:r>
    </w:p>
    <w:p w14:paraId="5CD4EADF" w14:textId="77777777" w:rsidR="00223E34" w:rsidRPr="00223E34" w:rsidRDefault="00223E34" w:rsidP="00223E34">
      <w:pPr>
        <w:pStyle w:val="EndNoteBibliography"/>
        <w:spacing w:after="240"/>
        <w:ind w:left="720" w:hanging="720"/>
      </w:pPr>
      <w:r w:rsidRPr="00223E34">
        <w:t>50.</w:t>
      </w:r>
      <w:r w:rsidRPr="00223E34">
        <w:tab/>
        <w:t>Casey TM, Eneman J, Crocker A, et al. Cancer associated fibroblasts stimulated by transforming growth factor beta1 (TGF-beta 1) increase invasion rate of tumor cells: a population study. Breast Cancer Res Treat 2008;110(1):39-49. DOI: 10.1007/s10549-007-9684-7.</w:t>
      </w:r>
    </w:p>
    <w:p w14:paraId="6721DA44" w14:textId="77777777" w:rsidR="00223E34" w:rsidRPr="00223E34" w:rsidRDefault="00223E34" w:rsidP="00223E34">
      <w:pPr>
        <w:pStyle w:val="EndNoteBibliography"/>
        <w:spacing w:after="240"/>
        <w:ind w:left="720" w:hanging="720"/>
      </w:pPr>
      <w:r w:rsidRPr="00223E34">
        <w:t>51.</w:t>
      </w:r>
      <w:r w:rsidRPr="00223E34">
        <w:tab/>
        <w:t>Avgustinova A, Iravani M, Robertson D, et al. Tumour cell-derived Wnt7a recruits and activates fibroblasts to promote tumour aggressiveness. Nat Commun 2016;7:10305. DOI: 10.1038/ncomms10305.</w:t>
      </w:r>
    </w:p>
    <w:p w14:paraId="173709F0" w14:textId="77777777" w:rsidR="00223E34" w:rsidRPr="00223E34" w:rsidRDefault="00223E34" w:rsidP="00223E34">
      <w:pPr>
        <w:pStyle w:val="EndNoteBibliography"/>
        <w:spacing w:after="240"/>
        <w:ind w:left="720" w:hanging="720"/>
      </w:pPr>
      <w:r w:rsidRPr="00223E34">
        <w:t>52.</w:t>
      </w:r>
      <w:r w:rsidRPr="00223E34">
        <w:tab/>
        <w:t>Cancer Genome Atlas Research N. Integrated genomic analyses of ovarian carcinoma. Nature 2011;474(7353):609-15. DOI: 10.1038/nature10166.</w:t>
      </w:r>
    </w:p>
    <w:p w14:paraId="4AD67CCE" w14:textId="77777777" w:rsidR="00223E34" w:rsidRPr="00223E34" w:rsidRDefault="00223E34" w:rsidP="00223E34">
      <w:pPr>
        <w:pStyle w:val="EndNoteBibliography"/>
        <w:spacing w:after="240"/>
        <w:ind w:left="720" w:hanging="720"/>
      </w:pPr>
      <w:r w:rsidRPr="00223E34">
        <w:t>53.</w:t>
      </w:r>
      <w:r w:rsidRPr="00223E34">
        <w:tab/>
        <w:t>Niknafs N, Balan A, Cherry C, et al. Persistent mutation burden drives sustained anti-tumor immune responses. Nat Med 2023;29(2):440-449. DOI: 10.1038/s41591-022-02163-w.</w:t>
      </w:r>
    </w:p>
    <w:p w14:paraId="43E41A6D" w14:textId="77777777" w:rsidR="00223E34" w:rsidRPr="00223E34" w:rsidRDefault="00223E34" w:rsidP="00223E34">
      <w:pPr>
        <w:pStyle w:val="EndNoteBibliography"/>
        <w:spacing w:after="240"/>
        <w:ind w:left="720" w:hanging="720"/>
      </w:pPr>
      <w:r w:rsidRPr="00223E34">
        <w:t>54.</w:t>
      </w:r>
      <w:r w:rsidRPr="00223E34">
        <w:tab/>
        <w:t>Wang E, Worschech A, Marincola FM. The immunologic constant of rejection. Trends Immunol 2008;29(6):256-62. DOI: 10.1016/j.it.2008.03.002.</w:t>
      </w:r>
    </w:p>
    <w:p w14:paraId="0EB8EC5D" w14:textId="77777777" w:rsidR="00223E34" w:rsidRPr="00223E34" w:rsidRDefault="00223E34" w:rsidP="00223E34">
      <w:pPr>
        <w:pStyle w:val="EndNoteBibliography"/>
        <w:spacing w:after="240"/>
        <w:ind w:left="720" w:hanging="720"/>
      </w:pPr>
      <w:r w:rsidRPr="00223E34">
        <w:t>55.</w:t>
      </w:r>
      <w:r w:rsidRPr="00223E34">
        <w:tab/>
        <w:t>Galon J, Angell HK, Bedognetti D, Marincola FM. The continuum of cancer immunosurveillance: prognostic, predictive, and mechanistic signatures. Immunity 2013;39(1):11-26. DOI: 10.1016/j.immuni.2013.07.008.</w:t>
      </w:r>
    </w:p>
    <w:p w14:paraId="22BE5B29" w14:textId="77777777" w:rsidR="00223E34" w:rsidRPr="00223E34" w:rsidRDefault="00223E34" w:rsidP="00223E34">
      <w:pPr>
        <w:pStyle w:val="EndNoteBibliography"/>
        <w:spacing w:after="240"/>
        <w:ind w:left="720" w:hanging="720"/>
      </w:pPr>
      <w:r w:rsidRPr="00223E34">
        <w:t>56.</w:t>
      </w:r>
      <w:r w:rsidRPr="00223E34">
        <w:tab/>
        <w:t>Rozenblit M, Hendrickx W, Heguy A, et al. Transcriptomic profiles conducive to immune-mediated tumor rejection in human breast cancer skin metastases treated with Imiquimod. Sci Rep 2019;9(1):8572. DOI: 10.1038/s41598-019-42784-9.</w:t>
      </w:r>
    </w:p>
    <w:p w14:paraId="780E9AFA" w14:textId="77777777" w:rsidR="00223E34" w:rsidRPr="00223E34" w:rsidRDefault="00223E34" w:rsidP="00223E34">
      <w:pPr>
        <w:pStyle w:val="EndNoteBibliography"/>
        <w:spacing w:after="240"/>
        <w:ind w:left="720" w:hanging="720"/>
      </w:pPr>
      <w:r w:rsidRPr="00223E34">
        <w:t>57.</w:t>
      </w:r>
      <w:r w:rsidRPr="00223E34">
        <w:tab/>
        <w:t>Ayers M, Lunceford J, Nebozhyn M, et al. IFN-gamma-related mRNA profile predicts clinical response to PD-1 blockade. J Clin Invest 2017;127(8):2930-2940. DOI: 10.1172/JCI91190.</w:t>
      </w:r>
    </w:p>
    <w:p w14:paraId="24B15E82" w14:textId="77777777" w:rsidR="00223E34" w:rsidRPr="00223E34" w:rsidRDefault="00223E34" w:rsidP="00223E34">
      <w:pPr>
        <w:pStyle w:val="EndNoteBibliography"/>
        <w:spacing w:after="240"/>
        <w:ind w:left="720" w:hanging="720"/>
      </w:pPr>
      <w:r w:rsidRPr="00223E34">
        <w:t>58.</w:t>
      </w:r>
      <w:r w:rsidRPr="00223E34">
        <w:tab/>
        <w:t>Ott PA, Bang YJ, Piha-Paul SA, et al. T-Cell-Inflamed Gene-Expression Profile, Programmed Death Ligand 1 Expression, and Tumor Mutational Burden Predict Efficacy in Patients Treated With Pembrolizumab Across 20 Cancers: KEYNOTE-028. J Clin Oncol 2019;37(4):318-327. DOI: 10.1200/JCO.2018.78.2276.</w:t>
      </w:r>
    </w:p>
    <w:p w14:paraId="457D36FD" w14:textId="77777777" w:rsidR="00223E34" w:rsidRPr="00223E34" w:rsidRDefault="00223E34" w:rsidP="00223E34">
      <w:pPr>
        <w:pStyle w:val="EndNoteBibliography"/>
        <w:spacing w:after="240"/>
        <w:ind w:left="720" w:hanging="720"/>
      </w:pPr>
      <w:r w:rsidRPr="00223E34">
        <w:t>59.</w:t>
      </w:r>
      <w:r w:rsidRPr="00223E34">
        <w:tab/>
        <w:t xml:space="preserve">Chou JL, Chen LY, Lai HC, Chan MW. TGF-beta: friend or foe? The role of TGF-beta/SMAD signaling in epigenetic silencing of ovarian cancer and its implication in </w:t>
      </w:r>
      <w:r w:rsidRPr="00223E34">
        <w:lastRenderedPageBreak/>
        <w:t>epigenetic therapy. Expert Opin Ther Targets 2010;14(11):1213-23. DOI: 10.1517/14728222.2010.525353.</w:t>
      </w:r>
    </w:p>
    <w:p w14:paraId="07EE1CF7" w14:textId="77777777" w:rsidR="00223E34" w:rsidRPr="00223E34" w:rsidRDefault="00223E34" w:rsidP="00223E34">
      <w:pPr>
        <w:pStyle w:val="EndNoteBibliography"/>
        <w:spacing w:after="240"/>
        <w:ind w:left="720" w:hanging="720"/>
      </w:pPr>
      <w:r w:rsidRPr="00223E34">
        <w:t>60.</w:t>
      </w:r>
      <w:r w:rsidRPr="00223E34">
        <w:tab/>
        <w:t>Do TV, Kubba LA, Du H, Sturgis CD, Woodruff TK. Transforming growth factor-beta1, transforming growth factor-beta2, and transforming growth factor-beta3 enhance ovarian cancer metastatic potential by inducing a Smad3-dependent epithelial-to-mesenchymal transition. Mol Cancer Res 2008;6(5):695-705. DOI: 10.1158/1541-7786.MCR-07-0294.</w:t>
      </w:r>
    </w:p>
    <w:p w14:paraId="453EE1D1" w14:textId="77777777" w:rsidR="00223E34" w:rsidRPr="00223E34" w:rsidRDefault="00223E34" w:rsidP="00223E34">
      <w:pPr>
        <w:pStyle w:val="EndNoteBibliography"/>
        <w:spacing w:after="240"/>
        <w:ind w:left="720" w:hanging="720"/>
      </w:pPr>
      <w:r w:rsidRPr="00223E34">
        <w:t>61.</w:t>
      </w:r>
      <w:r w:rsidRPr="00223E34">
        <w:tab/>
        <w:t>Teeuwssen M, Fodde R. Wnt Signaling in Ovarian Cancer Stemness, EMT, and Therapy Resistance. J Clin Med 2019;8(10). DOI: 10.3390/jcm8101658.</w:t>
      </w:r>
    </w:p>
    <w:p w14:paraId="756DCE75" w14:textId="77777777" w:rsidR="00223E34" w:rsidRPr="00223E34" w:rsidRDefault="00223E34" w:rsidP="00223E34">
      <w:pPr>
        <w:pStyle w:val="EndNoteBibliography"/>
        <w:spacing w:after="240"/>
        <w:ind w:left="720" w:hanging="720"/>
      </w:pPr>
      <w:r w:rsidRPr="00223E34">
        <w:t>62.</w:t>
      </w:r>
      <w:r w:rsidRPr="00223E34">
        <w:tab/>
        <w:t>Nagaraj AB, Joseph P, Kovalenko O, et al. Critical role of Wnt/beta-catenin signaling in driving epithelial ovarian cancer platinum resistance. Oncotarget 2015;6(27):23720-34. DOI: 10.18632/oncotarget.4690.</w:t>
      </w:r>
    </w:p>
    <w:p w14:paraId="41B3D751" w14:textId="77777777" w:rsidR="00223E34" w:rsidRPr="00223E34" w:rsidRDefault="00223E34" w:rsidP="00223E34">
      <w:pPr>
        <w:pStyle w:val="EndNoteBibliography"/>
        <w:spacing w:after="240"/>
        <w:ind w:left="720" w:hanging="720"/>
      </w:pPr>
      <w:r w:rsidRPr="00223E34">
        <w:t>63.</w:t>
      </w:r>
      <w:r w:rsidRPr="00223E34">
        <w:tab/>
        <w:t>Wrzesinski SH, Wan YY, Flavell RA. Transforming growth factor-beta and the immune response: implications for anticancer therapy. Clin Cancer Res 2007;13(18 Pt 1):5262-70. DOI: 10.1158/1078-0432.CCR-07-1157.</w:t>
      </w:r>
    </w:p>
    <w:p w14:paraId="76896C91" w14:textId="77777777" w:rsidR="00223E34" w:rsidRPr="00223E34" w:rsidRDefault="00223E34" w:rsidP="00223E34">
      <w:pPr>
        <w:pStyle w:val="EndNoteBibliography"/>
        <w:spacing w:after="240"/>
        <w:ind w:left="720" w:hanging="720"/>
      </w:pPr>
      <w:r w:rsidRPr="00223E34">
        <w:t>64.</w:t>
      </w:r>
      <w:r w:rsidRPr="00223E34">
        <w:tab/>
        <w:t>Roane BM, Arend RC, Birrer MJ. Review: Targeting the Transforming Growth Factor-Beta Pathway in Ovarian Cancer. Cancers (Basel) 2019;11(5). DOI: 10.3390/cancers11050668.</w:t>
      </w:r>
    </w:p>
    <w:p w14:paraId="375ABAE3" w14:textId="77777777" w:rsidR="00223E34" w:rsidRPr="00223E34" w:rsidRDefault="00223E34" w:rsidP="00223E34">
      <w:pPr>
        <w:pStyle w:val="EndNoteBibliography"/>
        <w:spacing w:after="240"/>
        <w:ind w:left="720" w:hanging="720"/>
      </w:pPr>
      <w:r w:rsidRPr="00223E34">
        <w:t>65.</w:t>
      </w:r>
      <w:r w:rsidRPr="00223E34">
        <w:tab/>
        <w:t>Werner J, Boonekamp KE, Zhan T, Boutros M. The Roles of Secreted Wnt Ligands in Cancer. Int J Mol Sci 2023;24(6). DOI: 10.3390/ijms24065349.</w:t>
      </w:r>
    </w:p>
    <w:p w14:paraId="5716823E" w14:textId="77777777" w:rsidR="00223E34" w:rsidRPr="00223E34" w:rsidRDefault="00223E34" w:rsidP="00223E34">
      <w:pPr>
        <w:pStyle w:val="EndNoteBibliography"/>
        <w:spacing w:after="240"/>
        <w:ind w:left="720" w:hanging="720"/>
      </w:pPr>
      <w:r w:rsidRPr="00223E34">
        <w:t>66.</w:t>
      </w:r>
      <w:r w:rsidRPr="00223E34">
        <w:tab/>
        <w:t>Suryawanshi A, Hussein MS, Prasad PD, Manicassamy S. Wnt Signaling Cascade in Dendritic Cells and Regulation of Anti-tumor Immunity. Front Immunol 2020;11:122. DOI: 10.3389/fimmu.2020.00122.</w:t>
      </w:r>
    </w:p>
    <w:p w14:paraId="50674A8D" w14:textId="77777777" w:rsidR="00223E34" w:rsidRPr="00223E34" w:rsidRDefault="00223E34" w:rsidP="00223E34">
      <w:pPr>
        <w:pStyle w:val="EndNoteBibliography"/>
        <w:spacing w:after="240"/>
        <w:ind w:left="720" w:hanging="720"/>
      </w:pPr>
      <w:r w:rsidRPr="00223E34">
        <w:t>67.</w:t>
      </w:r>
      <w:r w:rsidRPr="00223E34">
        <w:tab/>
        <w:t>Thomas DA, Massague J. TGF-beta directly targets cytotoxic T cell functions during tumor evasion of immune surveillance. Cancer Cell 2005;8(5):369-80. DOI: 10.1016/j.ccr.2005.10.012.</w:t>
      </w:r>
    </w:p>
    <w:p w14:paraId="1BE88F07" w14:textId="77777777" w:rsidR="00223E34" w:rsidRPr="00223E34" w:rsidRDefault="00223E34" w:rsidP="00223E34">
      <w:pPr>
        <w:pStyle w:val="EndNoteBibliography"/>
        <w:spacing w:after="240"/>
        <w:ind w:left="720" w:hanging="720"/>
      </w:pPr>
      <w:r w:rsidRPr="00223E34">
        <w:t>68.</w:t>
      </w:r>
      <w:r w:rsidRPr="00223E34">
        <w:tab/>
        <w:t>Vijayan D, Young A, Teng MWL, Smyth MJ. Targeting immunosuppressive adenosine in cancer. Nat Rev Cancer 2017;17(12):709-724. DOI: 10.1038/nrc.2017.86.</w:t>
      </w:r>
    </w:p>
    <w:p w14:paraId="71DECB92" w14:textId="77777777" w:rsidR="00223E34" w:rsidRPr="00223E34" w:rsidRDefault="00223E34" w:rsidP="00223E34">
      <w:pPr>
        <w:pStyle w:val="EndNoteBibliography"/>
        <w:spacing w:after="240"/>
        <w:ind w:left="720" w:hanging="720"/>
      </w:pPr>
      <w:r w:rsidRPr="00223E34">
        <w:t>69.</w:t>
      </w:r>
      <w:r w:rsidRPr="00223E34">
        <w:tab/>
        <w:t>Turcotte M, Spring K, Pommey S, et al. CD73 is associated with poor prognosis in high-grade serous ovarian cancer. Cancer Res 2015;75(21):4494-503. DOI: 10.1158/0008-5472.CAN-14-3569.</w:t>
      </w:r>
    </w:p>
    <w:p w14:paraId="2EE05036" w14:textId="77777777" w:rsidR="00223E34" w:rsidRPr="00223E34" w:rsidRDefault="00223E34" w:rsidP="00223E34">
      <w:pPr>
        <w:pStyle w:val="EndNoteBibliography"/>
        <w:spacing w:after="240"/>
        <w:ind w:left="720" w:hanging="720"/>
      </w:pPr>
      <w:r w:rsidRPr="00223E34">
        <w:t>70.</w:t>
      </w:r>
      <w:r w:rsidRPr="00223E34">
        <w:tab/>
        <w:t>Bareche Y, Pommey S, Carneiro M, et al. High-dimensional analysis of the adenosine pathway in high-grade serous ovarian cancer. J Immunother Cancer 2021;9(3). DOI: 10.1136/jitc-2020-001965.</w:t>
      </w:r>
    </w:p>
    <w:p w14:paraId="3BE3EDBF" w14:textId="77777777" w:rsidR="00223E34" w:rsidRPr="00223E34" w:rsidRDefault="00223E34" w:rsidP="00223E34">
      <w:pPr>
        <w:pStyle w:val="EndNoteBibliography"/>
        <w:spacing w:after="240"/>
        <w:ind w:left="720" w:hanging="720"/>
      </w:pPr>
      <w:r w:rsidRPr="00223E34">
        <w:t>71.</w:t>
      </w:r>
      <w:r w:rsidRPr="00223E34">
        <w:tab/>
        <w:t>Ziani L, Chouaib S, Thiery J. Alteration of the Antitumor Immune Response by Cancer-Associated Fibroblasts. Front Immunol 2018;9:414. DOI: 10.3389/fimmu.2018.00414.</w:t>
      </w:r>
    </w:p>
    <w:p w14:paraId="41609D5A" w14:textId="77777777" w:rsidR="00223E34" w:rsidRPr="00223E34" w:rsidRDefault="00223E34" w:rsidP="00223E34">
      <w:pPr>
        <w:pStyle w:val="EndNoteBibliography"/>
        <w:spacing w:after="240"/>
        <w:ind w:left="720" w:hanging="720"/>
      </w:pPr>
      <w:r w:rsidRPr="00223E34">
        <w:lastRenderedPageBreak/>
        <w:t>72.</w:t>
      </w:r>
      <w:r w:rsidRPr="00223E34">
        <w:tab/>
        <w:t>Zhang M, Chen Z, Wang Y, Zhao H, Du Y. The Role of Cancer-Associated Fibroblasts in Ovarian Cancer. Cancers (Basel) 2022;14(11). DOI: 10.3390/cancers14112637.</w:t>
      </w:r>
    </w:p>
    <w:p w14:paraId="300922F6" w14:textId="77777777" w:rsidR="00223E34" w:rsidRPr="00223E34" w:rsidRDefault="00223E34" w:rsidP="00223E34">
      <w:pPr>
        <w:pStyle w:val="EndNoteBibliography"/>
        <w:spacing w:after="240"/>
        <w:ind w:left="720" w:hanging="720"/>
      </w:pPr>
      <w:r w:rsidRPr="00223E34">
        <w:t>73.</w:t>
      </w:r>
      <w:r w:rsidRPr="00223E34">
        <w:tab/>
        <w:t>Guido C, Whitaker-Menezes D, Capparelli C, et al. Metabolic reprogramming of cancer-associated fibroblasts by TGF-beta drives tumor growth: connecting TGF-beta signaling with "Warburg-like" cancer metabolism and L-lactate production. Cell Cycle 2012;11(16):3019-35. DOI: 10.4161/cc.21384.</w:t>
      </w:r>
    </w:p>
    <w:p w14:paraId="0B597404" w14:textId="77777777" w:rsidR="00223E34" w:rsidRPr="00223E34" w:rsidRDefault="00223E34" w:rsidP="00223E34">
      <w:pPr>
        <w:pStyle w:val="EndNoteBibliography"/>
        <w:spacing w:after="240"/>
        <w:ind w:left="720" w:hanging="720"/>
      </w:pPr>
      <w:r w:rsidRPr="00223E34">
        <w:t>74.</w:t>
      </w:r>
      <w:r w:rsidRPr="00223E34">
        <w:tab/>
        <w:t>Yue H, Li W, Chen R, Wang J, Lu X, Li J. Stromal POSTN induced by TGF-beta1 facilitates the migration and invasion of ovarian cancer. Gynecol Oncol 2021;160(2):530-538. DOI: 10.1016/j.ygyno.2020.11.026.</w:t>
      </w:r>
    </w:p>
    <w:p w14:paraId="25BEB25C" w14:textId="77777777" w:rsidR="00223E34" w:rsidRPr="00223E34" w:rsidRDefault="00223E34" w:rsidP="00223E34">
      <w:pPr>
        <w:pStyle w:val="EndNoteBibliography"/>
        <w:spacing w:after="240"/>
        <w:ind w:left="720" w:hanging="720"/>
      </w:pPr>
      <w:r w:rsidRPr="00223E34">
        <w:t>75.</w:t>
      </w:r>
      <w:r w:rsidRPr="00223E34">
        <w:tab/>
        <w:t>Yeung TL, Leung CS, Wong KK, et al. TGF-beta modulates ovarian cancer invasion by upregulating CAF-derived versican in the tumor microenvironment. Cancer Res 2013;73(16):5016-28. DOI: 10.1158/0008-5472.CAN-13-0023.</w:t>
      </w:r>
    </w:p>
    <w:p w14:paraId="28DFD3E6" w14:textId="77777777" w:rsidR="00223E34" w:rsidRPr="00223E34" w:rsidRDefault="00223E34" w:rsidP="00223E34">
      <w:pPr>
        <w:pStyle w:val="EndNoteBibliography"/>
        <w:spacing w:after="240"/>
        <w:ind w:left="720" w:hanging="720"/>
      </w:pPr>
      <w:r w:rsidRPr="00223E34">
        <w:t>76.</w:t>
      </w:r>
      <w:r w:rsidRPr="00223E34">
        <w:tab/>
        <w:t>Mosa MH, Michels BE, Menche C, et al. A Wnt-Induced Phenotypic Switch in Cancer-Associated Fibroblasts Inhibits EMT in Colorectal Cancer. Cancer Res 2020;80(24):5569-5582. DOI: 10.1158/0008-5472.CAN-20-0263.</w:t>
      </w:r>
    </w:p>
    <w:p w14:paraId="52F1903C" w14:textId="77777777" w:rsidR="00223E34" w:rsidRPr="00223E34" w:rsidRDefault="00223E34" w:rsidP="00223E34">
      <w:pPr>
        <w:pStyle w:val="EndNoteBibliography"/>
        <w:spacing w:after="240"/>
        <w:ind w:left="720" w:hanging="720"/>
      </w:pPr>
      <w:r w:rsidRPr="00223E34">
        <w:t>77.</w:t>
      </w:r>
      <w:r w:rsidRPr="00223E34">
        <w:tab/>
        <w:t>deLeeuw RJ, Kroeger DR, Kost SE, Chang PP, Webb JR, Nelson BH. CD25 identifies a subset of CD4(+)FoxP3(-) TIL that are exhausted yet prognostically favorable in human ovarian cancer. Cancer Immunol Res 2015;3(3):245-53. DOI: 10.1158/2326-6066.CIR-14-0146.</w:t>
      </w:r>
    </w:p>
    <w:p w14:paraId="4CB2C521" w14:textId="77777777" w:rsidR="00223E34" w:rsidRPr="00223E34" w:rsidRDefault="00223E34" w:rsidP="00223E34">
      <w:pPr>
        <w:pStyle w:val="EndNoteBibliography"/>
        <w:spacing w:after="240"/>
        <w:ind w:left="720" w:hanging="720"/>
      </w:pPr>
      <w:r w:rsidRPr="00223E34">
        <w:t>78.</w:t>
      </w:r>
      <w:r w:rsidRPr="00223E34">
        <w:tab/>
        <w:t>Anadon CM, Yu X, Hanggi K, et al. Ovarian cancer immunogenicity is governed by a narrow subset of progenitor tissue-resident memory T cells. Cancer Cell 2022;40(5):545-557 e13. DOI: 10.1016/j.ccell.2022.03.008.</w:t>
      </w:r>
    </w:p>
    <w:p w14:paraId="7C00119A" w14:textId="77777777" w:rsidR="00223E34" w:rsidRPr="00223E34" w:rsidRDefault="00223E34" w:rsidP="00223E34">
      <w:pPr>
        <w:pStyle w:val="EndNoteBibliography"/>
        <w:spacing w:after="240"/>
        <w:ind w:left="720" w:hanging="720"/>
      </w:pPr>
      <w:r w:rsidRPr="00223E34">
        <w:t>79.</w:t>
      </w:r>
      <w:r w:rsidRPr="00223E34">
        <w:tab/>
        <w:t>Matsushita H, Hasegawa K, Oda K, et al. Neoantigen load and HLA-class I expression identify a subgroup of tumors with a T-cell-inflamed phenotype and favorable prognosis in homologous recombination-proficient high-grade serous ovarian carcinoma. J Immunother Cancer 2020;8(1). DOI: 10.1136/jitc-2019-000375.</w:t>
      </w:r>
    </w:p>
    <w:p w14:paraId="45AE2D35" w14:textId="77777777" w:rsidR="00223E34" w:rsidRPr="00223E34" w:rsidRDefault="00223E34" w:rsidP="00223E34">
      <w:pPr>
        <w:pStyle w:val="EndNoteBibliography"/>
        <w:spacing w:after="240"/>
        <w:ind w:left="720" w:hanging="720"/>
      </w:pPr>
      <w:r w:rsidRPr="00223E34">
        <w:t>80.</w:t>
      </w:r>
      <w:r w:rsidRPr="00223E34">
        <w:tab/>
        <w:t>Hao J, Yu H, Zhang T, An R, Xue Y. Prognostic impact of tumor-infiltrating lymphocytes in high grade serous ovarian cancer: a systematic review and meta-analysis. Ther Adv Med Oncol 2020;12:1758835920967241. DOI: 10.1177/1758835920967241.</w:t>
      </w:r>
    </w:p>
    <w:p w14:paraId="29CF78D0" w14:textId="77777777" w:rsidR="00223E34" w:rsidRPr="00223E34" w:rsidRDefault="00223E34" w:rsidP="00223E34">
      <w:pPr>
        <w:pStyle w:val="EndNoteBibliography"/>
        <w:spacing w:after="240"/>
        <w:ind w:left="720" w:hanging="720"/>
      </w:pPr>
      <w:r w:rsidRPr="00223E34">
        <w:t>81.</w:t>
      </w:r>
      <w:r w:rsidRPr="00223E34">
        <w:tab/>
        <w:t>Sato E, Olson SH, Ahn J, et al. Intraepithelial CD8+ tumor-infiltrating lymphocytes and a high CD8+/regulatory T cell ratio are associated with favorable prognosis in ovarian cancer. Proc Natl Acad Sci U S A 2005;102(51):18538-43. DOI: 10.1073/pnas.0509182102.</w:t>
      </w:r>
    </w:p>
    <w:p w14:paraId="36A56229" w14:textId="77777777" w:rsidR="00223E34" w:rsidRPr="00223E34" w:rsidRDefault="00223E34" w:rsidP="00223E34">
      <w:pPr>
        <w:pStyle w:val="EndNoteBibliography"/>
        <w:spacing w:after="240"/>
        <w:ind w:left="720" w:hanging="720"/>
      </w:pPr>
      <w:r w:rsidRPr="00223E34">
        <w:t>82.</w:t>
      </w:r>
      <w:r w:rsidRPr="00223E34">
        <w:tab/>
        <w:t>Stumpf M, Hasenburg A, Riener MO, et al. Intraepithelial CD8-positive T lymphocytes predict survival for patients with serous stage III ovarian carcinomas: relevance of clonal selection of T lymphocytes. Br J Cancer 2009;101(9):1513-21. DOI: 10.1038/sj.bjc.6605274.</w:t>
      </w:r>
    </w:p>
    <w:p w14:paraId="30F5BD8B" w14:textId="77777777" w:rsidR="00223E34" w:rsidRPr="00223E34" w:rsidRDefault="00223E34" w:rsidP="00223E34">
      <w:pPr>
        <w:pStyle w:val="EndNoteBibliography"/>
        <w:spacing w:after="240"/>
        <w:ind w:left="720" w:hanging="720"/>
      </w:pPr>
      <w:r w:rsidRPr="00223E34">
        <w:lastRenderedPageBreak/>
        <w:t>83.</w:t>
      </w:r>
      <w:r w:rsidRPr="00223E34">
        <w:tab/>
        <w:t>Jimenez-Sanchez A, Cybulska P, Mager KL, et al. Unraveling tumor-immune heterogeneity in advanced ovarian cancer uncovers immunogenic effect of chemotherapy. Nat Genet 2020;52(6):582-593. DOI: 10.1038/s41588-020-0630-5.</w:t>
      </w:r>
    </w:p>
    <w:p w14:paraId="00B2A216" w14:textId="77777777" w:rsidR="00223E34" w:rsidRPr="00223E34" w:rsidRDefault="00223E34" w:rsidP="00223E34">
      <w:pPr>
        <w:pStyle w:val="EndNoteBibliography"/>
        <w:spacing w:after="240"/>
        <w:ind w:left="720" w:hanging="720"/>
      </w:pPr>
      <w:r w:rsidRPr="00223E34">
        <w:t>84.</w:t>
      </w:r>
      <w:r w:rsidRPr="00223E34">
        <w:tab/>
        <w:t>Ovarian Tumor Tissue Analysis C, Goode EL, Block MS, et al. Dose-Response Association of CD8+ Tumor-Infiltrating Lymphocytes and Survival Time in High-Grade Serous Ovarian Cancer. JAMA Oncol 2017;3(12):e173290. DOI: 10.1001/jamaoncol.2017.3290.</w:t>
      </w:r>
    </w:p>
    <w:p w14:paraId="603EB1F0" w14:textId="77777777" w:rsidR="00223E34" w:rsidRPr="00223E34" w:rsidRDefault="00223E34" w:rsidP="00223E34">
      <w:pPr>
        <w:pStyle w:val="EndNoteBibliography"/>
        <w:spacing w:after="240"/>
        <w:ind w:left="720" w:hanging="720"/>
      </w:pPr>
      <w:r w:rsidRPr="00223E34">
        <w:t>85.</w:t>
      </w:r>
      <w:r w:rsidRPr="00223E34">
        <w:tab/>
        <w:t>Wall JA, Meza-Perez S, Scalise CB, et al. Manipulating the Wnt/beta-catenin signaling pathway to promote anti-tumor immune infiltration into the TME to sensitize ovarian cancer to ICB therapy. Gynecol Oncol 2021;160(1):285-294. DOI: 10.1016/j.ygyno.2020.10.031.</w:t>
      </w:r>
    </w:p>
    <w:p w14:paraId="0CF10FFD" w14:textId="77777777" w:rsidR="00223E34" w:rsidRPr="00223E34" w:rsidRDefault="00223E34" w:rsidP="00223E34">
      <w:pPr>
        <w:pStyle w:val="EndNoteBibliography"/>
        <w:spacing w:after="240"/>
        <w:ind w:left="720" w:hanging="720"/>
      </w:pPr>
      <w:r w:rsidRPr="00223E34">
        <w:t>86.</w:t>
      </w:r>
      <w:r w:rsidRPr="00223E34">
        <w:tab/>
        <w:t>Newsted D, Banerjee S, Watt K, et al. Blockade of TGF-beta signaling with novel synthetic antibodies limits immune exclusion and improves chemotherapy response in metastatic ovarian cancer models. Oncoimmunology 2019;8(2):e1539613. DOI: 10.1080/2162402X.2018.1539613.</w:t>
      </w:r>
    </w:p>
    <w:p w14:paraId="7F43739B" w14:textId="77777777" w:rsidR="00223E34" w:rsidRPr="00223E34" w:rsidRDefault="00223E34" w:rsidP="00223E34">
      <w:pPr>
        <w:pStyle w:val="EndNoteBibliography"/>
        <w:spacing w:after="240"/>
        <w:ind w:left="720" w:hanging="720"/>
      </w:pPr>
      <w:r w:rsidRPr="00223E34">
        <w:t>87.</w:t>
      </w:r>
      <w:r w:rsidRPr="00223E34">
        <w:tab/>
        <w:t>Liu J, Lichtenberg T, Hoadley KA, et al. An Integrated TCGA Pan-Cancer Clinical Data Resource to Drive High-Quality Survival Outcome Analytics. Cell 2018;173(2):400-416 e11. DOI: 10.1016/j.cell.2018.02.052.</w:t>
      </w:r>
    </w:p>
    <w:p w14:paraId="70F248AE" w14:textId="77777777" w:rsidR="00223E34" w:rsidRPr="00223E34" w:rsidRDefault="00223E34" w:rsidP="00223E34">
      <w:pPr>
        <w:pStyle w:val="EndNoteBibliography"/>
        <w:spacing w:after="240"/>
        <w:ind w:left="720" w:hanging="720"/>
      </w:pPr>
      <w:r w:rsidRPr="00223E34">
        <w:t>88.</w:t>
      </w:r>
      <w:r w:rsidRPr="00223E34">
        <w:tab/>
        <w:t>Irizarry RA, Hobbs B, Collin F, et al. Exploration, normalization, and summaries of high density oligonucleotide array probe level data. Biostatistics 2003;4(2):249-64. DOI: 10.1093/biostatistics/4.2.249.</w:t>
      </w:r>
    </w:p>
    <w:p w14:paraId="074188C3" w14:textId="77777777" w:rsidR="00223E34" w:rsidRPr="00223E34" w:rsidRDefault="00223E34" w:rsidP="00223E34">
      <w:pPr>
        <w:pStyle w:val="EndNoteBibliography"/>
        <w:spacing w:after="240"/>
        <w:ind w:left="720" w:hanging="720"/>
      </w:pPr>
      <w:r w:rsidRPr="00223E34">
        <w:t>89.</w:t>
      </w:r>
      <w:r w:rsidRPr="00223E34">
        <w:tab/>
        <w:t>Gautier L, Cope L, Bolstad BM, Irizarry RA. affy--analysis of Affymetrix GeneChip data at the probe level. Bioinformatics 2004;20(3):307-15. DOI: 10.1093/bioinformatics/btg405.</w:t>
      </w:r>
    </w:p>
    <w:p w14:paraId="048FCD83" w14:textId="77777777" w:rsidR="00223E34" w:rsidRPr="00223E34" w:rsidRDefault="00223E34" w:rsidP="00223E34">
      <w:pPr>
        <w:pStyle w:val="EndNoteBibliography"/>
        <w:spacing w:after="240"/>
        <w:ind w:left="720" w:hanging="720"/>
      </w:pPr>
      <w:r w:rsidRPr="00223E34">
        <w:t>90.</w:t>
      </w:r>
      <w:r w:rsidRPr="00223E34">
        <w:tab/>
        <w:t>Gentleman RC, Carey VJ, Bates DM, et al. Bioconductor: open software development for computational biology and bioinformatics. Genome Biol 2004;5(10):R80. DOI: 10.1186/gb-2004-5-10-r80.</w:t>
      </w:r>
    </w:p>
    <w:p w14:paraId="45E0EFC2" w14:textId="77777777" w:rsidR="00223E34" w:rsidRPr="00223E34" w:rsidRDefault="00223E34" w:rsidP="00223E34">
      <w:pPr>
        <w:pStyle w:val="EndNoteBibliography"/>
        <w:spacing w:after="240"/>
        <w:ind w:left="720" w:hanging="720"/>
      </w:pPr>
      <w:r w:rsidRPr="00223E34">
        <w:t>91.</w:t>
      </w:r>
      <w:r w:rsidRPr="00223E34">
        <w:tab/>
        <w:t>Tothill RW, Tinker AV, George J, et al. Novel molecular subtypes of serous and endometrioid ovarian cancer linked to clinical outcome. Clin Cancer Res 2008;14(16):5198-208. DOI: 10.1158/1078-0432.CCR-08-0196.</w:t>
      </w:r>
    </w:p>
    <w:p w14:paraId="54AA0029" w14:textId="77777777" w:rsidR="00223E34" w:rsidRPr="00223E34" w:rsidRDefault="00223E34" w:rsidP="00223E34">
      <w:pPr>
        <w:pStyle w:val="EndNoteBibliography"/>
        <w:spacing w:after="240"/>
        <w:ind w:left="720" w:hanging="720"/>
      </w:pPr>
      <w:r w:rsidRPr="00223E34">
        <w:t>92.</w:t>
      </w:r>
      <w:r w:rsidRPr="00223E34">
        <w:tab/>
        <w:t>Bild AH, Yao G, Chang JT, et al. Oncogenic pathway signatures in human cancers as a guide to targeted therapies. Nature 2006;439(7074):353-7. DOI: 10.1038/nature04296.</w:t>
      </w:r>
    </w:p>
    <w:p w14:paraId="40C6E6BE" w14:textId="77777777" w:rsidR="00223E34" w:rsidRPr="00223E34" w:rsidRDefault="00223E34" w:rsidP="00223E34">
      <w:pPr>
        <w:pStyle w:val="EndNoteBibliography"/>
        <w:spacing w:after="240"/>
        <w:ind w:left="720" w:hanging="720"/>
      </w:pPr>
      <w:r w:rsidRPr="00223E34">
        <w:t>93.</w:t>
      </w:r>
      <w:r w:rsidRPr="00223E34">
        <w:tab/>
        <w:t>Denkert C, Budczies J, Darb-Esfahani S, et al. A prognostic gene expression index in ovarian cancer - validation across different independent data sets. J Pathol 2009;218(2):273-80. DOI: 10.1002/path.2547.</w:t>
      </w:r>
    </w:p>
    <w:p w14:paraId="48340B93" w14:textId="77777777" w:rsidR="00223E34" w:rsidRPr="00223E34" w:rsidRDefault="00223E34" w:rsidP="00223E34">
      <w:pPr>
        <w:pStyle w:val="EndNoteBibliography"/>
        <w:spacing w:after="240"/>
        <w:ind w:left="720" w:hanging="720"/>
      </w:pPr>
      <w:r w:rsidRPr="00223E34">
        <w:lastRenderedPageBreak/>
        <w:t>94.</w:t>
      </w:r>
      <w:r w:rsidRPr="00223E34">
        <w:tab/>
        <w:t>Ferriss JS, Kim Y, Duska L, et al. Multi-gene expression predictors of single drug responses to adjuvant chemotherapy in ovarian carcinoma: predicting platinum resistance. PLoS One 2012;7(2):e30550. DOI: 10.1371/journal.pone.0030550.</w:t>
      </w:r>
    </w:p>
    <w:p w14:paraId="5BDBBF73" w14:textId="77777777" w:rsidR="00223E34" w:rsidRPr="00223E34" w:rsidRDefault="00223E34" w:rsidP="00223E34">
      <w:pPr>
        <w:pStyle w:val="EndNoteBibliography"/>
        <w:spacing w:after="240"/>
        <w:ind w:left="720" w:hanging="720"/>
      </w:pPr>
      <w:r w:rsidRPr="00223E34">
        <w:t>95.</w:t>
      </w:r>
      <w:r w:rsidRPr="00223E34">
        <w:tab/>
        <w:t>Baggerly KA, Coombes KR, Neeley ES. Run batch effects potentially compromise the usefulness of genomic signatures for ovarian cancer. J Clin Oncol 2008;26(7):1186-7; author reply 1187-8. DOI: 10.1200/JCO.2007.15.1951.</w:t>
      </w:r>
    </w:p>
    <w:p w14:paraId="554DA11D" w14:textId="77777777" w:rsidR="00223E34" w:rsidRPr="00223E34" w:rsidRDefault="00223E34" w:rsidP="00223E34">
      <w:pPr>
        <w:pStyle w:val="EndNoteBibliography"/>
        <w:spacing w:after="240"/>
        <w:ind w:left="720" w:hanging="720"/>
      </w:pPr>
      <w:r w:rsidRPr="00223E34">
        <w:t>96.</w:t>
      </w:r>
      <w:r w:rsidRPr="00223E34">
        <w:tab/>
        <w:t>Yoshihara K, Tsunoda T, Shigemizu D, et al. High-risk ovarian cancer based on 126-gene expression signature is uniquely characterized by downregulation of antigen presentation pathway. Clin Cancer Res 2012;18(5):1374-85. DOI: 10.1158/1078-0432.CCR-11-2725.</w:t>
      </w:r>
    </w:p>
    <w:p w14:paraId="76226D25" w14:textId="77777777" w:rsidR="00223E34" w:rsidRPr="00223E34" w:rsidRDefault="00223E34" w:rsidP="00223E34">
      <w:pPr>
        <w:pStyle w:val="EndNoteBibliography"/>
        <w:spacing w:after="240"/>
        <w:ind w:left="720" w:hanging="720"/>
      </w:pPr>
      <w:r w:rsidRPr="00223E34">
        <w:t>97.</w:t>
      </w:r>
      <w:r w:rsidRPr="00223E34">
        <w:tab/>
        <w:t>Kommoss S, Winterhoff B, Oberg AL, et al. Bevacizumab May Differentially Improve Ovarian Cancer Outcome in Patients with Proliferative and Mesenchymal Molecular Subtypes. Clin Cancer Res 2017;23(14):3794-3801. DOI: 10.1158/1078-0432.CCR-16-2196.</w:t>
      </w:r>
    </w:p>
    <w:p w14:paraId="6596DBB4" w14:textId="77777777" w:rsidR="00223E34" w:rsidRPr="00223E34" w:rsidRDefault="00223E34" w:rsidP="00223E34">
      <w:pPr>
        <w:pStyle w:val="EndNoteBibliography"/>
        <w:spacing w:after="240"/>
        <w:ind w:left="720" w:hanging="720"/>
      </w:pPr>
      <w:r w:rsidRPr="00223E34">
        <w:t>98.</w:t>
      </w:r>
      <w:r w:rsidRPr="00223E34">
        <w:tab/>
        <w:t>Ganzfried BF, Riester M, Haibe-Kains B, et al. curatedOvarianData: clinically annotated data for the ovarian cancer transcriptome. Database (Oxford) 2013;2013:bat013. DOI: 10.1093/database/bat013.</w:t>
      </w:r>
    </w:p>
    <w:p w14:paraId="7F1F9935" w14:textId="77777777" w:rsidR="00223E34" w:rsidRPr="00223E34" w:rsidRDefault="00223E34" w:rsidP="00223E34">
      <w:pPr>
        <w:pStyle w:val="EndNoteBibliography"/>
        <w:spacing w:after="240"/>
        <w:ind w:left="720" w:hanging="720"/>
      </w:pPr>
      <w:r w:rsidRPr="00223E34">
        <w:t>99.</w:t>
      </w:r>
      <w:r w:rsidRPr="00223E34">
        <w:tab/>
        <w:t>Yates AD, Achuthan P, Akanni W, et al. Ensembl 2020. Nucleic Acids Res 2020;48(D1):D682-D688. DOI: 10.1093/nar/gkz966.</w:t>
      </w:r>
    </w:p>
    <w:p w14:paraId="574153E4" w14:textId="77777777" w:rsidR="00223E34" w:rsidRPr="00223E34" w:rsidRDefault="00223E34" w:rsidP="00223E34">
      <w:pPr>
        <w:pStyle w:val="EndNoteBibliography"/>
        <w:spacing w:after="240"/>
        <w:ind w:left="720" w:hanging="720"/>
      </w:pPr>
      <w:r w:rsidRPr="00223E34">
        <w:t>100.</w:t>
      </w:r>
      <w:r w:rsidRPr="00223E34">
        <w:tab/>
        <w:t>Fu J, Li K, Zhang W, et al. Large-scale public data reuse to model immunotherapy response and resistance. Genome Med 2020;12(1):21. DOI: 10.1186/s13073-020-0721-z.</w:t>
      </w:r>
    </w:p>
    <w:p w14:paraId="0A572A1B" w14:textId="77777777" w:rsidR="00223E34" w:rsidRPr="00223E34" w:rsidRDefault="00223E34" w:rsidP="00223E34">
      <w:pPr>
        <w:pStyle w:val="EndNoteBibliography"/>
        <w:spacing w:after="240"/>
        <w:ind w:left="720" w:hanging="720"/>
      </w:pPr>
      <w:r w:rsidRPr="00223E34">
        <w:t>101.</w:t>
      </w:r>
      <w:r w:rsidRPr="00223E34">
        <w:tab/>
        <w:t>Hanzelmann S, Castelo R, Guinney J. GSVA: gene set variation analysis for microarray and RNA-seq data. BMC Bioinformatics 2013;14:7. DOI: 10.1186/1471-2105-14-7.</w:t>
      </w:r>
    </w:p>
    <w:p w14:paraId="6269F2FE" w14:textId="77777777" w:rsidR="00223E34" w:rsidRPr="00223E34" w:rsidRDefault="00223E34" w:rsidP="00223E34">
      <w:pPr>
        <w:pStyle w:val="EndNoteBibliography"/>
        <w:spacing w:after="240"/>
        <w:ind w:left="720" w:hanging="720"/>
      </w:pPr>
      <w:r w:rsidRPr="00223E34">
        <w:t>102.</w:t>
      </w:r>
      <w:r w:rsidRPr="00223E34">
        <w:tab/>
        <w:t>Liberzon A, Birger C, Thorvaldsdottir H, Ghandi M, Mesirov JP, Tamayo P. The Molecular Signatures Database (MSigDB) hallmark gene set collection. Cell Syst 2015;1(6):417-425. DOI: 10.1016/j.cels.2015.12.004.</w:t>
      </w:r>
    </w:p>
    <w:p w14:paraId="1675AA97" w14:textId="77777777" w:rsidR="00223E34" w:rsidRPr="00223E34" w:rsidRDefault="00223E34" w:rsidP="00223E34">
      <w:pPr>
        <w:pStyle w:val="EndNoteBibliography"/>
        <w:spacing w:after="240"/>
        <w:ind w:left="720" w:hanging="720"/>
      </w:pPr>
      <w:r w:rsidRPr="00223E34">
        <w:t>103.</w:t>
      </w:r>
      <w:r w:rsidRPr="00223E34">
        <w:tab/>
        <w:t>Lu R, Turan T, Samayoa J, Marincola FM. Cancer immune resistance: can theories converge? Emerg Top Life Sci 2017;1(5):411-419. DOI: 10.1042/ETLS20170060.</w:t>
      </w:r>
    </w:p>
    <w:p w14:paraId="7A9BB3B4" w14:textId="77777777" w:rsidR="00223E34" w:rsidRPr="00223E34" w:rsidRDefault="00223E34" w:rsidP="00223E34">
      <w:pPr>
        <w:pStyle w:val="EndNoteBibliography"/>
        <w:spacing w:after="240"/>
        <w:ind w:left="720" w:hanging="720"/>
      </w:pPr>
      <w:r w:rsidRPr="00223E34">
        <w:t>104.</w:t>
      </w:r>
      <w:r w:rsidRPr="00223E34">
        <w:tab/>
        <w:t>Salerno EP, Bedognetti D, Mauldin IS, et al. Human melanomas and ovarian cancers overexpressing mechanical barrier molecule genes lack immune signatures and have increased patient mortality risk. Oncoimmunology 2016;5(12):e1240857. DOI: 10.1080/2162402X.2016.1240857.</w:t>
      </w:r>
    </w:p>
    <w:p w14:paraId="1F6A3060" w14:textId="77777777" w:rsidR="00223E34" w:rsidRPr="00223E34" w:rsidRDefault="00223E34" w:rsidP="00223E34">
      <w:pPr>
        <w:pStyle w:val="EndNoteBibliography"/>
        <w:spacing w:after="240"/>
        <w:ind w:left="720" w:hanging="720"/>
      </w:pPr>
      <w:r w:rsidRPr="00223E34">
        <w:t>105.</w:t>
      </w:r>
      <w:r w:rsidRPr="00223E34">
        <w:tab/>
        <w:t>Bedognetti D, Roelands J, Decock J, Wang E, Hendrickx W. The MAPK hypothesis: immune-regulatory effects of MAPK-pathway genetic dysregulations and implications for breast cancer immunotherapy. Emerg Top Life Sci 2017;1(5):429-445. DOI: 10.1042/ETLS20170142.</w:t>
      </w:r>
    </w:p>
    <w:p w14:paraId="26FC3CA5" w14:textId="77777777" w:rsidR="00223E34" w:rsidRPr="00223E34" w:rsidRDefault="00223E34" w:rsidP="00223E34">
      <w:pPr>
        <w:pStyle w:val="EndNoteBibliography"/>
        <w:spacing w:after="240"/>
        <w:ind w:left="720" w:hanging="720"/>
      </w:pPr>
      <w:r w:rsidRPr="00223E34">
        <w:lastRenderedPageBreak/>
        <w:t>106.</w:t>
      </w:r>
      <w:r w:rsidRPr="00223E34">
        <w:tab/>
        <w:t>Chen B, Khodadoust MS, Liu CL, Newman AM, Alizadeh AA. Profiling Tumor Infiltrating Immune Cells with CIBERSORT. Methods Mol Biol 2018;1711:243-259. DOI: 10.1007/978-1-4939-7493-1_12.</w:t>
      </w:r>
    </w:p>
    <w:p w14:paraId="3FA8B94F" w14:textId="77777777" w:rsidR="00223E34" w:rsidRPr="00223E34" w:rsidRDefault="00223E34" w:rsidP="00223E34">
      <w:pPr>
        <w:pStyle w:val="EndNoteBibliography"/>
        <w:spacing w:after="240"/>
        <w:ind w:left="720" w:hanging="720"/>
      </w:pPr>
      <w:r w:rsidRPr="00223E34">
        <w:t>107.</w:t>
      </w:r>
      <w:r w:rsidRPr="00223E34">
        <w:tab/>
        <w:t>Racle J, de Jonge K, Baumgaertner P, Speiser DE, Gfeller D. Simultaneous enumeration of cancer and immune cell types from bulk tumor gene expression data. Elife 2017;6. DOI: 10.7554/eLife.26476.</w:t>
      </w:r>
    </w:p>
    <w:p w14:paraId="5CD8054A" w14:textId="77777777" w:rsidR="00223E34" w:rsidRPr="00223E34" w:rsidRDefault="00223E34" w:rsidP="00223E34">
      <w:pPr>
        <w:pStyle w:val="EndNoteBibliography"/>
        <w:spacing w:after="240"/>
        <w:ind w:left="720" w:hanging="720"/>
      </w:pPr>
      <w:r w:rsidRPr="00223E34">
        <w:t>108.</w:t>
      </w:r>
      <w:r w:rsidRPr="00223E34">
        <w:tab/>
        <w:t>Li B, Severson E, Pignon JC, et al. Comprehensive analyses of tumor immunity: implications for cancer immunotherapy. Genome Biol 2016;17(1):174. DOI: 10.1186/s13059-016-1028-7.</w:t>
      </w:r>
    </w:p>
    <w:p w14:paraId="20A75B44" w14:textId="77777777" w:rsidR="00223E34" w:rsidRPr="00223E34" w:rsidRDefault="00223E34" w:rsidP="00223E34">
      <w:pPr>
        <w:pStyle w:val="EndNoteBibliography"/>
        <w:spacing w:after="240"/>
        <w:ind w:left="720" w:hanging="720"/>
      </w:pPr>
      <w:r w:rsidRPr="00223E34">
        <w:t>109.</w:t>
      </w:r>
      <w:r w:rsidRPr="00223E34">
        <w:tab/>
        <w:t>Finotello F, Mayer C, Plattner C, et al. Molecular and pharmacological modulators of the tumor immune contexture revealed by deconvolution of RNA-seq data. Genome Med 2019;11(1):34. DOI: 10.1186/s13073-019-0638-6.</w:t>
      </w:r>
    </w:p>
    <w:p w14:paraId="18C5240A" w14:textId="77777777" w:rsidR="00223E34" w:rsidRPr="00223E34" w:rsidRDefault="00223E34" w:rsidP="00223E34">
      <w:pPr>
        <w:pStyle w:val="EndNoteBibliography"/>
        <w:spacing w:after="240"/>
        <w:ind w:left="720" w:hanging="720"/>
      </w:pPr>
      <w:r w:rsidRPr="00223E34">
        <w:t>110.</w:t>
      </w:r>
      <w:r w:rsidRPr="00223E34">
        <w:tab/>
        <w:t>Aran D, Hu Z, Butte AJ. xCell: digitally portraying the tissue cellular heterogeneity landscape. Genome Biol 2017;18(1):220. DOI: 10.1186/s13059-017-1349-1.</w:t>
      </w:r>
    </w:p>
    <w:p w14:paraId="00E3330E" w14:textId="77777777" w:rsidR="00223E34" w:rsidRPr="00223E34" w:rsidRDefault="00223E34" w:rsidP="00223E34">
      <w:pPr>
        <w:pStyle w:val="EndNoteBibliography"/>
        <w:spacing w:after="240"/>
        <w:ind w:left="720" w:hanging="720"/>
      </w:pPr>
      <w:r w:rsidRPr="00223E34">
        <w:t>111.</w:t>
      </w:r>
      <w:r w:rsidRPr="00223E34">
        <w:tab/>
        <w:t>Finotello F, Trajanoski Z. Quantifying tumor-infiltrating immune cells from transcriptomics data. Cancer Immunol Immunother 2018;67(7):1031-1040. DOI: 10.1007/s00262-018-2150-z.</w:t>
      </w:r>
    </w:p>
    <w:p w14:paraId="21475957" w14:textId="77777777" w:rsidR="00223E34" w:rsidRPr="00223E34" w:rsidRDefault="00223E34" w:rsidP="00223E34">
      <w:pPr>
        <w:pStyle w:val="EndNoteBibliography"/>
        <w:spacing w:after="240"/>
        <w:ind w:left="720" w:hanging="720"/>
      </w:pPr>
      <w:r w:rsidRPr="00223E34">
        <w:t>112.</w:t>
      </w:r>
      <w:r w:rsidRPr="00223E34">
        <w:tab/>
        <w:t>Ellrott K, Bailey MH, Saksena G, et al. Scalable Open Science Approach for Mutation Calling of Tumor Exomes Using Multiple Genomic Pipelines. Cell Syst 2018;6(3):271-281 e7. DOI: 10.1016/j.cels.2018.03.002.</w:t>
      </w:r>
    </w:p>
    <w:p w14:paraId="79FC53B1" w14:textId="77777777" w:rsidR="00223E34" w:rsidRPr="00223E34" w:rsidRDefault="00223E34" w:rsidP="00223E34">
      <w:pPr>
        <w:pStyle w:val="EndNoteBibliography"/>
        <w:spacing w:after="240"/>
        <w:ind w:left="720" w:hanging="720"/>
      </w:pPr>
      <w:r w:rsidRPr="00223E34">
        <w:t>113.</w:t>
      </w:r>
      <w:r w:rsidRPr="00223E34">
        <w:tab/>
        <w:t>Chen GM, Kannan L, Geistlinger L, et al. Consensus on Molecular Subtypes of High-Grade Serous Ovarian Carcinoma. Clin Cancer Res 2018;24(20):5037-5047. DOI: 10.1158/1078-0432.CCR-18-0784.</w:t>
      </w:r>
    </w:p>
    <w:p w14:paraId="41377F50" w14:textId="77777777" w:rsidR="00223E34" w:rsidRPr="00223E34" w:rsidRDefault="00223E34" w:rsidP="00223E34">
      <w:pPr>
        <w:pStyle w:val="EndNoteBibliography"/>
        <w:ind w:left="720" w:hanging="720"/>
      </w:pPr>
      <w:r w:rsidRPr="00223E34">
        <w:t>114.</w:t>
      </w:r>
      <w:r w:rsidRPr="00223E34">
        <w:tab/>
        <w:t>Talhouk A, Kommoss S, Mackenzie R, et al. Single-Patient Molecular Testing with NanoString nCounter Data Using a Reference-Based Strategy for Batch Effect Correction. PLoS One 2016;11(4):e0153844. DOI: 10.1371/journal.pone.0153844.</w:t>
      </w:r>
    </w:p>
    <w:p w14:paraId="2D273214" w14:textId="4A5E939B" w:rsidR="00C500DC" w:rsidRDefault="000668A6" w:rsidP="00124194">
      <w:pPr>
        <w:spacing w:line="360" w:lineRule="auto"/>
        <w:ind w:firstLine="720"/>
      </w:pPr>
      <w:r>
        <w:fldChar w:fldCharType="end"/>
      </w:r>
    </w:p>
    <w:sectPr w:rsidR="00C500DC" w:rsidSect="001E6F11">
      <w:headerReference w:type="default" r:id="rId1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2" w:author="Laurel Katherine Berry" w:date="2024-03-04T10:44:00Z" w:initials="LKB">
    <w:p w14:paraId="2A2DD5B9" w14:textId="340B2E00" w:rsidR="009D2976" w:rsidRDefault="009D2976">
      <w:pPr>
        <w:pStyle w:val="CommentText"/>
      </w:pPr>
      <w:r>
        <w:rPr>
          <w:rStyle w:val="CommentReference"/>
        </w:rPr>
        <w:annotationRef/>
      </w:r>
      <w:r>
        <w:t>Do we need to have a description here of this table? Or do we put the description/legend with the table in our figure pdf?</w:t>
      </w:r>
    </w:p>
  </w:comment>
  <w:comment w:id="83" w:author="Lance D. Miller" w:date="2024-03-05T11:40:00Z" w:initials="LDM">
    <w:p w14:paraId="5F189A55" w14:textId="63941946" w:rsidR="009D2976" w:rsidRDefault="009D2976">
      <w:pPr>
        <w:pStyle w:val="CommentText"/>
      </w:pPr>
      <w:r>
        <w:rPr>
          <w:rStyle w:val="CommentReference"/>
        </w:rPr>
        <w:annotationRef/>
      </w:r>
      <w:r>
        <w:t>Journals don’t usually allow tables to have legends, just titles and footnotes. I think we can just leave the title out, and include it as is in the supplementary data file. If the journal accepts the paper, and they have a different preference, they will let us know.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2DD5B9" w15:done="0"/>
  <w15:commentEx w15:paraId="5F189A55" w15:paraIdParent="2A2DD5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2DD5B9" w16cid:durableId="55D4A2B4"/>
  <w16cid:commentId w16cid:paraId="5F189A55" w16cid:durableId="24526B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95B50" w14:textId="77777777" w:rsidR="001E6F11" w:rsidRDefault="001E6F11" w:rsidP="00CB2A3D">
      <w:pPr>
        <w:spacing w:after="0" w:line="240" w:lineRule="auto"/>
      </w:pPr>
      <w:r>
        <w:separator/>
      </w:r>
    </w:p>
  </w:endnote>
  <w:endnote w:type="continuationSeparator" w:id="0">
    <w:p w14:paraId="2C36CC28" w14:textId="77777777" w:rsidR="001E6F11" w:rsidRDefault="001E6F11" w:rsidP="00CB2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bat">
    <w:altName w:val="Times New Roman"/>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9CFF2" w14:textId="77777777" w:rsidR="001E6F11" w:rsidRDefault="001E6F11" w:rsidP="00CB2A3D">
      <w:pPr>
        <w:spacing w:after="0" w:line="240" w:lineRule="auto"/>
      </w:pPr>
      <w:r>
        <w:separator/>
      </w:r>
    </w:p>
  </w:footnote>
  <w:footnote w:type="continuationSeparator" w:id="0">
    <w:p w14:paraId="2A4CC880" w14:textId="77777777" w:rsidR="001E6F11" w:rsidRDefault="001E6F11" w:rsidP="00CB2A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5530507"/>
      <w:docPartObj>
        <w:docPartGallery w:val="Page Numbers (Top of Page)"/>
        <w:docPartUnique/>
      </w:docPartObj>
    </w:sdtPr>
    <w:sdtEndPr>
      <w:rPr>
        <w:noProof/>
      </w:rPr>
    </w:sdtEndPr>
    <w:sdtContent>
      <w:p w14:paraId="01486891" w14:textId="369BA891" w:rsidR="009D2976" w:rsidRDefault="009D2976">
        <w:pPr>
          <w:pStyle w:val="Header"/>
          <w:jc w:val="right"/>
        </w:pPr>
        <w:r w:rsidRPr="00D43F70">
          <w:rPr>
            <w:rFonts w:ascii="Times New Roman" w:hAnsi="Times New Roman" w:cs="Times New Roman"/>
          </w:rPr>
          <w:fldChar w:fldCharType="begin"/>
        </w:r>
        <w:r w:rsidRPr="00D43F70">
          <w:rPr>
            <w:rFonts w:ascii="Times New Roman" w:hAnsi="Times New Roman" w:cs="Times New Roman"/>
          </w:rPr>
          <w:instrText xml:space="preserve"> PAGE   \* MERGEFORMAT </w:instrText>
        </w:r>
        <w:r w:rsidRPr="00D43F70">
          <w:rPr>
            <w:rFonts w:ascii="Times New Roman" w:hAnsi="Times New Roman" w:cs="Times New Roman"/>
          </w:rPr>
          <w:fldChar w:fldCharType="separate"/>
        </w:r>
        <w:r w:rsidR="001C0507">
          <w:rPr>
            <w:rFonts w:ascii="Times New Roman" w:hAnsi="Times New Roman" w:cs="Times New Roman"/>
            <w:noProof/>
          </w:rPr>
          <w:t>2</w:t>
        </w:r>
        <w:r w:rsidRPr="00D43F70">
          <w:rPr>
            <w:rFonts w:ascii="Times New Roman" w:hAnsi="Times New Roman" w:cs="Times New Roman"/>
            <w:noProof/>
          </w:rPr>
          <w:fldChar w:fldCharType="end"/>
        </w:r>
      </w:p>
    </w:sdtContent>
  </w:sdt>
  <w:p w14:paraId="51E039AC" w14:textId="77777777" w:rsidR="009D2976" w:rsidRDefault="009D29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01492"/>
    <w:multiLevelType w:val="hybridMultilevel"/>
    <w:tmpl w:val="FD0C4DFA"/>
    <w:lvl w:ilvl="0" w:tplc="DD26B1D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9F5392"/>
    <w:multiLevelType w:val="hybridMultilevel"/>
    <w:tmpl w:val="95B49BEE"/>
    <w:lvl w:ilvl="0" w:tplc="4E92CB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C21D86"/>
    <w:multiLevelType w:val="hybridMultilevel"/>
    <w:tmpl w:val="C56E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C30511"/>
    <w:multiLevelType w:val="hybridMultilevel"/>
    <w:tmpl w:val="28800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EF57D2"/>
    <w:multiLevelType w:val="hybridMultilevel"/>
    <w:tmpl w:val="83469950"/>
    <w:lvl w:ilvl="0" w:tplc="893415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8E5DF5"/>
    <w:multiLevelType w:val="hybridMultilevel"/>
    <w:tmpl w:val="4DD45110"/>
    <w:lvl w:ilvl="0" w:tplc="958CBE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F26484"/>
    <w:multiLevelType w:val="hybridMultilevel"/>
    <w:tmpl w:val="ECEEFC06"/>
    <w:lvl w:ilvl="0" w:tplc="BEAC61B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9B31C6"/>
    <w:multiLevelType w:val="hybridMultilevel"/>
    <w:tmpl w:val="C1EAD25C"/>
    <w:lvl w:ilvl="0" w:tplc="C2FCF55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73823CD"/>
    <w:multiLevelType w:val="hybridMultilevel"/>
    <w:tmpl w:val="046E504E"/>
    <w:lvl w:ilvl="0" w:tplc="C2BACD3C">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B210519"/>
    <w:multiLevelType w:val="hybridMultilevel"/>
    <w:tmpl w:val="F43A1F6E"/>
    <w:lvl w:ilvl="0" w:tplc="BEAC61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0422189">
    <w:abstractNumId w:val="9"/>
  </w:num>
  <w:num w:numId="2" w16cid:durableId="1200358155">
    <w:abstractNumId w:val="1"/>
  </w:num>
  <w:num w:numId="3" w16cid:durableId="1736200343">
    <w:abstractNumId w:val="5"/>
  </w:num>
  <w:num w:numId="4" w16cid:durableId="546257202">
    <w:abstractNumId w:val="0"/>
  </w:num>
  <w:num w:numId="5" w16cid:durableId="1011227312">
    <w:abstractNumId w:val="7"/>
  </w:num>
  <w:num w:numId="6" w16cid:durableId="1164399927">
    <w:abstractNumId w:val="3"/>
  </w:num>
  <w:num w:numId="7" w16cid:durableId="184947183">
    <w:abstractNumId w:val="2"/>
  </w:num>
  <w:num w:numId="8" w16cid:durableId="1219172315">
    <w:abstractNumId w:val="6"/>
  </w:num>
  <w:num w:numId="9" w16cid:durableId="1966764327">
    <w:abstractNumId w:val="4"/>
  </w:num>
  <w:num w:numId="10" w16cid:durableId="27737027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ng Leung">
    <w15:presenceInfo w15:providerId="AD" w15:userId="S::mleung@wakehealth.edu::92beca4f-1c47-4336-a1ba-4b6ff87a4e7e"/>
  </w15:person>
  <w15:person w15:author="Laurel Katherine Berry">
    <w15:presenceInfo w15:providerId="AD" w15:userId="S-1-5-21-1134720642-1542789574-19223665-443392"/>
  </w15:person>
  <w15:person w15:author="Lance D. Miller">
    <w15:presenceInfo w15:providerId="AD" w15:userId="S-1-5-21-1134720642-1542789574-19223665-1361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9"/>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ew England J Medicine&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1&lt;/SpaceAfter&gt;&lt;HyperlinksEnabled&gt;0&lt;/HyperlinksEnabled&gt;&lt;HyperlinksVisible&gt;1&lt;/HyperlinksVisible&gt;&lt;EnableBibliographyCategories&gt;0&lt;/EnableBibliographyCategories&gt;&lt;/ENLayout&gt;"/>
    <w:docVar w:name="EN.Libraries" w:val="&lt;Libraries&gt;&lt;item db-id=&quot;x9xsw0szrfvw2kesrv4xvvdvafwzaf05fd5v&quot;&gt;My EndNote Library2&lt;record-ids&gt;&lt;item&gt;2&lt;/item&gt;&lt;item&gt;12&lt;/item&gt;&lt;item&gt;14&lt;/item&gt;&lt;item&gt;15&lt;/item&gt;&lt;item&gt;16&lt;/item&gt;&lt;item&gt;17&lt;/item&gt;&lt;item&gt;18&lt;/item&gt;&lt;item&gt;19&lt;/item&gt;&lt;item&gt;20&lt;/item&gt;&lt;item&gt;21&lt;/item&gt;&lt;item&gt;22&lt;/item&gt;&lt;item&gt;23&lt;/item&gt;&lt;item&gt;24&lt;/item&gt;&lt;item&gt;25&lt;/item&gt;&lt;item&gt;26&lt;/item&gt;&lt;item&gt;27&lt;/item&gt;&lt;item&gt;30&lt;/item&gt;&lt;item&gt;31&lt;/item&gt;&lt;item&gt;32&lt;/item&gt;&lt;item&gt;33&lt;/item&gt;&lt;item&gt;34&lt;/item&gt;&lt;item&gt;36&lt;/item&gt;&lt;item&gt;37&lt;/item&gt;&lt;item&gt;38&lt;/item&gt;&lt;item&gt;39&lt;/item&gt;&lt;item&gt;40&lt;/item&gt;&lt;item&gt;41&lt;/item&gt;&lt;item&gt;43&lt;/item&gt;&lt;item&gt;46&lt;/item&gt;&lt;item&gt;48&lt;/item&gt;&lt;item&gt;50&lt;/item&gt;&lt;item&gt;51&lt;/item&gt;&lt;item&gt;56&lt;/item&gt;&lt;item&gt;57&lt;/item&gt;&lt;item&gt;59&lt;/item&gt;&lt;item&gt;60&lt;/item&gt;&lt;item&gt;61&lt;/item&gt;&lt;item&gt;62&lt;/item&gt;&lt;item&gt;63&lt;/item&gt;&lt;item&gt;66&lt;/item&gt;&lt;item&gt;67&lt;/item&gt;&lt;item&gt;68&lt;/item&gt;&lt;item&gt;69&lt;/item&gt;&lt;item&gt;70&lt;/item&gt;&lt;item&gt;71&lt;/item&gt;&lt;item&gt;72&lt;/item&gt;&lt;item&gt;73&lt;/item&gt;&lt;item&gt;74&lt;/item&gt;&lt;item&gt;75&lt;/item&gt;&lt;item&gt;76&lt;/item&gt;&lt;item&gt;78&lt;/item&gt;&lt;item&gt;82&lt;/item&gt;&lt;item&gt;85&lt;/item&gt;&lt;item&gt;87&lt;/item&gt;&lt;item&gt;88&lt;/item&gt;&lt;item&gt;89&lt;/item&gt;&lt;item&gt;90&lt;/item&gt;&lt;item&gt;91&lt;/item&gt;&lt;item&gt;93&lt;/item&gt;&lt;item&gt;94&lt;/item&gt;&lt;item&gt;95&lt;/item&gt;&lt;item&gt;97&lt;/item&gt;&lt;item&gt;99&lt;/item&gt;&lt;item&gt;103&lt;/item&gt;&lt;item&gt;104&lt;/item&gt;&lt;item&gt;105&lt;/item&gt;&lt;item&gt;106&lt;/item&gt;&lt;item&gt;107&lt;/item&gt;&lt;item&gt;108&lt;/item&gt;&lt;item&gt;109&lt;/item&gt;&lt;item&gt;110&lt;/item&gt;&lt;item&gt;111&lt;/item&gt;&lt;item&gt;112&lt;/item&gt;&lt;item&gt;113&lt;/item&gt;&lt;item&gt;117&lt;/item&gt;&lt;item&gt;118&lt;/item&gt;&lt;item&gt;124&lt;/item&gt;&lt;item&gt;125&lt;/item&gt;&lt;item&gt;126&lt;/item&gt;&lt;item&gt;127&lt;/item&gt;&lt;item&gt;128&lt;/item&gt;&lt;item&gt;132&lt;/item&gt;&lt;item&gt;133&lt;/item&gt;&lt;item&gt;135&lt;/item&gt;&lt;item&gt;136&lt;/item&gt;&lt;item&gt;149&lt;/item&gt;&lt;item&gt;150&lt;/item&gt;&lt;item&gt;151&lt;/item&gt;&lt;item&gt;152&lt;/item&gt;&lt;item&gt;153&lt;/item&gt;&lt;item&gt;154&lt;/item&gt;&lt;item&gt;155&lt;/item&gt;&lt;item&gt;158&lt;/item&gt;&lt;item&gt;159&lt;/item&gt;&lt;item&gt;163&lt;/item&gt;&lt;item&gt;164&lt;/item&gt;&lt;item&gt;165&lt;/item&gt;&lt;item&gt;166&lt;/item&gt;&lt;item&gt;167&lt;/item&gt;&lt;item&gt;168&lt;/item&gt;&lt;item&gt;169&lt;/item&gt;&lt;item&gt;170&lt;/item&gt;&lt;item&gt;171&lt;/item&gt;&lt;item&gt;172&lt;/item&gt;&lt;item&gt;173&lt;/item&gt;&lt;item&gt;174&lt;/item&gt;&lt;item&gt;175&lt;/item&gt;&lt;item&gt;176&lt;/item&gt;&lt;item&gt;177&lt;/item&gt;&lt;item&gt;178&lt;/item&gt;&lt;item&gt;179&lt;/item&gt;&lt;item&gt;180&lt;/item&gt;&lt;item&gt;181&lt;/item&gt;&lt;item&gt;182&lt;/item&gt;&lt;item&gt;183&lt;/item&gt;&lt;item&gt;184&lt;/item&gt;&lt;item&gt;210&lt;/item&gt;&lt;/record-ids&gt;&lt;/item&gt;&lt;/Libraries&gt;"/>
  </w:docVars>
  <w:rsids>
    <w:rsidRoot w:val="00917B59"/>
    <w:rsid w:val="00000152"/>
    <w:rsid w:val="000002CC"/>
    <w:rsid w:val="000002EA"/>
    <w:rsid w:val="00001995"/>
    <w:rsid w:val="00001C65"/>
    <w:rsid w:val="000025F5"/>
    <w:rsid w:val="000030C8"/>
    <w:rsid w:val="00004729"/>
    <w:rsid w:val="00005F0E"/>
    <w:rsid w:val="00007ACD"/>
    <w:rsid w:val="0001069A"/>
    <w:rsid w:val="00010BB0"/>
    <w:rsid w:val="00011067"/>
    <w:rsid w:val="000125A2"/>
    <w:rsid w:val="0001337D"/>
    <w:rsid w:val="0001395F"/>
    <w:rsid w:val="000140C9"/>
    <w:rsid w:val="00014155"/>
    <w:rsid w:val="000143DF"/>
    <w:rsid w:val="00015262"/>
    <w:rsid w:val="000153F0"/>
    <w:rsid w:val="00015761"/>
    <w:rsid w:val="00020177"/>
    <w:rsid w:val="00020572"/>
    <w:rsid w:val="000208C8"/>
    <w:rsid w:val="00020F53"/>
    <w:rsid w:val="0002139B"/>
    <w:rsid w:val="000226F0"/>
    <w:rsid w:val="00022FF8"/>
    <w:rsid w:val="000241FD"/>
    <w:rsid w:val="00024945"/>
    <w:rsid w:val="0002547C"/>
    <w:rsid w:val="00025A01"/>
    <w:rsid w:val="00025AF6"/>
    <w:rsid w:val="000310E3"/>
    <w:rsid w:val="0003144F"/>
    <w:rsid w:val="00031BE0"/>
    <w:rsid w:val="00034423"/>
    <w:rsid w:val="000356BA"/>
    <w:rsid w:val="000362F9"/>
    <w:rsid w:val="00036C90"/>
    <w:rsid w:val="00037E57"/>
    <w:rsid w:val="000402A4"/>
    <w:rsid w:val="000412DD"/>
    <w:rsid w:val="000414EA"/>
    <w:rsid w:val="0004239F"/>
    <w:rsid w:val="00043B7A"/>
    <w:rsid w:val="00044995"/>
    <w:rsid w:val="00044FA5"/>
    <w:rsid w:val="00046038"/>
    <w:rsid w:val="000468A7"/>
    <w:rsid w:val="00050B92"/>
    <w:rsid w:val="00050DE7"/>
    <w:rsid w:val="0005129C"/>
    <w:rsid w:val="000522DC"/>
    <w:rsid w:val="00053093"/>
    <w:rsid w:val="00056123"/>
    <w:rsid w:val="00056204"/>
    <w:rsid w:val="000562B3"/>
    <w:rsid w:val="0005655B"/>
    <w:rsid w:val="000568DB"/>
    <w:rsid w:val="000569BB"/>
    <w:rsid w:val="00057762"/>
    <w:rsid w:val="00057852"/>
    <w:rsid w:val="000601EC"/>
    <w:rsid w:val="00060755"/>
    <w:rsid w:val="00060A9E"/>
    <w:rsid w:val="0006130F"/>
    <w:rsid w:val="00061D56"/>
    <w:rsid w:val="00064B1E"/>
    <w:rsid w:val="00065812"/>
    <w:rsid w:val="00065AB8"/>
    <w:rsid w:val="00066550"/>
    <w:rsid w:val="000668A6"/>
    <w:rsid w:val="00066F07"/>
    <w:rsid w:val="00067723"/>
    <w:rsid w:val="00067EAC"/>
    <w:rsid w:val="00070C04"/>
    <w:rsid w:val="000727CE"/>
    <w:rsid w:val="0007330C"/>
    <w:rsid w:val="00073E57"/>
    <w:rsid w:val="00075D88"/>
    <w:rsid w:val="00082803"/>
    <w:rsid w:val="00082E13"/>
    <w:rsid w:val="00082E6E"/>
    <w:rsid w:val="0008326B"/>
    <w:rsid w:val="0008356F"/>
    <w:rsid w:val="00084352"/>
    <w:rsid w:val="000851CB"/>
    <w:rsid w:val="00085F9E"/>
    <w:rsid w:val="000860BC"/>
    <w:rsid w:val="0008656F"/>
    <w:rsid w:val="0008663B"/>
    <w:rsid w:val="00087171"/>
    <w:rsid w:val="000879A8"/>
    <w:rsid w:val="000900AF"/>
    <w:rsid w:val="00091C1E"/>
    <w:rsid w:val="00092F74"/>
    <w:rsid w:val="000934C4"/>
    <w:rsid w:val="00093853"/>
    <w:rsid w:val="00094838"/>
    <w:rsid w:val="0009486E"/>
    <w:rsid w:val="00095E91"/>
    <w:rsid w:val="00096165"/>
    <w:rsid w:val="00096DF4"/>
    <w:rsid w:val="00096E69"/>
    <w:rsid w:val="000970E2"/>
    <w:rsid w:val="00097289"/>
    <w:rsid w:val="00097D65"/>
    <w:rsid w:val="000A08D6"/>
    <w:rsid w:val="000A1C7D"/>
    <w:rsid w:val="000A2263"/>
    <w:rsid w:val="000A2950"/>
    <w:rsid w:val="000A2A3B"/>
    <w:rsid w:val="000A30C3"/>
    <w:rsid w:val="000A32B6"/>
    <w:rsid w:val="000A33D3"/>
    <w:rsid w:val="000A395F"/>
    <w:rsid w:val="000A69B2"/>
    <w:rsid w:val="000A795B"/>
    <w:rsid w:val="000A7ADD"/>
    <w:rsid w:val="000A7BAA"/>
    <w:rsid w:val="000A7E07"/>
    <w:rsid w:val="000B2117"/>
    <w:rsid w:val="000B214A"/>
    <w:rsid w:val="000B3712"/>
    <w:rsid w:val="000B452B"/>
    <w:rsid w:val="000B515C"/>
    <w:rsid w:val="000B5B0A"/>
    <w:rsid w:val="000B606D"/>
    <w:rsid w:val="000B698D"/>
    <w:rsid w:val="000B6DDD"/>
    <w:rsid w:val="000B6ED7"/>
    <w:rsid w:val="000C0064"/>
    <w:rsid w:val="000C08FC"/>
    <w:rsid w:val="000C0BF6"/>
    <w:rsid w:val="000C2D8A"/>
    <w:rsid w:val="000C3443"/>
    <w:rsid w:val="000C3D50"/>
    <w:rsid w:val="000C3DB5"/>
    <w:rsid w:val="000C436E"/>
    <w:rsid w:val="000C4A93"/>
    <w:rsid w:val="000C57F5"/>
    <w:rsid w:val="000C5CB5"/>
    <w:rsid w:val="000C64D9"/>
    <w:rsid w:val="000C6FB9"/>
    <w:rsid w:val="000C7337"/>
    <w:rsid w:val="000C75C1"/>
    <w:rsid w:val="000D0BE9"/>
    <w:rsid w:val="000D1CE3"/>
    <w:rsid w:val="000D1D2A"/>
    <w:rsid w:val="000D2461"/>
    <w:rsid w:val="000D2B7B"/>
    <w:rsid w:val="000D39EA"/>
    <w:rsid w:val="000D491F"/>
    <w:rsid w:val="000D4945"/>
    <w:rsid w:val="000D4F46"/>
    <w:rsid w:val="000D5477"/>
    <w:rsid w:val="000D5666"/>
    <w:rsid w:val="000D7341"/>
    <w:rsid w:val="000D7B1A"/>
    <w:rsid w:val="000D7EF6"/>
    <w:rsid w:val="000E04FE"/>
    <w:rsid w:val="000E31E1"/>
    <w:rsid w:val="000E42B5"/>
    <w:rsid w:val="000E43BB"/>
    <w:rsid w:val="000E4720"/>
    <w:rsid w:val="000E4A27"/>
    <w:rsid w:val="000E4BAF"/>
    <w:rsid w:val="000E5413"/>
    <w:rsid w:val="000E72F5"/>
    <w:rsid w:val="000E7511"/>
    <w:rsid w:val="000F02BC"/>
    <w:rsid w:val="000F15D8"/>
    <w:rsid w:val="000F1D23"/>
    <w:rsid w:val="000F299A"/>
    <w:rsid w:val="000F6103"/>
    <w:rsid w:val="000F73FE"/>
    <w:rsid w:val="000F7903"/>
    <w:rsid w:val="001017A2"/>
    <w:rsid w:val="00101F04"/>
    <w:rsid w:val="001023CC"/>
    <w:rsid w:val="00103915"/>
    <w:rsid w:val="00103DE5"/>
    <w:rsid w:val="001040FF"/>
    <w:rsid w:val="001057E8"/>
    <w:rsid w:val="001063C4"/>
    <w:rsid w:val="0010689B"/>
    <w:rsid w:val="0010689D"/>
    <w:rsid w:val="00107E66"/>
    <w:rsid w:val="00107EA2"/>
    <w:rsid w:val="001104E5"/>
    <w:rsid w:val="00111429"/>
    <w:rsid w:val="00111E2E"/>
    <w:rsid w:val="00112812"/>
    <w:rsid w:val="001129FB"/>
    <w:rsid w:val="00113DBA"/>
    <w:rsid w:val="00115534"/>
    <w:rsid w:val="00115ECC"/>
    <w:rsid w:val="001176D5"/>
    <w:rsid w:val="0012166C"/>
    <w:rsid w:val="0012174E"/>
    <w:rsid w:val="0012176B"/>
    <w:rsid w:val="0012192C"/>
    <w:rsid w:val="001222F2"/>
    <w:rsid w:val="001227E0"/>
    <w:rsid w:val="00122F32"/>
    <w:rsid w:val="0012301A"/>
    <w:rsid w:val="00124194"/>
    <w:rsid w:val="001248EE"/>
    <w:rsid w:val="00126966"/>
    <w:rsid w:val="001274DE"/>
    <w:rsid w:val="00127D9A"/>
    <w:rsid w:val="0013047F"/>
    <w:rsid w:val="001306C0"/>
    <w:rsid w:val="00131C0B"/>
    <w:rsid w:val="00131F93"/>
    <w:rsid w:val="00132247"/>
    <w:rsid w:val="00132644"/>
    <w:rsid w:val="0013329C"/>
    <w:rsid w:val="0013433C"/>
    <w:rsid w:val="00135D93"/>
    <w:rsid w:val="00141B06"/>
    <w:rsid w:val="00141CA5"/>
    <w:rsid w:val="0014207C"/>
    <w:rsid w:val="001421C3"/>
    <w:rsid w:val="00142500"/>
    <w:rsid w:val="00142877"/>
    <w:rsid w:val="001428B2"/>
    <w:rsid w:val="00143C4A"/>
    <w:rsid w:val="00147515"/>
    <w:rsid w:val="00147878"/>
    <w:rsid w:val="00147A3A"/>
    <w:rsid w:val="00147A6D"/>
    <w:rsid w:val="00147FF9"/>
    <w:rsid w:val="00150468"/>
    <w:rsid w:val="001506AC"/>
    <w:rsid w:val="00151CCA"/>
    <w:rsid w:val="0015464F"/>
    <w:rsid w:val="0015679F"/>
    <w:rsid w:val="0015706F"/>
    <w:rsid w:val="00157C7A"/>
    <w:rsid w:val="00160810"/>
    <w:rsid w:val="001613F7"/>
    <w:rsid w:val="001615FE"/>
    <w:rsid w:val="0016184B"/>
    <w:rsid w:val="001624CC"/>
    <w:rsid w:val="001633AA"/>
    <w:rsid w:val="00163757"/>
    <w:rsid w:val="00163E65"/>
    <w:rsid w:val="00164597"/>
    <w:rsid w:val="001648F3"/>
    <w:rsid w:val="0016536C"/>
    <w:rsid w:val="001656D9"/>
    <w:rsid w:val="0016636B"/>
    <w:rsid w:val="00166F95"/>
    <w:rsid w:val="00167F7B"/>
    <w:rsid w:val="0017035A"/>
    <w:rsid w:val="00170720"/>
    <w:rsid w:val="00170D8B"/>
    <w:rsid w:val="0017154A"/>
    <w:rsid w:val="00171709"/>
    <w:rsid w:val="00171CC2"/>
    <w:rsid w:val="00174777"/>
    <w:rsid w:val="001755CF"/>
    <w:rsid w:val="00175F6C"/>
    <w:rsid w:val="00176244"/>
    <w:rsid w:val="00176FFD"/>
    <w:rsid w:val="001775D4"/>
    <w:rsid w:val="00177CEE"/>
    <w:rsid w:val="00180061"/>
    <w:rsid w:val="001822EF"/>
    <w:rsid w:val="00182799"/>
    <w:rsid w:val="001834DA"/>
    <w:rsid w:val="0018406A"/>
    <w:rsid w:val="0018448E"/>
    <w:rsid w:val="00184E71"/>
    <w:rsid w:val="001859D1"/>
    <w:rsid w:val="0018744B"/>
    <w:rsid w:val="001900B0"/>
    <w:rsid w:val="001906C7"/>
    <w:rsid w:val="00190DDB"/>
    <w:rsid w:val="00191387"/>
    <w:rsid w:val="00192876"/>
    <w:rsid w:val="001928FF"/>
    <w:rsid w:val="001942B8"/>
    <w:rsid w:val="001943A1"/>
    <w:rsid w:val="001948EB"/>
    <w:rsid w:val="00194C32"/>
    <w:rsid w:val="00194C42"/>
    <w:rsid w:val="00195BF1"/>
    <w:rsid w:val="001967A7"/>
    <w:rsid w:val="00197549"/>
    <w:rsid w:val="001A054D"/>
    <w:rsid w:val="001A0D4B"/>
    <w:rsid w:val="001A1AF2"/>
    <w:rsid w:val="001A1CB9"/>
    <w:rsid w:val="001A4187"/>
    <w:rsid w:val="001A41A3"/>
    <w:rsid w:val="001A4E24"/>
    <w:rsid w:val="001A5052"/>
    <w:rsid w:val="001A778A"/>
    <w:rsid w:val="001A7C44"/>
    <w:rsid w:val="001B0668"/>
    <w:rsid w:val="001B0BFC"/>
    <w:rsid w:val="001B17E4"/>
    <w:rsid w:val="001B188F"/>
    <w:rsid w:val="001B19F1"/>
    <w:rsid w:val="001B3A34"/>
    <w:rsid w:val="001B3C5A"/>
    <w:rsid w:val="001B3FFA"/>
    <w:rsid w:val="001B408F"/>
    <w:rsid w:val="001B5CF2"/>
    <w:rsid w:val="001B6026"/>
    <w:rsid w:val="001B6C34"/>
    <w:rsid w:val="001C0507"/>
    <w:rsid w:val="001C0F01"/>
    <w:rsid w:val="001C1006"/>
    <w:rsid w:val="001C1BA2"/>
    <w:rsid w:val="001C1C62"/>
    <w:rsid w:val="001C2B08"/>
    <w:rsid w:val="001C2D2D"/>
    <w:rsid w:val="001C377F"/>
    <w:rsid w:val="001C407B"/>
    <w:rsid w:val="001C4F9B"/>
    <w:rsid w:val="001C50A5"/>
    <w:rsid w:val="001C5FBE"/>
    <w:rsid w:val="001C709C"/>
    <w:rsid w:val="001C72A9"/>
    <w:rsid w:val="001C7584"/>
    <w:rsid w:val="001D00BD"/>
    <w:rsid w:val="001D04F3"/>
    <w:rsid w:val="001D2FE1"/>
    <w:rsid w:val="001D31FA"/>
    <w:rsid w:val="001D4836"/>
    <w:rsid w:val="001D4EA1"/>
    <w:rsid w:val="001D57FF"/>
    <w:rsid w:val="001D727E"/>
    <w:rsid w:val="001D7420"/>
    <w:rsid w:val="001D7C4D"/>
    <w:rsid w:val="001D7FD8"/>
    <w:rsid w:val="001E0402"/>
    <w:rsid w:val="001E2E04"/>
    <w:rsid w:val="001E4E29"/>
    <w:rsid w:val="001E4EAF"/>
    <w:rsid w:val="001E60E9"/>
    <w:rsid w:val="001E6F11"/>
    <w:rsid w:val="001F0D87"/>
    <w:rsid w:val="001F129F"/>
    <w:rsid w:val="001F1728"/>
    <w:rsid w:val="001F1C74"/>
    <w:rsid w:val="001F2306"/>
    <w:rsid w:val="001F2B37"/>
    <w:rsid w:val="001F33F6"/>
    <w:rsid w:val="001F35EF"/>
    <w:rsid w:val="001F3B8B"/>
    <w:rsid w:val="001F406B"/>
    <w:rsid w:val="001F43B8"/>
    <w:rsid w:val="001F4615"/>
    <w:rsid w:val="001F46B8"/>
    <w:rsid w:val="001F551D"/>
    <w:rsid w:val="001F55AD"/>
    <w:rsid w:val="001F5EED"/>
    <w:rsid w:val="001F7E85"/>
    <w:rsid w:val="0020021A"/>
    <w:rsid w:val="002007D9"/>
    <w:rsid w:val="002015DC"/>
    <w:rsid w:val="00202675"/>
    <w:rsid w:val="00206052"/>
    <w:rsid w:val="002063CB"/>
    <w:rsid w:val="002065FE"/>
    <w:rsid w:val="00206F1E"/>
    <w:rsid w:val="00206F8C"/>
    <w:rsid w:val="0021042B"/>
    <w:rsid w:val="00210C96"/>
    <w:rsid w:val="002127D9"/>
    <w:rsid w:val="0021346F"/>
    <w:rsid w:val="00216E1F"/>
    <w:rsid w:val="002175EA"/>
    <w:rsid w:val="00220F96"/>
    <w:rsid w:val="0022135C"/>
    <w:rsid w:val="002213AB"/>
    <w:rsid w:val="00221EAD"/>
    <w:rsid w:val="00223943"/>
    <w:rsid w:val="00223E34"/>
    <w:rsid w:val="00226518"/>
    <w:rsid w:val="00230372"/>
    <w:rsid w:val="002305A3"/>
    <w:rsid w:val="00231A4A"/>
    <w:rsid w:val="00233284"/>
    <w:rsid w:val="002338D5"/>
    <w:rsid w:val="00233C5E"/>
    <w:rsid w:val="002356A5"/>
    <w:rsid w:val="0023603B"/>
    <w:rsid w:val="002373E6"/>
    <w:rsid w:val="00240E3D"/>
    <w:rsid w:val="00242591"/>
    <w:rsid w:val="0024633A"/>
    <w:rsid w:val="00247341"/>
    <w:rsid w:val="00251B70"/>
    <w:rsid w:val="002523FF"/>
    <w:rsid w:val="0025369C"/>
    <w:rsid w:val="00255BE3"/>
    <w:rsid w:val="0025753F"/>
    <w:rsid w:val="00261D93"/>
    <w:rsid w:val="00263049"/>
    <w:rsid w:val="00264525"/>
    <w:rsid w:val="002652AD"/>
    <w:rsid w:val="00266102"/>
    <w:rsid w:val="002673DD"/>
    <w:rsid w:val="002679EE"/>
    <w:rsid w:val="00270F24"/>
    <w:rsid w:val="00271DE4"/>
    <w:rsid w:val="00272D98"/>
    <w:rsid w:val="002733B5"/>
    <w:rsid w:val="00273EAA"/>
    <w:rsid w:val="00274485"/>
    <w:rsid w:val="0027545D"/>
    <w:rsid w:val="0027627D"/>
    <w:rsid w:val="00276DBA"/>
    <w:rsid w:val="00277B20"/>
    <w:rsid w:val="00277FB5"/>
    <w:rsid w:val="00280E85"/>
    <w:rsid w:val="00281804"/>
    <w:rsid w:val="00281D81"/>
    <w:rsid w:val="00281D8C"/>
    <w:rsid w:val="002825CC"/>
    <w:rsid w:val="00282D16"/>
    <w:rsid w:val="00283B8E"/>
    <w:rsid w:val="0028409D"/>
    <w:rsid w:val="002840EC"/>
    <w:rsid w:val="00284CC8"/>
    <w:rsid w:val="002855B7"/>
    <w:rsid w:val="00285942"/>
    <w:rsid w:val="00286BA3"/>
    <w:rsid w:val="00287AC1"/>
    <w:rsid w:val="002910B3"/>
    <w:rsid w:val="00291FA9"/>
    <w:rsid w:val="002931A7"/>
    <w:rsid w:val="002938DC"/>
    <w:rsid w:val="002946A2"/>
    <w:rsid w:val="00294C45"/>
    <w:rsid w:val="00294F47"/>
    <w:rsid w:val="00295A19"/>
    <w:rsid w:val="00295B90"/>
    <w:rsid w:val="00295D28"/>
    <w:rsid w:val="00295DE0"/>
    <w:rsid w:val="00296054"/>
    <w:rsid w:val="00296DD4"/>
    <w:rsid w:val="002979FD"/>
    <w:rsid w:val="002A03BB"/>
    <w:rsid w:val="002A26D9"/>
    <w:rsid w:val="002A30C9"/>
    <w:rsid w:val="002A4CF3"/>
    <w:rsid w:val="002A4DB2"/>
    <w:rsid w:val="002A5E3D"/>
    <w:rsid w:val="002B01F0"/>
    <w:rsid w:val="002B14E8"/>
    <w:rsid w:val="002B2C1C"/>
    <w:rsid w:val="002B2CF1"/>
    <w:rsid w:val="002B5628"/>
    <w:rsid w:val="002B5E9F"/>
    <w:rsid w:val="002B610E"/>
    <w:rsid w:val="002B6D06"/>
    <w:rsid w:val="002B6DD9"/>
    <w:rsid w:val="002B707A"/>
    <w:rsid w:val="002B708E"/>
    <w:rsid w:val="002B7A98"/>
    <w:rsid w:val="002C0425"/>
    <w:rsid w:val="002C0786"/>
    <w:rsid w:val="002C3202"/>
    <w:rsid w:val="002C3A0C"/>
    <w:rsid w:val="002C3BAB"/>
    <w:rsid w:val="002C522E"/>
    <w:rsid w:val="002C590F"/>
    <w:rsid w:val="002C6027"/>
    <w:rsid w:val="002C6D29"/>
    <w:rsid w:val="002C6DB8"/>
    <w:rsid w:val="002C72CE"/>
    <w:rsid w:val="002C7BC3"/>
    <w:rsid w:val="002C7DC7"/>
    <w:rsid w:val="002D0AD4"/>
    <w:rsid w:val="002D20B0"/>
    <w:rsid w:val="002D267C"/>
    <w:rsid w:val="002D285E"/>
    <w:rsid w:val="002D2E2B"/>
    <w:rsid w:val="002D2F2F"/>
    <w:rsid w:val="002D3979"/>
    <w:rsid w:val="002D5060"/>
    <w:rsid w:val="002D5208"/>
    <w:rsid w:val="002D59AF"/>
    <w:rsid w:val="002D660C"/>
    <w:rsid w:val="002E048D"/>
    <w:rsid w:val="002E1FA9"/>
    <w:rsid w:val="002E2228"/>
    <w:rsid w:val="002E2541"/>
    <w:rsid w:val="002E2953"/>
    <w:rsid w:val="002E331A"/>
    <w:rsid w:val="002E47AB"/>
    <w:rsid w:val="002E550B"/>
    <w:rsid w:val="002E65A3"/>
    <w:rsid w:val="002E68AA"/>
    <w:rsid w:val="002E74ED"/>
    <w:rsid w:val="002F0A7E"/>
    <w:rsid w:val="002F0DA3"/>
    <w:rsid w:val="002F1E1E"/>
    <w:rsid w:val="002F22A0"/>
    <w:rsid w:val="002F3E5B"/>
    <w:rsid w:val="00302193"/>
    <w:rsid w:val="003028D0"/>
    <w:rsid w:val="00303295"/>
    <w:rsid w:val="00303DC8"/>
    <w:rsid w:val="00303DE5"/>
    <w:rsid w:val="0030531E"/>
    <w:rsid w:val="00305819"/>
    <w:rsid w:val="003069FD"/>
    <w:rsid w:val="00307638"/>
    <w:rsid w:val="00312594"/>
    <w:rsid w:val="00312CF6"/>
    <w:rsid w:val="0031312F"/>
    <w:rsid w:val="00313240"/>
    <w:rsid w:val="00313477"/>
    <w:rsid w:val="00313A7C"/>
    <w:rsid w:val="00313BBC"/>
    <w:rsid w:val="00313BD0"/>
    <w:rsid w:val="00315283"/>
    <w:rsid w:val="0031702D"/>
    <w:rsid w:val="003174BF"/>
    <w:rsid w:val="00317E15"/>
    <w:rsid w:val="0032075B"/>
    <w:rsid w:val="00320E2C"/>
    <w:rsid w:val="00321C5F"/>
    <w:rsid w:val="00322389"/>
    <w:rsid w:val="00323401"/>
    <w:rsid w:val="00324C59"/>
    <w:rsid w:val="0032623B"/>
    <w:rsid w:val="0032629B"/>
    <w:rsid w:val="003265CE"/>
    <w:rsid w:val="00327905"/>
    <w:rsid w:val="003308E8"/>
    <w:rsid w:val="0033191E"/>
    <w:rsid w:val="00333C65"/>
    <w:rsid w:val="00334777"/>
    <w:rsid w:val="00334B73"/>
    <w:rsid w:val="0033585D"/>
    <w:rsid w:val="003369BA"/>
    <w:rsid w:val="0033710F"/>
    <w:rsid w:val="0033731D"/>
    <w:rsid w:val="00337C6A"/>
    <w:rsid w:val="00337D94"/>
    <w:rsid w:val="0034005D"/>
    <w:rsid w:val="00341028"/>
    <w:rsid w:val="0034195B"/>
    <w:rsid w:val="00341D29"/>
    <w:rsid w:val="00341F7B"/>
    <w:rsid w:val="00342A09"/>
    <w:rsid w:val="003446C2"/>
    <w:rsid w:val="0035010B"/>
    <w:rsid w:val="00350261"/>
    <w:rsid w:val="00350DD6"/>
    <w:rsid w:val="0035195E"/>
    <w:rsid w:val="00353024"/>
    <w:rsid w:val="00353DFC"/>
    <w:rsid w:val="0035460A"/>
    <w:rsid w:val="00355145"/>
    <w:rsid w:val="00356196"/>
    <w:rsid w:val="003574FE"/>
    <w:rsid w:val="0036017C"/>
    <w:rsid w:val="003606E3"/>
    <w:rsid w:val="003610D1"/>
    <w:rsid w:val="0036260F"/>
    <w:rsid w:val="00362FEE"/>
    <w:rsid w:val="00363AA5"/>
    <w:rsid w:val="00363B92"/>
    <w:rsid w:val="00364725"/>
    <w:rsid w:val="003648D8"/>
    <w:rsid w:val="00365907"/>
    <w:rsid w:val="00365D36"/>
    <w:rsid w:val="003660EE"/>
    <w:rsid w:val="0036623A"/>
    <w:rsid w:val="003667FA"/>
    <w:rsid w:val="00366A8E"/>
    <w:rsid w:val="00366CEC"/>
    <w:rsid w:val="0037036F"/>
    <w:rsid w:val="00372F6C"/>
    <w:rsid w:val="00373109"/>
    <w:rsid w:val="0037371A"/>
    <w:rsid w:val="00373AFF"/>
    <w:rsid w:val="00374E67"/>
    <w:rsid w:val="00375675"/>
    <w:rsid w:val="00375B81"/>
    <w:rsid w:val="00375F66"/>
    <w:rsid w:val="00375FA4"/>
    <w:rsid w:val="0037614C"/>
    <w:rsid w:val="00376246"/>
    <w:rsid w:val="0037642A"/>
    <w:rsid w:val="0037656E"/>
    <w:rsid w:val="00376801"/>
    <w:rsid w:val="00377864"/>
    <w:rsid w:val="00377FD3"/>
    <w:rsid w:val="003803D7"/>
    <w:rsid w:val="00380B5A"/>
    <w:rsid w:val="003816FA"/>
    <w:rsid w:val="0038186E"/>
    <w:rsid w:val="003819B1"/>
    <w:rsid w:val="00382509"/>
    <w:rsid w:val="00382F7B"/>
    <w:rsid w:val="0038344F"/>
    <w:rsid w:val="003837D9"/>
    <w:rsid w:val="0038398F"/>
    <w:rsid w:val="0038476E"/>
    <w:rsid w:val="003854AD"/>
    <w:rsid w:val="0038577E"/>
    <w:rsid w:val="00385954"/>
    <w:rsid w:val="00386592"/>
    <w:rsid w:val="0038667C"/>
    <w:rsid w:val="00386A94"/>
    <w:rsid w:val="00387995"/>
    <w:rsid w:val="00390B4B"/>
    <w:rsid w:val="00392DAC"/>
    <w:rsid w:val="00393359"/>
    <w:rsid w:val="003953D4"/>
    <w:rsid w:val="00396211"/>
    <w:rsid w:val="00396A30"/>
    <w:rsid w:val="00396FF0"/>
    <w:rsid w:val="003A0F78"/>
    <w:rsid w:val="003A16CD"/>
    <w:rsid w:val="003A3766"/>
    <w:rsid w:val="003A3E4C"/>
    <w:rsid w:val="003A479E"/>
    <w:rsid w:val="003A4803"/>
    <w:rsid w:val="003A504D"/>
    <w:rsid w:val="003A5787"/>
    <w:rsid w:val="003A60FF"/>
    <w:rsid w:val="003A62FD"/>
    <w:rsid w:val="003A6C22"/>
    <w:rsid w:val="003A747B"/>
    <w:rsid w:val="003B032B"/>
    <w:rsid w:val="003B2BD2"/>
    <w:rsid w:val="003B4F7A"/>
    <w:rsid w:val="003B51B6"/>
    <w:rsid w:val="003B6D91"/>
    <w:rsid w:val="003B7D70"/>
    <w:rsid w:val="003B7E44"/>
    <w:rsid w:val="003C2725"/>
    <w:rsid w:val="003C3204"/>
    <w:rsid w:val="003C39A7"/>
    <w:rsid w:val="003C4643"/>
    <w:rsid w:val="003C4BF0"/>
    <w:rsid w:val="003C5E5D"/>
    <w:rsid w:val="003C635D"/>
    <w:rsid w:val="003C6BE5"/>
    <w:rsid w:val="003C6E4B"/>
    <w:rsid w:val="003D0EF3"/>
    <w:rsid w:val="003D25E7"/>
    <w:rsid w:val="003D4209"/>
    <w:rsid w:val="003D450E"/>
    <w:rsid w:val="003D4A3A"/>
    <w:rsid w:val="003E3437"/>
    <w:rsid w:val="003E4002"/>
    <w:rsid w:val="003E53AC"/>
    <w:rsid w:val="003E5508"/>
    <w:rsid w:val="003E59BA"/>
    <w:rsid w:val="003E5E38"/>
    <w:rsid w:val="003E5E3B"/>
    <w:rsid w:val="003E722D"/>
    <w:rsid w:val="003F197C"/>
    <w:rsid w:val="003F1D07"/>
    <w:rsid w:val="003F27E3"/>
    <w:rsid w:val="003F29BF"/>
    <w:rsid w:val="003F408A"/>
    <w:rsid w:val="003F4BCE"/>
    <w:rsid w:val="003F4F5F"/>
    <w:rsid w:val="003F5498"/>
    <w:rsid w:val="003F66F6"/>
    <w:rsid w:val="004028A9"/>
    <w:rsid w:val="00402ECF"/>
    <w:rsid w:val="00405EBC"/>
    <w:rsid w:val="004060F5"/>
    <w:rsid w:val="00407569"/>
    <w:rsid w:val="0041168A"/>
    <w:rsid w:val="00411A81"/>
    <w:rsid w:val="004134E0"/>
    <w:rsid w:val="00413CCE"/>
    <w:rsid w:val="00414249"/>
    <w:rsid w:val="0041495E"/>
    <w:rsid w:val="004167CC"/>
    <w:rsid w:val="00417977"/>
    <w:rsid w:val="004208D5"/>
    <w:rsid w:val="004222CE"/>
    <w:rsid w:val="0042562F"/>
    <w:rsid w:val="0042593E"/>
    <w:rsid w:val="00425D79"/>
    <w:rsid w:val="00426189"/>
    <w:rsid w:val="00426412"/>
    <w:rsid w:val="004264E4"/>
    <w:rsid w:val="00427527"/>
    <w:rsid w:val="00427625"/>
    <w:rsid w:val="0042787C"/>
    <w:rsid w:val="00427FE6"/>
    <w:rsid w:val="00430210"/>
    <w:rsid w:val="00430D88"/>
    <w:rsid w:val="00431640"/>
    <w:rsid w:val="004325BD"/>
    <w:rsid w:val="00432990"/>
    <w:rsid w:val="004337DF"/>
    <w:rsid w:val="00433F87"/>
    <w:rsid w:val="0043437C"/>
    <w:rsid w:val="00441A70"/>
    <w:rsid w:val="00443305"/>
    <w:rsid w:val="004438DB"/>
    <w:rsid w:val="004442C8"/>
    <w:rsid w:val="00444342"/>
    <w:rsid w:val="004447DB"/>
    <w:rsid w:val="00444B9F"/>
    <w:rsid w:val="00445F37"/>
    <w:rsid w:val="00447204"/>
    <w:rsid w:val="00447735"/>
    <w:rsid w:val="00447AC7"/>
    <w:rsid w:val="00450C47"/>
    <w:rsid w:val="00450E41"/>
    <w:rsid w:val="00450EF9"/>
    <w:rsid w:val="004533CE"/>
    <w:rsid w:val="004542EA"/>
    <w:rsid w:val="00455127"/>
    <w:rsid w:val="00456622"/>
    <w:rsid w:val="004567D8"/>
    <w:rsid w:val="0046073E"/>
    <w:rsid w:val="00462101"/>
    <w:rsid w:val="00462560"/>
    <w:rsid w:val="004626D7"/>
    <w:rsid w:val="00466034"/>
    <w:rsid w:val="00467AD1"/>
    <w:rsid w:val="00470054"/>
    <w:rsid w:val="004704C3"/>
    <w:rsid w:val="00470652"/>
    <w:rsid w:val="0047181F"/>
    <w:rsid w:val="00471EC0"/>
    <w:rsid w:val="00472B02"/>
    <w:rsid w:val="004744E7"/>
    <w:rsid w:val="00474BE0"/>
    <w:rsid w:val="00476089"/>
    <w:rsid w:val="004760C2"/>
    <w:rsid w:val="004819E8"/>
    <w:rsid w:val="00482C0D"/>
    <w:rsid w:val="00483058"/>
    <w:rsid w:val="00483D69"/>
    <w:rsid w:val="00483F7B"/>
    <w:rsid w:val="00484BA8"/>
    <w:rsid w:val="00485D5C"/>
    <w:rsid w:val="00486779"/>
    <w:rsid w:val="00490AE6"/>
    <w:rsid w:val="00491D2B"/>
    <w:rsid w:val="004937DD"/>
    <w:rsid w:val="00493F7F"/>
    <w:rsid w:val="0049436B"/>
    <w:rsid w:val="00494A0A"/>
    <w:rsid w:val="00497192"/>
    <w:rsid w:val="004976B2"/>
    <w:rsid w:val="004A0599"/>
    <w:rsid w:val="004A2651"/>
    <w:rsid w:val="004A3D2B"/>
    <w:rsid w:val="004A480B"/>
    <w:rsid w:val="004A48AD"/>
    <w:rsid w:val="004A5170"/>
    <w:rsid w:val="004A52C0"/>
    <w:rsid w:val="004A5525"/>
    <w:rsid w:val="004A69DF"/>
    <w:rsid w:val="004A7008"/>
    <w:rsid w:val="004A7336"/>
    <w:rsid w:val="004A73D3"/>
    <w:rsid w:val="004B0030"/>
    <w:rsid w:val="004B3DED"/>
    <w:rsid w:val="004B3DF2"/>
    <w:rsid w:val="004B46F2"/>
    <w:rsid w:val="004B4BFD"/>
    <w:rsid w:val="004B559E"/>
    <w:rsid w:val="004B58F7"/>
    <w:rsid w:val="004B5ADB"/>
    <w:rsid w:val="004B5CD6"/>
    <w:rsid w:val="004B6DC5"/>
    <w:rsid w:val="004B7B02"/>
    <w:rsid w:val="004B7E37"/>
    <w:rsid w:val="004C027B"/>
    <w:rsid w:val="004C2CD1"/>
    <w:rsid w:val="004C383A"/>
    <w:rsid w:val="004C3A56"/>
    <w:rsid w:val="004C5054"/>
    <w:rsid w:val="004C6040"/>
    <w:rsid w:val="004C6E9F"/>
    <w:rsid w:val="004D35A7"/>
    <w:rsid w:val="004D3DB9"/>
    <w:rsid w:val="004D4A9E"/>
    <w:rsid w:val="004D5187"/>
    <w:rsid w:val="004D5B7C"/>
    <w:rsid w:val="004D6157"/>
    <w:rsid w:val="004D6167"/>
    <w:rsid w:val="004D70E2"/>
    <w:rsid w:val="004D748E"/>
    <w:rsid w:val="004E028C"/>
    <w:rsid w:val="004E0375"/>
    <w:rsid w:val="004E0925"/>
    <w:rsid w:val="004E1879"/>
    <w:rsid w:val="004E2EF5"/>
    <w:rsid w:val="004E33A4"/>
    <w:rsid w:val="004E4463"/>
    <w:rsid w:val="004E4A22"/>
    <w:rsid w:val="004E4EB3"/>
    <w:rsid w:val="004E742A"/>
    <w:rsid w:val="004E7ECA"/>
    <w:rsid w:val="004F27F1"/>
    <w:rsid w:val="004F31B9"/>
    <w:rsid w:val="004F35DE"/>
    <w:rsid w:val="004F3D20"/>
    <w:rsid w:val="004F44EE"/>
    <w:rsid w:val="004F5FC5"/>
    <w:rsid w:val="004F6663"/>
    <w:rsid w:val="004F6B81"/>
    <w:rsid w:val="004F7187"/>
    <w:rsid w:val="004F77C7"/>
    <w:rsid w:val="004F7EA1"/>
    <w:rsid w:val="005027B3"/>
    <w:rsid w:val="005036BF"/>
    <w:rsid w:val="00504A65"/>
    <w:rsid w:val="0050500B"/>
    <w:rsid w:val="00505EC0"/>
    <w:rsid w:val="00505ED8"/>
    <w:rsid w:val="00507AC8"/>
    <w:rsid w:val="00507C97"/>
    <w:rsid w:val="00511BC5"/>
    <w:rsid w:val="005131AF"/>
    <w:rsid w:val="005131EC"/>
    <w:rsid w:val="00513357"/>
    <w:rsid w:val="00514114"/>
    <w:rsid w:val="00514CB9"/>
    <w:rsid w:val="005151B1"/>
    <w:rsid w:val="00520613"/>
    <w:rsid w:val="00522BA2"/>
    <w:rsid w:val="00522D3A"/>
    <w:rsid w:val="00523191"/>
    <w:rsid w:val="0052382C"/>
    <w:rsid w:val="00526E7E"/>
    <w:rsid w:val="005270D0"/>
    <w:rsid w:val="00527386"/>
    <w:rsid w:val="0052794D"/>
    <w:rsid w:val="005307B8"/>
    <w:rsid w:val="005310D6"/>
    <w:rsid w:val="00531DC9"/>
    <w:rsid w:val="005326F6"/>
    <w:rsid w:val="00532869"/>
    <w:rsid w:val="00532BE9"/>
    <w:rsid w:val="00533342"/>
    <w:rsid w:val="00533481"/>
    <w:rsid w:val="00534171"/>
    <w:rsid w:val="00534869"/>
    <w:rsid w:val="0053487D"/>
    <w:rsid w:val="005349CA"/>
    <w:rsid w:val="005368C9"/>
    <w:rsid w:val="005373AF"/>
    <w:rsid w:val="0054002C"/>
    <w:rsid w:val="00540B61"/>
    <w:rsid w:val="005411F0"/>
    <w:rsid w:val="00541A9F"/>
    <w:rsid w:val="00541E15"/>
    <w:rsid w:val="00541FC5"/>
    <w:rsid w:val="00544776"/>
    <w:rsid w:val="00544ED5"/>
    <w:rsid w:val="00546289"/>
    <w:rsid w:val="00546B19"/>
    <w:rsid w:val="00547028"/>
    <w:rsid w:val="00547549"/>
    <w:rsid w:val="0054768B"/>
    <w:rsid w:val="00547B4B"/>
    <w:rsid w:val="0055025F"/>
    <w:rsid w:val="00551BB2"/>
    <w:rsid w:val="005530AB"/>
    <w:rsid w:val="00553422"/>
    <w:rsid w:val="00553630"/>
    <w:rsid w:val="0055425D"/>
    <w:rsid w:val="00554956"/>
    <w:rsid w:val="005555B9"/>
    <w:rsid w:val="00556BA8"/>
    <w:rsid w:val="00560335"/>
    <w:rsid w:val="0056037C"/>
    <w:rsid w:val="00560604"/>
    <w:rsid w:val="00560EC6"/>
    <w:rsid w:val="00561F98"/>
    <w:rsid w:val="0056239D"/>
    <w:rsid w:val="00564891"/>
    <w:rsid w:val="00564FFF"/>
    <w:rsid w:val="00565A7B"/>
    <w:rsid w:val="00565C04"/>
    <w:rsid w:val="00567150"/>
    <w:rsid w:val="00570D7C"/>
    <w:rsid w:val="0057189B"/>
    <w:rsid w:val="00572067"/>
    <w:rsid w:val="0057250B"/>
    <w:rsid w:val="00572FAA"/>
    <w:rsid w:val="005745E4"/>
    <w:rsid w:val="00574E23"/>
    <w:rsid w:val="00575871"/>
    <w:rsid w:val="0057692B"/>
    <w:rsid w:val="005777FF"/>
    <w:rsid w:val="005809C9"/>
    <w:rsid w:val="00581A28"/>
    <w:rsid w:val="005824DC"/>
    <w:rsid w:val="0058277F"/>
    <w:rsid w:val="005828DE"/>
    <w:rsid w:val="00582C27"/>
    <w:rsid w:val="005836CE"/>
    <w:rsid w:val="005837AF"/>
    <w:rsid w:val="005850F5"/>
    <w:rsid w:val="005851B2"/>
    <w:rsid w:val="005855CB"/>
    <w:rsid w:val="005859E9"/>
    <w:rsid w:val="005867EF"/>
    <w:rsid w:val="0058782D"/>
    <w:rsid w:val="0059079F"/>
    <w:rsid w:val="00590B64"/>
    <w:rsid w:val="0059125A"/>
    <w:rsid w:val="00592923"/>
    <w:rsid w:val="00592D86"/>
    <w:rsid w:val="00594079"/>
    <w:rsid w:val="00594115"/>
    <w:rsid w:val="00594D40"/>
    <w:rsid w:val="00594D85"/>
    <w:rsid w:val="005952E9"/>
    <w:rsid w:val="00596911"/>
    <w:rsid w:val="005A04DA"/>
    <w:rsid w:val="005A0564"/>
    <w:rsid w:val="005A06C4"/>
    <w:rsid w:val="005A09D5"/>
    <w:rsid w:val="005A0DEE"/>
    <w:rsid w:val="005A1659"/>
    <w:rsid w:val="005A16A0"/>
    <w:rsid w:val="005A1CBF"/>
    <w:rsid w:val="005A1D4E"/>
    <w:rsid w:val="005A2452"/>
    <w:rsid w:val="005A3044"/>
    <w:rsid w:val="005A3252"/>
    <w:rsid w:val="005A3BD1"/>
    <w:rsid w:val="005A3D53"/>
    <w:rsid w:val="005A3D88"/>
    <w:rsid w:val="005A5356"/>
    <w:rsid w:val="005A6F6F"/>
    <w:rsid w:val="005A6FCA"/>
    <w:rsid w:val="005A7A23"/>
    <w:rsid w:val="005B1A66"/>
    <w:rsid w:val="005B1D97"/>
    <w:rsid w:val="005B3303"/>
    <w:rsid w:val="005B386E"/>
    <w:rsid w:val="005B3F88"/>
    <w:rsid w:val="005B4BEC"/>
    <w:rsid w:val="005B5E8A"/>
    <w:rsid w:val="005B5F64"/>
    <w:rsid w:val="005B6213"/>
    <w:rsid w:val="005C1646"/>
    <w:rsid w:val="005C247F"/>
    <w:rsid w:val="005C304A"/>
    <w:rsid w:val="005C4B52"/>
    <w:rsid w:val="005C587E"/>
    <w:rsid w:val="005C682F"/>
    <w:rsid w:val="005D02C3"/>
    <w:rsid w:val="005D05FC"/>
    <w:rsid w:val="005D1454"/>
    <w:rsid w:val="005D2007"/>
    <w:rsid w:val="005D25D8"/>
    <w:rsid w:val="005D2AB1"/>
    <w:rsid w:val="005D3C15"/>
    <w:rsid w:val="005D3E49"/>
    <w:rsid w:val="005D42E7"/>
    <w:rsid w:val="005D458E"/>
    <w:rsid w:val="005D49AB"/>
    <w:rsid w:val="005D4D02"/>
    <w:rsid w:val="005D504F"/>
    <w:rsid w:val="005D528A"/>
    <w:rsid w:val="005D568B"/>
    <w:rsid w:val="005D5746"/>
    <w:rsid w:val="005D6224"/>
    <w:rsid w:val="005D6396"/>
    <w:rsid w:val="005D6D50"/>
    <w:rsid w:val="005D7F5E"/>
    <w:rsid w:val="005E1183"/>
    <w:rsid w:val="005E1F03"/>
    <w:rsid w:val="005E2AE5"/>
    <w:rsid w:val="005E3490"/>
    <w:rsid w:val="005E3C42"/>
    <w:rsid w:val="005E3F46"/>
    <w:rsid w:val="005E403A"/>
    <w:rsid w:val="005E47BC"/>
    <w:rsid w:val="005E4984"/>
    <w:rsid w:val="005E6140"/>
    <w:rsid w:val="005E638B"/>
    <w:rsid w:val="005E7E4B"/>
    <w:rsid w:val="005F1CE4"/>
    <w:rsid w:val="005F1FD0"/>
    <w:rsid w:val="005F21D7"/>
    <w:rsid w:val="005F2201"/>
    <w:rsid w:val="005F3C31"/>
    <w:rsid w:val="005F3F27"/>
    <w:rsid w:val="005F42C3"/>
    <w:rsid w:val="005F443A"/>
    <w:rsid w:val="005F4709"/>
    <w:rsid w:val="005F65C3"/>
    <w:rsid w:val="005F6B33"/>
    <w:rsid w:val="005F729D"/>
    <w:rsid w:val="005F7960"/>
    <w:rsid w:val="006005AE"/>
    <w:rsid w:val="00604B1A"/>
    <w:rsid w:val="0060599B"/>
    <w:rsid w:val="006066B9"/>
    <w:rsid w:val="00606C50"/>
    <w:rsid w:val="00606EBA"/>
    <w:rsid w:val="00607039"/>
    <w:rsid w:val="006078CF"/>
    <w:rsid w:val="00610D98"/>
    <w:rsid w:val="00611B94"/>
    <w:rsid w:val="00611F77"/>
    <w:rsid w:val="00612A84"/>
    <w:rsid w:val="00614371"/>
    <w:rsid w:val="00614CC1"/>
    <w:rsid w:val="00617216"/>
    <w:rsid w:val="00617E99"/>
    <w:rsid w:val="006228D6"/>
    <w:rsid w:val="00624295"/>
    <w:rsid w:val="006244AD"/>
    <w:rsid w:val="00624AE5"/>
    <w:rsid w:val="006265CD"/>
    <w:rsid w:val="00626727"/>
    <w:rsid w:val="00626B07"/>
    <w:rsid w:val="00627859"/>
    <w:rsid w:val="006317EF"/>
    <w:rsid w:val="00631AB6"/>
    <w:rsid w:val="00631CA1"/>
    <w:rsid w:val="00631D65"/>
    <w:rsid w:val="00634EB2"/>
    <w:rsid w:val="00635072"/>
    <w:rsid w:val="00635630"/>
    <w:rsid w:val="00635E5B"/>
    <w:rsid w:val="00635ECC"/>
    <w:rsid w:val="00636251"/>
    <w:rsid w:val="00636D8A"/>
    <w:rsid w:val="00636DA2"/>
    <w:rsid w:val="0064027B"/>
    <w:rsid w:val="00640345"/>
    <w:rsid w:val="00640CF2"/>
    <w:rsid w:val="0064111B"/>
    <w:rsid w:val="00641B2F"/>
    <w:rsid w:val="006423E5"/>
    <w:rsid w:val="006438A8"/>
    <w:rsid w:val="00644378"/>
    <w:rsid w:val="0064460D"/>
    <w:rsid w:val="006453F6"/>
    <w:rsid w:val="006457B2"/>
    <w:rsid w:val="00646D90"/>
    <w:rsid w:val="00646DBB"/>
    <w:rsid w:val="00647561"/>
    <w:rsid w:val="00650563"/>
    <w:rsid w:val="00650ACE"/>
    <w:rsid w:val="00650C58"/>
    <w:rsid w:val="006514BC"/>
    <w:rsid w:val="00651519"/>
    <w:rsid w:val="00651B0B"/>
    <w:rsid w:val="00652A7C"/>
    <w:rsid w:val="00653879"/>
    <w:rsid w:val="00654876"/>
    <w:rsid w:val="00656569"/>
    <w:rsid w:val="00656598"/>
    <w:rsid w:val="00657AF2"/>
    <w:rsid w:val="00660694"/>
    <w:rsid w:val="00660858"/>
    <w:rsid w:val="0066507A"/>
    <w:rsid w:val="0066562E"/>
    <w:rsid w:val="00665763"/>
    <w:rsid w:val="00666537"/>
    <w:rsid w:val="00667CA8"/>
    <w:rsid w:val="006702A6"/>
    <w:rsid w:val="0067051B"/>
    <w:rsid w:val="00670DCB"/>
    <w:rsid w:val="006743BC"/>
    <w:rsid w:val="0067458E"/>
    <w:rsid w:val="006771CB"/>
    <w:rsid w:val="00677FBC"/>
    <w:rsid w:val="00680AF5"/>
    <w:rsid w:val="00681298"/>
    <w:rsid w:val="00681C67"/>
    <w:rsid w:val="0068294C"/>
    <w:rsid w:val="00684FAB"/>
    <w:rsid w:val="00685211"/>
    <w:rsid w:val="0068536B"/>
    <w:rsid w:val="006860CC"/>
    <w:rsid w:val="0068729C"/>
    <w:rsid w:val="0068751D"/>
    <w:rsid w:val="00687CA5"/>
    <w:rsid w:val="00687FFD"/>
    <w:rsid w:val="006901AF"/>
    <w:rsid w:val="006911DB"/>
    <w:rsid w:val="00693298"/>
    <w:rsid w:val="00694710"/>
    <w:rsid w:val="00695292"/>
    <w:rsid w:val="006967CA"/>
    <w:rsid w:val="00697E01"/>
    <w:rsid w:val="006A024D"/>
    <w:rsid w:val="006A0677"/>
    <w:rsid w:val="006A0D7B"/>
    <w:rsid w:val="006A16B7"/>
    <w:rsid w:val="006A1F7A"/>
    <w:rsid w:val="006A2928"/>
    <w:rsid w:val="006A6E7C"/>
    <w:rsid w:val="006A71AE"/>
    <w:rsid w:val="006A7976"/>
    <w:rsid w:val="006A7CA1"/>
    <w:rsid w:val="006B061E"/>
    <w:rsid w:val="006B09E0"/>
    <w:rsid w:val="006B0B4E"/>
    <w:rsid w:val="006B13F5"/>
    <w:rsid w:val="006B1A50"/>
    <w:rsid w:val="006B1F81"/>
    <w:rsid w:val="006B34AC"/>
    <w:rsid w:val="006B4040"/>
    <w:rsid w:val="006B4416"/>
    <w:rsid w:val="006B6C20"/>
    <w:rsid w:val="006B6E28"/>
    <w:rsid w:val="006B73BD"/>
    <w:rsid w:val="006C0273"/>
    <w:rsid w:val="006C0EB0"/>
    <w:rsid w:val="006C1B63"/>
    <w:rsid w:val="006C1BD5"/>
    <w:rsid w:val="006C2553"/>
    <w:rsid w:val="006C4A53"/>
    <w:rsid w:val="006C5245"/>
    <w:rsid w:val="006C6A40"/>
    <w:rsid w:val="006C6CD7"/>
    <w:rsid w:val="006C7AF5"/>
    <w:rsid w:val="006D07C5"/>
    <w:rsid w:val="006D0B40"/>
    <w:rsid w:val="006D100D"/>
    <w:rsid w:val="006D21DC"/>
    <w:rsid w:val="006D22FF"/>
    <w:rsid w:val="006D2FB8"/>
    <w:rsid w:val="006D4DAE"/>
    <w:rsid w:val="006D5EB0"/>
    <w:rsid w:val="006D65C6"/>
    <w:rsid w:val="006D7BB1"/>
    <w:rsid w:val="006E04D0"/>
    <w:rsid w:val="006E0B57"/>
    <w:rsid w:val="006E19D2"/>
    <w:rsid w:val="006E1D83"/>
    <w:rsid w:val="006E27A5"/>
    <w:rsid w:val="006E291B"/>
    <w:rsid w:val="006E2B13"/>
    <w:rsid w:val="006E3279"/>
    <w:rsid w:val="006E3672"/>
    <w:rsid w:val="006E390D"/>
    <w:rsid w:val="006E68E3"/>
    <w:rsid w:val="006E7706"/>
    <w:rsid w:val="006E7C3B"/>
    <w:rsid w:val="006E7C5E"/>
    <w:rsid w:val="006E7E54"/>
    <w:rsid w:val="006F051B"/>
    <w:rsid w:val="006F0FDD"/>
    <w:rsid w:val="006F3653"/>
    <w:rsid w:val="006F43C0"/>
    <w:rsid w:val="006F6221"/>
    <w:rsid w:val="006F7290"/>
    <w:rsid w:val="006F7578"/>
    <w:rsid w:val="006F7B28"/>
    <w:rsid w:val="00700287"/>
    <w:rsid w:val="00700891"/>
    <w:rsid w:val="00701150"/>
    <w:rsid w:val="007012DE"/>
    <w:rsid w:val="0070167C"/>
    <w:rsid w:val="007017C8"/>
    <w:rsid w:val="007026B9"/>
    <w:rsid w:val="00703145"/>
    <w:rsid w:val="007032DB"/>
    <w:rsid w:val="00704CD7"/>
    <w:rsid w:val="00710786"/>
    <w:rsid w:val="00712DFA"/>
    <w:rsid w:val="00713281"/>
    <w:rsid w:val="00713901"/>
    <w:rsid w:val="00714D24"/>
    <w:rsid w:val="00717818"/>
    <w:rsid w:val="00721CDB"/>
    <w:rsid w:val="00723018"/>
    <w:rsid w:val="007245E9"/>
    <w:rsid w:val="00724CC0"/>
    <w:rsid w:val="00724DD0"/>
    <w:rsid w:val="00726520"/>
    <w:rsid w:val="00727180"/>
    <w:rsid w:val="0072731F"/>
    <w:rsid w:val="0072737C"/>
    <w:rsid w:val="00727D1A"/>
    <w:rsid w:val="00730703"/>
    <w:rsid w:val="0073123A"/>
    <w:rsid w:val="00733333"/>
    <w:rsid w:val="00733AAF"/>
    <w:rsid w:val="007353D0"/>
    <w:rsid w:val="00735568"/>
    <w:rsid w:val="0073575A"/>
    <w:rsid w:val="00735F6E"/>
    <w:rsid w:val="00741B5D"/>
    <w:rsid w:val="00741C0B"/>
    <w:rsid w:val="0074313A"/>
    <w:rsid w:val="007436DD"/>
    <w:rsid w:val="007448ED"/>
    <w:rsid w:val="00744B9A"/>
    <w:rsid w:val="007453F0"/>
    <w:rsid w:val="00745A0D"/>
    <w:rsid w:val="00746161"/>
    <w:rsid w:val="00746321"/>
    <w:rsid w:val="00746B45"/>
    <w:rsid w:val="00747A44"/>
    <w:rsid w:val="00747CCB"/>
    <w:rsid w:val="00751301"/>
    <w:rsid w:val="00751596"/>
    <w:rsid w:val="0075210A"/>
    <w:rsid w:val="007529EE"/>
    <w:rsid w:val="00753329"/>
    <w:rsid w:val="007543B9"/>
    <w:rsid w:val="00754CBD"/>
    <w:rsid w:val="0075532B"/>
    <w:rsid w:val="0075549B"/>
    <w:rsid w:val="00755544"/>
    <w:rsid w:val="00757099"/>
    <w:rsid w:val="007606D4"/>
    <w:rsid w:val="00761CC6"/>
    <w:rsid w:val="007639CE"/>
    <w:rsid w:val="0076581A"/>
    <w:rsid w:val="00765B5D"/>
    <w:rsid w:val="00765BF4"/>
    <w:rsid w:val="00766378"/>
    <w:rsid w:val="0076752E"/>
    <w:rsid w:val="00770A8F"/>
    <w:rsid w:val="0077139A"/>
    <w:rsid w:val="00771C1D"/>
    <w:rsid w:val="00771EB2"/>
    <w:rsid w:val="0077287E"/>
    <w:rsid w:val="007734E2"/>
    <w:rsid w:val="00773F79"/>
    <w:rsid w:val="00774419"/>
    <w:rsid w:val="00774612"/>
    <w:rsid w:val="00774AAB"/>
    <w:rsid w:val="007750E5"/>
    <w:rsid w:val="00775520"/>
    <w:rsid w:val="007755FD"/>
    <w:rsid w:val="00775E12"/>
    <w:rsid w:val="007763E1"/>
    <w:rsid w:val="007769D7"/>
    <w:rsid w:val="00776A23"/>
    <w:rsid w:val="00782BD5"/>
    <w:rsid w:val="007839E0"/>
    <w:rsid w:val="00783D59"/>
    <w:rsid w:val="00783F45"/>
    <w:rsid w:val="007841BD"/>
    <w:rsid w:val="00784399"/>
    <w:rsid w:val="0078442E"/>
    <w:rsid w:val="0078481C"/>
    <w:rsid w:val="00784981"/>
    <w:rsid w:val="00784AFC"/>
    <w:rsid w:val="00784D26"/>
    <w:rsid w:val="0078532D"/>
    <w:rsid w:val="00785AE0"/>
    <w:rsid w:val="00786C57"/>
    <w:rsid w:val="00787343"/>
    <w:rsid w:val="00787B73"/>
    <w:rsid w:val="0079012F"/>
    <w:rsid w:val="007907EF"/>
    <w:rsid w:val="00790FA8"/>
    <w:rsid w:val="007925AB"/>
    <w:rsid w:val="00795610"/>
    <w:rsid w:val="00796887"/>
    <w:rsid w:val="007974E6"/>
    <w:rsid w:val="007A08B9"/>
    <w:rsid w:val="007A1079"/>
    <w:rsid w:val="007A1FA4"/>
    <w:rsid w:val="007A216D"/>
    <w:rsid w:val="007A2D46"/>
    <w:rsid w:val="007A30F5"/>
    <w:rsid w:val="007A4F42"/>
    <w:rsid w:val="007A5475"/>
    <w:rsid w:val="007A5BE6"/>
    <w:rsid w:val="007A6B20"/>
    <w:rsid w:val="007A795B"/>
    <w:rsid w:val="007A7CEA"/>
    <w:rsid w:val="007B2AA3"/>
    <w:rsid w:val="007B5DAC"/>
    <w:rsid w:val="007B7342"/>
    <w:rsid w:val="007B7F2D"/>
    <w:rsid w:val="007C003C"/>
    <w:rsid w:val="007C1D9D"/>
    <w:rsid w:val="007C280F"/>
    <w:rsid w:val="007C4480"/>
    <w:rsid w:val="007C4BF8"/>
    <w:rsid w:val="007C5AA4"/>
    <w:rsid w:val="007C69A2"/>
    <w:rsid w:val="007C69F6"/>
    <w:rsid w:val="007C7CB1"/>
    <w:rsid w:val="007D070A"/>
    <w:rsid w:val="007D106E"/>
    <w:rsid w:val="007D1EEE"/>
    <w:rsid w:val="007D236A"/>
    <w:rsid w:val="007D2C08"/>
    <w:rsid w:val="007D370F"/>
    <w:rsid w:val="007D3DDD"/>
    <w:rsid w:val="007D49C8"/>
    <w:rsid w:val="007D52A4"/>
    <w:rsid w:val="007D5AF1"/>
    <w:rsid w:val="007D645E"/>
    <w:rsid w:val="007D73AB"/>
    <w:rsid w:val="007D7E26"/>
    <w:rsid w:val="007E03B7"/>
    <w:rsid w:val="007E07CC"/>
    <w:rsid w:val="007E09E2"/>
    <w:rsid w:val="007E0ED2"/>
    <w:rsid w:val="007E1109"/>
    <w:rsid w:val="007E2323"/>
    <w:rsid w:val="007E3829"/>
    <w:rsid w:val="007E570D"/>
    <w:rsid w:val="007E5B94"/>
    <w:rsid w:val="007E6189"/>
    <w:rsid w:val="007E6B9D"/>
    <w:rsid w:val="007E780F"/>
    <w:rsid w:val="007F012B"/>
    <w:rsid w:val="007F03D7"/>
    <w:rsid w:val="007F181A"/>
    <w:rsid w:val="007F1E65"/>
    <w:rsid w:val="007F27B7"/>
    <w:rsid w:val="007F2D47"/>
    <w:rsid w:val="007F4185"/>
    <w:rsid w:val="007F43E9"/>
    <w:rsid w:val="007F4578"/>
    <w:rsid w:val="007F6240"/>
    <w:rsid w:val="007F64BC"/>
    <w:rsid w:val="007F657C"/>
    <w:rsid w:val="007F69DD"/>
    <w:rsid w:val="007F6DCF"/>
    <w:rsid w:val="007F7613"/>
    <w:rsid w:val="007F76C8"/>
    <w:rsid w:val="008001D3"/>
    <w:rsid w:val="008014B8"/>
    <w:rsid w:val="0080182B"/>
    <w:rsid w:val="00802039"/>
    <w:rsid w:val="00802D73"/>
    <w:rsid w:val="00803362"/>
    <w:rsid w:val="00803707"/>
    <w:rsid w:val="00810F5E"/>
    <w:rsid w:val="0081121A"/>
    <w:rsid w:val="0081208D"/>
    <w:rsid w:val="0081211F"/>
    <w:rsid w:val="00812830"/>
    <w:rsid w:val="00812BED"/>
    <w:rsid w:val="00813F52"/>
    <w:rsid w:val="00814435"/>
    <w:rsid w:val="008157CD"/>
    <w:rsid w:val="0081728C"/>
    <w:rsid w:val="00821500"/>
    <w:rsid w:val="00821992"/>
    <w:rsid w:val="00821C3C"/>
    <w:rsid w:val="0082227E"/>
    <w:rsid w:val="00822FA0"/>
    <w:rsid w:val="00824BEF"/>
    <w:rsid w:val="008251A2"/>
    <w:rsid w:val="00825A0E"/>
    <w:rsid w:val="008268F2"/>
    <w:rsid w:val="0082764B"/>
    <w:rsid w:val="008278E5"/>
    <w:rsid w:val="00831659"/>
    <w:rsid w:val="00831E8F"/>
    <w:rsid w:val="0083203A"/>
    <w:rsid w:val="0083335F"/>
    <w:rsid w:val="008343A0"/>
    <w:rsid w:val="0083448C"/>
    <w:rsid w:val="00834681"/>
    <w:rsid w:val="008347A4"/>
    <w:rsid w:val="008358DC"/>
    <w:rsid w:val="00835E8F"/>
    <w:rsid w:val="008409DE"/>
    <w:rsid w:val="00841311"/>
    <w:rsid w:val="00841C63"/>
    <w:rsid w:val="00842DBA"/>
    <w:rsid w:val="00842E13"/>
    <w:rsid w:val="00843145"/>
    <w:rsid w:val="00845121"/>
    <w:rsid w:val="00845498"/>
    <w:rsid w:val="008476D4"/>
    <w:rsid w:val="00847B22"/>
    <w:rsid w:val="00850DD2"/>
    <w:rsid w:val="00850EF7"/>
    <w:rsid w:val="0085126A"/>
    <w:rsid w:val="00851636"/>
    <w:rsid w:val="00851694"/>
    <w:rsid w:val="008521A5"/>
    <w:rsid w:val="0085239D"/>
    <w:rsid w:val="008532E3"/>
    <w:rsid w:val="00853893"/>
    <w:rsid w:val="008551C5"/>
    <w:rsid w:val="00855C31"/>
    <w:rsid w:val="008564C9"/>
    <w:rsid w:val="00856ADF"/>
    <w:rsid w:val="00856C95"/>
    <w:rsid w:val="0085713B"/>
    <w:rsid w:val="0085717A"/>
    <w:rsid w:val="008615C6"/>
    <w:rsid w:val="008618E1"/>
    <w:rsid w:val="0086468B"/>
    <w:rsid w:val="00865F3E"/>
    <w:rsid w:val="008671C3"/>
    <w:rsid w:val="00870896"/>
    <w:rsid w:val="00870EA4"/>
    <w:rsid w:val="008713B5"/>
    <w:rsid w:val="00871EEF"/>
    <w:rsid w:val="00872AF6"/>
    <w:rsid w:val="00872CA6"/>
    <w:rsid w:val="008736D8"/>
    <w:rsid w:val="008763FF"/>
    <w:rsid w:val="00877C6A"/>
    <w:rsid w:val="00880E82"/>
    <w:rsid w:val="008813B6"/>
    <w:rsid w:val="008815BF"/>
    <w:rsid w:val="008815EE"/>
    <w:rsid w:val="00883BA2"/>
    <w:rsid w:val="00885F50"/>
    <w:rsid w:val="00885FC5"/>
    <w:rsid w:val="00886CEA"/>
    <w:rsid w:val="00887232"/>
    <w:rsid w:val="00890429"/>
    <w:rsid w:val="008911E1"/>
    <w:rsid w:val="0089133E"/>
    <w:rsid w:val="00893EF1"/>
    <w:rsid w:val="00894F9D"/>
    <w:rsid w:val="00894FCB"/>
    <w:rsid w:val="008A0430"/>
    <w:rsid w:val="008A0D39"/>
    <w:rsid w:val="008A31AF"/>
    <w:rsid w:val="008A3DD9"/>
    <w:rsid w:val="008A66AD"/>
    <w:rsid w:val="008A6B33"/>
    <w:rsid w:val="008A6CFC"/>
    <w:rsid w:val="008A7135"/>
    <w:rsid w:val="008A730B"/>
    <w:rsid w:val="008B0252"/>
    <w:rsid w:val="008B0742"/>
    <w:rsid w:val="008B12A4"/>
    <w:rsid w:val="008B3A57"/>
    <w:rsid w:val="008B4C8C"/>
    <w:rsid w:val="008B4D28"/>
    <w:rsid w:val="008B58F3"/>
    <w:rsid w:val="008B65FF"/>
    <w:rsid w:val="008B6CE9"/>
    <w:rsid w:val="008B7BF2"/>
    <w:rsid w:val="008C03BA"/>
    <w:rsid w:val="008C0420"/>
    <w:rsid w:val="008C04AF"/>
    <w:rsid w:val="008C0580"/>
    <w:rsid w:val="008C0669"/>
    <w:rsid w:val="008C3E49"/>
    <w:rsid w:val="008C4286"/>
    <w:rsid w:val="008C42E8"/>
    <w:rsid w:val="008C45CF"/>
    <w:rsid w:val="008C5FEA"/>
    <w:rsid w:val="008C6539"/>
    <w:rsid w:val="008C6986"/>
    <w:rsid w:val="008C6E4F"/>
    <w:rsid w:val="008D11ED"/>
    <w:rsid w:val="008D39FC"/>
    <w:rsid w:val="008D4186"/>
    <w:rsid w:val="008D4B78"/>
    <w:rsid w:val="008D583B"/>
    <w:rsid w:val="008D63B4"/>
    <w:rsid w:val="008D6F75"/>
    <w:rsid w:val="008E071C"/>
    <w:rsid w:val="008E0809"/>
    <w:rsid w:val="008E1429"/>
    <w:rsid w:val="008E23A5"/>
    <w:rsid w:val="008E2F2C"/>
    <w:rsid w:val="008E4FB9"/>
    <w:rsid w:val="008E61EC"/>
    <w:rsid w:val="008E6379"/>
    <w:rsid w:val="008E68D8"/>
    <w:rsid w:val="008E722A"/>
    <w:rsid w:val="008E7F73"/>
    <w:rsid w:val="008E7F75"/>
    <w:rsid w:val="008F0200"/>
    <w:rsid w:val="008F1FD5"/>
    <w:rsid w:val="008F20F0"/>
    <w:rsid w:val="008F2B5D"/>
    <w:rsid w:val="008F764A"/>
    <w:rsid w:val="008F76CA"/>
    <w:rsid w:val="009006D6"/>
    <w:rsid w:val="00900965"/>
    <w:rsid w:val="00902486"/>
    <w:rsid w:val="009028FA"/>
    <w:rsid w:val="00902DC9"/>
    <w:rsid w:val="00902FD1"/>
    <w:rsid w:val="00903B73"/>
    <w:rsid w:val="009056FF"/>
    <w:rsid w:val="00905919"/>
    <w:rsid w:val="00905F82"/>
    <w:rsid w:val="009060CD"/>
    <w:rsid w:val="00906351"/>
    <w:rsid w:val="009107D6"/>
    <w:rsid w:val="009123FC"/>
    <w:rsid w:val="00914C73"/>
    <w:rsid w:val="0091653F"/>
    <w:rsid w:val="00916BAB"/>
    <w:rsid w:val="009170FF"/>
    <w:rsid w:val="00917B59"/>
    <w:rsid w:val="00917C91"/>
    <w:rsid w:val="00920EB0"/>
    <w:rsid w:val="00921B34"/>
    <w:rsid w:val="00922044"/>
    <w:rsid w:val="00923DDF"/>
    <w:rsid w:val="00924639"/>
    <w:rsid w:val="00925802"/>
    <w:rsid w:val="00926EB8"/>
    <w:rsid w:val="0092716E"/>
    <w:rsid w:val="00927175"/>
    <w:rsid w:val="00927E4B"/>
    <w:rsid w:val="0093010C"/>
    <w:rsid w:val="00931A8C"/>
    <w:rsid w:val="00933045"/>
    <w:rsid w:val="00935582"/>
    <w:rsid w:val="00935984"/>
    <w:rsid w:val="009372FB"/>
    <w:rsid w:val="0093798F"/>
    <w:rsid w:val="00940713"/>
    <w:rsid w:val="009426BE"/>
    <w:rsid w:val="0094288C"/>
    <w:rsid w:val="00943BBA"/>
    <w:rsid w:val="00944887"/>
    <w:rsid w:val="009448B8"/>
    <w:rsid w:val="00944B4E"/>
    <w:rsid w:val="00944D03"/>
    <w:rsid w:val="00945276"/>
    <w:rsid w:val="009475EC"/>
    <w:rsid w:val="009502B0"/>
    <w:rsid w:val="0095118E"/>
    <w:rsid w:val="009518CC"/>
    <w:rsid w:val="0095468B"/>
    <w:rsid w:val="00954CF0"/>
    <w:rsid w:val="00954FA5"/>
    <w:rsid w:val="00955507"/>
    <w:rsid w:val="00955D73"/>
    <w:rsid w:val="009572C2"/>
    <w:rsid w:val="0096038A"/>
    <w:rsid w:val="009606F8"/>
    <w:rsid w:val="00961848"/>
    <w:rsid w:val="0096233B"/>
    <w:rsid w:val="0096311F"/>
    <w:rsid w:val="009633FB"/>
    <w:rsid w:val="0096356D"/>
    <w:rsid w:val="009637C1"/>
    <w:rsid w:val="00964C10"/>
    <w:rsid w:val="0096575B"/>
    <w:rsid w:val="009660D1"/>
    <w:rsid w:val="0096697C"/>
    <w:rsid w:val="00967370"/>
    <w:rsid w:val="009674D1"/>
    <w:rsid w:val="009676CF"/>
    <w:rsid w:val="0097001D"/>
    <w:rsid w:val="009740BC"/>
    <w:rsid w:val="00974202"/>
    <w:rsid w:val="00975249"/>
    <w:rsid w:val="00975B44"/>
    <w:rsid w:val="009761DE"/>
    <w:rsid w:val="009764DF"/>
    <w:rsid w:val="0097705B"/>
    <w:rsid w:val="00977202"/>
    <w:rsid w:val="0097790D"/>
    <w:rsid w:val="00980425"/>
    <w:rsid w:val="00980645"/>
    <w:rsid w:val="0098183A"/>
    <w:rsid w:val="00981A40"/>
    <w:rsid w:val="00982390"/>
    <w:rsid w:val="009824E8"/>
    <w:rsid w:val="009836DD"/>
    <w:rsid w:val="00983A5B"/>
    <w:rsid w:val="00983B6B"/>
    <w:rsid w:val="00983D4D"/>
    <w:rsid w:val="0099007A"/>
    <w:rsid w:val="009903AB"/>
    <w:rsid w:val="009908CB"/>
    <w:rsid w:val="0099118C"/>
    <w:rsid w:val="00991367"/>
    <w:rsid w:val="00992BC5"/>
    <w:rsid w:val="009935D6"/>
    <w:rsid w:val="00993C21"/>
    <w:rsid w:val="00993F93"/>
    <w:rsid w:val="00995D40"/>
    <w:rsid w:val="00997B3C"/>
    <w:rsid w:val="009A1590"/>
    <w:rsid w:val="009A29CF"/>
    <w:rsid w:val="009A3982"/>
    <w:rsid w:val="009A3D38"/>
    <w:rsid w:val="009A3E2B"/>
    <w:rsid w:val="009A51B5"/>
    <w:rsid w:val="009A5452"/>
    <w:rsid w:val="009B0CBE"/>
    <w:rsid w:val="009B12A7"/>
    <w:rsid w:val="009B2075"/>
    <w:rsid w:val="009B35BD"/>
    <w:rsid w:val="009B4595"/>
    <w:rsid w:val="009B45F1"/>
    <w:rsid w:val="009B4E5A"/>
    <w:rsid w:val="009B52D4"/>
    <w:rsid w:val="009B71B6"/>
    <w:rsid w:val="009B7609"/>
    <w:rsid w:val="009C12F6"/>
    <w:rsid w:val="009C16E8"/>
    <w:rsid w:val="009C2984"/>
    <w:rsid w:val="009C371A"/>
    <w:rsid w:val="009C38C1"/>
    <w:rsid w:val="009C4087"/>
    <w:rsid w:val="009C771B"/>
    <w:rsid w:val="009D06C3"/>
    <w:rsid w:val="009D1484"/>
    <w:rsid w:val="009D1816"/>
    <w:rsid w:val="009D1D21"/>
    <w:rsid w:val="009D2976"/>
    <w:rsid w:val="009D2D95"/>
    <w:rsid w:val="009D3438"/>
    <w:rsid w:val="009D5D5C"/>
    <w:rsid w:val="009D6363"/>
    <w:rsid w:val="009D63B3"/>
    <w:rsid w:val="009D6890"/>
    <w:rsid w:val="009E16FE"/>
    <w:rsid w:val="009E1939"/>
    <w:rsid w:val="009E3755"/>
    <w:rsid w:val="009E5071"/>
    <w:rsid w:val="009E727F"/>
    <w:rsid w:val="009F03F9"/>
    <w:rsid w:val="009F0479"/>
    <w:rsid w:val="009F0CEF"/>
    <w:rsid w:val="009F10E1"/>
    <w:rsid w:val="009F13F6"/>
    <w:rsid w:val="009F2344"/>
    <w:rsid w:val="009F2736"/>
    <w:rsid w:val="009F2742"/>
    <w:rsid w:val="009F3E09"/>
    <w:rsid w:val="009F4ABB"/>
    <w:rsid w:val="009F536B"/>
    <w:rsid w:val="009F59FB"/>
    <w:rsid w:val="009F685F"/>
    <w:rsid w:val="009F6C36"/>
    <w:rsid w:val="009F73AF"/>
    <w:rsid w:val="009F7AA2"/>
    <w:rsid w:val="009F7AE4"/>
    <w:rsid w:val="00A002B2"/>
    <w:rsid w:val="00A006AD"/>
    <w:rsid w:val="00A0108D"/>
    <w:rsid w:val="00A012BD"/>
    <w:rsid w:val="00A0212E"/>
    <w:rsid w:val="00A03511"/>
    <w:rsid w:val="00A04593"/>
    <w:rsid w:val="00A05841"/>
    <w:rsid w:val="00A06074"/>
    <w:rsid w:val="00A0615B"/>
    <w:rsid w:val="00A0751D"/>
    <w:rsid w:val="00A07A03"/>
    <w:rsid w:val="00A103F7"/>
    <w:rsid w:val="00A1112E"/>
    <w:rsid w:val="00A139F5"/>
    <w:rsid w:val="00A13B9A"/>
    <w:rsid w:val="00A14C7D"/>
    <w:rsid w:val="00A15107"/>
    <w:rsid w:val="00A15950"/>
    <w:rsid w:val="00A16760"/>
    <w:rsid w:val="00A17071"/>
    <w:rsid w:val="00A17CCF"/>
    <w:rsid w:val="00A17D03"/>
    <w:rsid w:val="00A20474"/>
    <w:rsid w:val="00A20EFF"/>
    <w:rsid w:val="00A2175D"/>
    <w:rsid w:val="00A21EF5"/>
    <w:rsid w:val="00A22507"/>
    <w:rsid w:val="00A22A7B"/>
    <w:rsid w:val="00A2300A"/>
    <w:rsid w:val="00A24C18"/>
    <w:rsid w:val="00A25480"/>
    <w:rsid w:val="00A25666"/>
    <w:rsid w:val="00A26410"/>
    <w:rsid w:val="00A264C3"/>
    <w:rsid w:val="00A268B0"/>
    <w:rsid w:val="00A26A1A"/>
    <w:rsid w:val="00A30D49"/>
    <w:rsid w:val="00A30DC9"/>
    <w:rsid w:val="00A32072"/>
    <w:rsid w:val="00A337BC"/>
    <w:rsid w:val="00A33968"/>
    <w:rsid w:val="00A343BB"/>
    <w:rsid w:val="00A35D1C"/>
    <w:rsid w:val="00A36015"/>
    <w:rsid w:val="00A4057E"/>
    <w:rsid w:val="00A40AD1"/>
    <w:rsid w:val="00A40B0E"/>
    <w:rsid w:val="00A40DF1"/>
    <w:rsid w:val="00A41705"/>
    <w:rsid w:val="00A418D3"/>
    <w:rsid w:val="00A43615"/>
    <w:rsid w:val="00A45013"/>
    <w:rsid w:val="00A452D6"/>
    <w:rsid w:val="00A46A57"/>
    <w:rsid w:val="00A512CF"/>
    <w:rsid w:val="00A51E28"/>
    <w:rsid w:val="00A52E52"/>
    <w:rsid w:val="00A53181"/>
    <w:rsid w:val="00A5332B"/>
    <w:rsid w:val="00A55006"/>
    <w:rsid w:val="00A55958"/>
    <w:rsid w:val="00A56109"/>
    <w:rsid w:val="00A56289"/>
    <w:rsid w:val="00A56D7A"/>
    <w:rsid w:val="00A57955"/>
    <w:rsid w:val="00A57C67"/>
    <w:rsid w:val="00A57DCB"/>
    <w:rsid w:val="00A6136B"/>
    <w:rsid w:val="00A61465"/>
    <w:rsid w:val="00A61ADA"/>
    <w:rsid w:val="00A62219"/>
    <w:rsid w:val="00A62DE0"/>
    <w:rsid w:val="00A63B67"/>
    <w:rsid w:val="00A656EA"/>
    <w:rsid w:val="00A673E2"/>
    <w:rsid w:val="00A67D99"/>
    <w:rsid w:val="00A67FFC"/>
    <w:rsid w:val="00A70CA4"/>
    <w:rsid w:val="00A71E10"/>
    <w:rsid w:val="00A72151"/>
    <w:rsid w:val="00A7237A"/>
    <w:rsid w:val="00A73514"/>
    <w:rsid w:val="00A75648"/>
    <w:rsid w:val="00A77442"/>
    <w:rsid w:val="00A77CDE"/>
    <w:rsid w:val="00A80501"/>
    <w:rsid w:val="00A81A9A"/>
    <w:rsid w:val="00A81FD7"/>
    <w:rsid w:val="00A821D2"/>
    <w:rsid w:val="00A85EFD"/>
    <w:rsid w:val="00A85FDF"/>
    <w:rsid w:val="00A86B9F"/>
    <w:rsid w:val="00A91340"/>
    <w:rsid w:val="00A927E7"/>
    <w:rsid w:val="00A934F0"/>
    <w:rsid w:val="00A93B2F"/>
    <w:rsid w:val="00A954C6"/>
    <w:rsid w:val="00A95A5D"/>
    <w:rsid w:val="00A96355"/>
    <w:rsid w:val="00A964AA"/>
    <w:rsid w:val="00A96AE2"/>
    <w:rsid w:val="00A977E4"/>
    <w:rsid w:val="00AA043E"/>
    <w:rsid w:val="00AA39ED"/>
    <w:rsid w:val="00AA44B2"/>
    <w:rsid w:val="00AA54F2"/>
    <w:rsid w:val="00AA78A8"/>
    <w:rsid w:val="00AB0791"/>
    <w:rsid w:val="00AB0D23"/>
    <w:rsid w:val="00AB0FD8"/>
    <w:rsid w:val="00AB1155"/>
    <w:rsid w:val="00AB14F7"/>
    <w:rsid w:val="00AB25E8"/>
    <w:rsid w:val="00AB2F23"/>
    <w:rsid w:val="00AB31DC"/>
    <w:rsid w:val="00AB687B"/>
    <w:rsid w:val="00AB7C6A"/>
    <w:rsid w:val="00AC07D1"/>
    <w:rsid w:val="00AC1722"/>
    <w:rsid w:val="00AC2152"/>
    <w:rsid w:val="00AC23F3"/>
    <w:rsid w:val="00AC3CB0"/>
    <w:rsid w:val="00AC47A1"/>
    <w:rsid w:val="00AC4EB1"/>
    <w:rsid w:val="00AC6202"/>
    <w:rsid w:val="00AC6EF1"/>
    <w:rsid w:val="00AC71AF"/>
    <w:rsid w:val="00AC7B2A"/>
    <w:rsid w:val="00AD0CF7"/>
    <w:rsid w:val="00AD0DAF"/>
    <w:rsid w:val="00AD1DE0"/>
    <w:rsid w:val="00AD3B24"/>
    <w:rsid w:val="00AD4087"/>
    <w:rsid w:val="00AD5352"/>
    <w:rsid w:val="00AD5D01"/>
    <w:rsid w:val="00AD6FCE"/>
    <w:rsid w:val="00AE14C7"/>
    <w:rsid w:val="00AE1CA5"/>
    <w:rsid w:val="00AE6CD6"/>
    <w:rsid w:val="00AE7670"/>
    <w:rsid w:val="00AE797B"/>
    <w:rsid w:val="00AF0E41"/>
    <w:rsid w:val="00AF17B8"/>
    <w:rsid w:val="00AF1940"/>
    <w:rsid w:val="00AF1D39"/>
    <w:rsid w:val="00AF1FC5"/>
    <w:rsid w:val="00AF2F90"/>
    <w:rsid w:val="00AF41FE"/>
    <w:rsid w:val="00AF4E6A"/>
    <w:rsid w:val="00AF65A2"/>
    <w:rsid w:val="00B02E47"/>
    <w:rsid w:val="00B05A18"/>
    <w:rsid w:val="00B05ADA"/>
    <w:rsid w:val="00B0797D"/>
    <w:rsid w:val="00B11A2A"/>
    <w:rsid w:val="00B13141"/>
    <w:rsid w:val="00B13DBC"/>
    <w:rsid w:val="00B153F7"/>
    <w:rsid w:val="00B1663A"/>
    <w:rsid w:val="00B17F4C"/>
    <w:rsid w:val="00B23F67"/>
    <w:rsid w:val="00B2440E"/>
    <w:rsid w:val="00B24701"/>
    <w:rsid w:val="00B248D7"/>
    <w:rsid w:val="00B24DED"/>
    <w:rsid w:val="00B26433"/>
    <w:rsid w:val="00B270E1"/>
    <w:rsid w:val="00B271F6"/>
    <w:rsid w:val="00B2776D"/>
    <w:rsid w:val="00B311DF"/>
    <w:rsid w:val="00B334C4"/>
    <w:rsid w:val="00B358FF"/>
    <w:rsid w:val="00B36747"/>
    <w:rsid w:val="00B377BE"/>
    <w:rsid w:val="00B404BA"/>
    <w:rsid w:val="00B4176F"/>
    <w:rsid w:val="00B41B27"/>
    <w:rsid w:val="00B41C11"/>
    <w:rsid w:val="00B435C5"/>
    <w:rsid w:val="00B44EA7"/>
    <w:rsid w:val="00B45C30"/>
    <w:rsid w:val="00B45CE5"/>
    <w:rsid w:val="00B45E42"/>
    <w:rsid w:val="00B47338"/>
    <w:rsid w:val="00B47E8C"/>
    <w:rsid w:val="00B47F71"/>
    <w:rsid w:val="00B50C4C"/>
    <w:rsid w:val="00B515F2"/>
    <w:rsid w:val="00B51DE9"/>
    <w:rsid w:val="00B52353"/>
    <w:rsid w:val="00B53A19"/>
    <w:rsid w:val="00B54206"/>
    <w:rsid w:val="00B54720"/>
    <w:rsid w:val="00B55BFA"/>
    <w:rsid w:val="00B5650F"/>
    <w:rsid w:val="00B5653E"/>
    <w:rsid w:val="00B5689B"/>
    <w:rsid w:val="00B571D7"/>
    <w:rsid w:val="00B57816"/>
    <w:rsid w:val="00B61697"/>
    <w:rsid w:val="00B62D85"/>
    <w:rsid w:val="00B63A78"/>
    <w:rsid w:val="00B65567"/>
    <w:rsid w:val="00B661CF"/>
    <w:rsid w:val="00B66763"/>
    <w:rsid w:val="00B66DF5"/>
    <w:rsid w:val="00B70214"/>
    <w:rsid w:val="00B71EFB"/>
    <w:rsid w:val="00B720DB"/>
    <w:rsid w:val="00B724BF"/>
    <w:rsid w:val="00B75488"/>
    <w:rsid w:val="00B75677"/>
    <w:rsid w:val="00B76161"/>
    <w:rsid w:val="00B7673B"/>
    <w:rsid w:val="00B767A9"/>
    <w:rsid w:val="00B775B5"/>
    <w:rsid w:val="00B806C1"/>
    <w:rsid w:val="00B80CF0"/>
    <w:rsid w:val="00B81E68"/>
    <w:rsid w:val="00B82574"/>
    <w:rsid w:val="00B825A8"/>
    <w:rsid w:val="00B85A7F"/>
    <w:rsid w:val="00B86422"/>
    <w:rsid w:val="00B872DF"/>
    <w:rsid w:val="00B90431"/>
    <w:rsid w:val="00B90749"/>
    <w:rsid w:val="00B91C86"/>
    <w:rsid w:val="00B92FDF"/>
    <w:rsid w:val="00B93E5D"/>
    <w:rsid w:val="00B95CE6"/>
    <w:rsid w:val="00B9689C"/>
    <w:rsid w:val="00B96EE7"/>
    <w:rsid w:val="00B970F8"/>
    <w:rsid w:val="00B97A81"/>
    <w:rsid w:val="00B97D1F"/>
    <w:rsid w:val="00B97D27"/>
    <w:rsid w:val="00BA1E9A"/>
    <w:rsid w:val="00BA229C"/>
    <w:rsid w:val="00BA2376"/>
    <w:rsid w:val="00BA25B2"/>
    <w:rsid w:val="00BA2877"/>
    <w:rsid w:val="00BA2E4B"/>
    <w:rsid w:val="00BA3A24"/>
    <w:rsid w:val="00BA3F02"/>
    <w:rsid w:val="00BA41FD"/>
    <w:rsid w:val="00BA551C"/>
    <w:rsid w:val="00BA5A18"/>
    <w:rsid w:val="00BA609A"/>
    <w:rsid w:val="00BA6234"/>
    <w:rsid w:val="00BA629B"/>
    <w:rsid w:val="00BA7408"/>
    <w:rsid w:val="00BA7B80"/>
    <w:rsid w:val="00BB1B89"/>
    <w:rsid w:val="00BB4AB4"/>
    <w:rsid w:val="00BB55B4"/>
    <w:rsid w:val="00BB5C83"/>
    <w:rsid w:val="00BB615E"/>
    <w:rsid w:val="00BB73F2"/>
    <w:rsid w:val="00BB752E"/>
    <w:rsid w:val="00BB79CB"/>
    <w:rsid w:val="00BC0819"/>
    <w:rsid w:val="00BC304D"/>
    <w:rsid w:val="00BC35F1"/>
    <w:rsid w:val="00BC519F"/>
    <w:rsid w:val="00BC54F4"/>
    <w:rsid w:val="00BC67D7"/>
    <w:rsid w:val="00BC7266"/>
    <w:rsid w:val="00BC7D05"/>
    <w:rsid w:val="00BD010E"/>
    <w:rsid w:val="00BD0D92"/>
    <w:rsid w:val="00BD3759"/>
    <w:rsid w:val="00BD38C1"/>
    <w:rsid w:val="00BD47A1"/>
    <w:rsid w:val="00BD4971"/>
    <w:rsid w:val="00BD6D6E"/>
    <w:rsid w:val="00BE0CB9"/>
    <w:rsid w:val="00BE1BF8"/>
    <w:rsid w:val="00BE2789"/>
    <w:rsid w:val="00BE2C4B"/>
    <w:rsid w:val="00BE5090"/>
    <w:rsid w:val="00BE57CA"/>
    <w:rsid w:val="00BE6F4F"/>
    <w:rsid w:val="00BF00F7"/>
    <w:rsid w:val="00BF29FD"/>
    <w:rsid w:val="00BF321E"/>
    <w:rsid w:val="00BF39E1"/>
    <w:rsid w:val="00BF54DC"/>
    <w:rsid w:val="00BF5ABE"/>
    <w:rsid w:val="00BF69A1"/>
    <w:rsid w:val="00C015A4"/>
    <w:rsid w:val="00C01C76"/>
    <w:rsid w:val="00C0424A"/>
    <w:rsid w:val="00C055B0"/>
    <w:rsid w:val="00C0592E"/>
    <w:rsid w:val="00C069D3"/>
    <w:rsid w:val="00C06B4F"/>
    <w:rsid w:val="00C10CA2"/>
    <w:rsid w:val="00C11145"/>
    <w:rsid w:val="00C11C19"/>
    <w:rsid w:val="00C12F08"/>
    <w:rsid w:val="00C13B72"/>
    <w:rsid w:val="00C13CCE"/>
    <w:rsid w:val="00C14207"/>
    <w:rsid w:val="00C14773"/>
    <w:rsid w:val="00C1508D"/>
    <w:rsid w:val="00C15186"/>
    <w:rsid w:val="00C156EE"/>
    <w:rsid w:val="00C16F17"/>
    <w:rsid w:val="00C172A9"/>
    <w:rsid w:val="00C175DE"/>
    <w:rsid w:val="00C17A24"/>
    <w:rsid w:val="00C2149E"/>
    <w:rsid w:val="00C22293"/>
    <w:rsid w:val="00C23210"/>
    <w:rsid w:val="00C2383A"/>
    <w:rsid w:val="00C24A85"/>
    <w:rsid w:val="00C24DD0"/>
    <w:rsid w:val="00C25E64"/>
    <w:rsid w:val="00C26CFC"/>
    <w:rsid w:val="00C26E6F"/>
    <w:rsid w:val="00C27376"/>
    <w:rsid w:val="00C27BC2"/>
    <w:rsid w:val="00C3008A"/>
    <w:rsid w:val="00C305B7"/>
    <w:rsid w:val="00C32079"/>
    <w:rsid w:val="00C34439"/>
    <w:rsid w:val="00C34863"/>
    <w:rsid w:val="00C3524D"/>
    <w:rsid w:val="00C35E18"/>
    <w:rsid w:val="00C36948"/>
    <w:rsid w:val="00C36D9F"/>
    <w:rsid w:val="00C412C4"/>
    <w:rsid w:val="00C4356E"/>
    <w:rsid w:val="00C43A38"/>
    <w:rsid w:val="00C44C96"/>
    <w:rsid w:val="00C4602A"/>
    <w:rsid w:val="00C47831"/>
    <w:rsid w:val="00C500DC"/>
    <w:rsid w:val="00C502B3"/>
    <w:rsid w:val="00C5130E"/>
    <w:rsid w:val="00C51DE9"/>
    <w:rsid w:val="00C52C7A"/>
    <w:rsid w:val="00C5325E"/>
    <w:rsid w:val="00C53F77"/>
    <w:rsid w:val="00C54352"/>
    <w:rsid w:val="00C55290"/>
    <w:rsid w:val="00C568F6"/>
    <w:rsid w:val="00C56ACD"/>
    <w:rsid w:val="00C5726C"/>
    <w:rsid w:val="00C600EA"/>
    <w:rsid w:val="00C601F7"/>
    <w:rsid w:val="00C6044D"/>
    <w:rsid w:val="00C60E2A"/>
    <w:rsid w:val="00C61225"/>
    <w:rsid w:val="00C6227E"/>
    <w:rsid w:val="00C627C1"/>
    <w:rsid w:val="00C62A15"/>
    <w:rsid w:val="00C63894"/>
    <w:rsid w:val="00C6496A"/>
    <w:rsid w:val="00C65A27"/>
    <w:rsid w:val="00C6633B"/>
    <w:rsid w:val="00C666D9"/>
    <w:rsid w:val="00C66CB8"/>
    <w:rsid w:val="00C71A12"/>
    <w:rsid w:val="00C71ED6"/>
    <w:rsid w:val="00C724A7"/>
    <w:rsid w:val="00C72C5C"/>
    <w:rsid w:val="00C7394B"/>
    <w:rsid w:val="00C77B65"/>
    <w:rsid w:val="00C77FB8"/>
    <w:rsid w:val="00C81203"/>
    <w:rsid w:val="00C81E76"/>
    <w:rsid w:val="00C820E6"/>
    <w:rsid w:val="00C83370"/>
    <w:rsid w:val="00C8352A"/>
    <w:rsid w:val="00C84FDF"/>
    <w:rsid w:val="00C863B2"/>
    <w:rsid w:val="00C864F4"/>
    <w:rsid w:val="00C8738C"/>
    <w:rsid w:val="00C87F19"/>
    <w:rsid w:val="00C901A1"/>
    <w:rsid w:val="00C935A1"/>
    <w:rsid w:val="00C946E9"/>
    <w:rsid w:val="00C9567F"/>
    <w:rsid w:val="00C95B50"/>
    <w:rsid w:val="00C9610D"/>
    <w:rsid w:val="00C9676A"/>
    <w:rsid w:val="00C96783"/>
    <w:rsid w:val="00C9692C"/>
    <w:rsid w:val="00C96C9F"/>
    <w:rsid w:val="00CA0381"/>
    <w:rsid w:val="00CA0BA8"/>
    <w:rsid w:val="00CA426B"/>
    <w:rsid w:val="00CA4E1A"/>
    <w:rsid w:val="00CA5277"/>
    <w:rsid w:val="00CA63DC"/>
    <w:rsid w:val="00CA736B"/>
    <w:rsid w:val="00CA74B3"/>
    <w:rsid w:val="00CB06C3"/>
    <w:rsid w:val="00CB16E9"/>
    <w:rsid w:val="00CB2A3D"/>
    <w:rsid w:val="00CB36C9"/>
    <w:rsid w:val="00CB36EF"/>
    <w:rsid w:val="00CB4365"/>
    <w:rsid w:val="00CC03ED"/>
    <w:rsid w:val="00CC08A2"/>
    <w:rsid w:val="00CC0B77"/>
    <w:rsid w:val="00CC219A"/>
    <w:rsid w:val="00CC2F88"/>
    <w:rsid w:val="00CC3CE8"/>
    <w:rsid w:val="00CC4AB5"/>
    <w:rsid w:val="00CC4E7E"/>
    <w:rsid w:val="00CC5D91"/>
    <w:rsid w:val="00CC7A32"/>
    <w:rsid w:val="00CD18BC"/>
    <w:rsid w:val="00CD1A25"/>
    <w:rsid w:val="00CD1B33"/>
    <w:rsid w:val="00CD21CC"/>
    <w:rsid w:val="00CD2BA0"/>
    <w:rsid w:val="00CD3193"/>
    <w:rsid w:val="00CD32BF"/>
    <w:rsid w:val="00CD3A80"/>
    <w:rsid w:val="00CD4074"/>
    <w:rsid w:val="00CD52C0"/>
    <w:rsid w:val="00CD626B"/>
    <w:rsid w:val="00CD7501"/>
    <w:rsid w:val="00CE07A7"/>
    <w:rsid w:val="00CE11DC"/>
    <w:rsid w:val="00CE24D6"/>
    <w:rsid w:val="00CE45B8"/>
    <w:rsid w:val="00CE4D15"/>
    <w:rsid w:val="00CE4F3F"/>
    <w:rsid w:val="00CF04D2"/>
    <w:rsid w:val="00CF11A4"/>
    <w:rsid w:val="00CF1766"/>
    <w:rsid w:val="00CF1AD9"/>
    <w:rsid w:val="00CF27DD"/>
    <w:rsid w:val="00CF3059"/>
    <w:rsid w:val="00CF3129"/>
    <w:rsid w:val="00CF3638"/>
    <w:rsid w:val="00CF6347"/>
    <w:rsid w:val="00CF678D"/>
    <w:rsid w:val="00CF705D"/>
    <w:rsid w:val="00CF74B8"/>
    <w:rsid w:val="00D0003F"/>
    <w:rsid w:val="00D00806"/>
    <w:rsid w:val="00D00A50"/>
    <w:rsid w:val="00D04200"/>
    <w:rsid w:val="00D049BB"/>
    <w:rsid w:val="00D05FAD"/>
    <w:rsid w:val="00D0657C"/>
    <w:rsid w:val="00D066F5"/>
    <w:rsid w:val="00D06C59"/>
    <w:rsid w:val="00D129DC"/>
    <w:rsid w:val="00D1330C"/>
    <w:rsid w:val="00D13DCD"/>
    <w:rsid w:val="00D1681D"/>
    <w:rsid w:val="00D16CD3"/>
    <w:rsid w:val="00D16F55"/>
    <w:rsid w:val="00D17F82"/>
    <w:rsid w:val="00D215AE"/>
    <w:rsid w:val="00D21BC0"/>
    <w:rsid w:val="00D21FB0"/>
    <w:rsid w:val="00D2249E"/>
    <w:rsid w:val="00D22ABB"/>
    <w:rsid w:val="00D23B1B"/>
    <w:rsid w:val="00D251C4"/>
    <w:rsid w:val="00D2569F"/>
    <w:rsid w:val="00D2640B"/>
    <w:rsid w:val="00D2672E"/>
    <w:rsid w:val="00D26975"/>
    <w:rsid w:val="00D26E9E"/>
    <w:rsid w:val="00D27565"/>
    <w:rsid w:val="00D27607"/>
    <w:rsid w:val="00D30F5A"/>
    <w:rsid w:val="00D3200A"/>
    <w:rsid w:val="00D323BC"/>
    <w:rsid w:val="00D33042"/>
    <w:rsid w:val="00D331BB"/>
    <w:rsid w:val="00D33EEC"/>
    <w:rsid w:val="00D354AC"/>
    <w:rsid w:val="00D368DC"/>
    <w:rsid w:val="00D36AF8"/>
    <w:rsid w:val="00D36EDC"/>
    <w:rsid w:val="00D3746F"/>
    <w:rsid w:val="00D40990"/>
    <w:rsid w:val="00D426D7"/>
    <w:rsid w:val="00D43523"/>
    <w:rsid w:val="00D43736"/>
    <w:rsid w:val="00D43F70"/>
    <w:rsid w:val="00D447A7"/>
    <w:rsid w:val="00D4582F"/>
    <w:rsid w:val="00D46D51"/>
    <w:rsid w:val="00D5157C"/>
    <w:rsid w:val="00D52C97"/>
    <w:rsid w:val="00D537F5"/>
    <w:rsid w:val="00D54ACD"/>
    <w:rsid w:val="00D57272"/>
    <w:rsid w:val="00D572BA"/>
    <w:rsid w:val="00D57B8C"/>
    <w:rsid w:val="00D6155B"/>
    <w:rsid w:val="00D647FF"/>
    <w:rsid w:val="00D66A84"/>
    <w:rsid w:val="00D6702A"/>
    <w:rsid w:val="00D675BB"/>
    <w:rsid w:val="00D700EF"/>
    <w:rsid w:val="00D709E8"/>
    <w:rsid w:val="00D71142"/>
    <w:rsid w:val="00D724B6"/>
    <w:rsid w:val="00D72C6F"/>
    <w:rsid w:val="00D72F2D"/>
    <w:rsid w:val="00D733C8"/>
    <w:rsid w:val="00D73C7A"/>
    <w:rsid w:val="00D74398"/>
    <w:rsid w:val="00D74805"/>
    <w:rsid w:val="00D74975"/>
    <w:rsid w:val="00D7547F"/>
    <w:rsid w:val="00D76452"/>
    <w:rsid w:val="00D77E21"/>
    <w:rsid w:val="00D80053"/>
    <w:rsid w:val="00D804E8"/>
    <w:rsid w:val="00D80A4F"/>
    <w:rsid w:val="00D80EA1"/>
    <w:rsid w:val="00D828BE"/>
    <w:rsid w:val="00D82B30"/>
    <w:rsid w:val="00D8343D"/>
    <w:rsid w:val="00D8551A"/>
    <w:rsid w:val="00D855D4"/>
    <w:rsid w:val="00D862A7"/>
    <w:rsid w:val="00D86409"/>
    <w:rsid w:val="00D87BF1"/>
    <w:rsid w:val="00D92356"/>
    <w:rsid w:val="00D92A4F"/>
    <w:rsid w:val="00D94786"/>
    <w:rsid w:val="00D94CCD"/>
    <w:rsid w:val="00D961F2"/>
    <w:rsid w:val="00D96E7A"/>
    <w:rsid w:val="00D96F2F"/>
    <w:rsid w:val="00DA0581"/>
    <w:rsid w:val="00DA2991"/>
    <w:rsid w:val="00DA35D5"/>
    <w:rsid w:val="00DA38C0"/>
    <w:rsid w:val="00DA3C65"/>
    <w:rsid w:val="00DA7250"/>
    <w:rsid w:val="00DA73F7"/>
    <w:rsid w:val="00DA7631"/>
    <w:rsid w:val="00DB0398"/>
    <w:rsid w:val="00DB045D"/>
    <w:rsid w:val="00DB1059"/>
    <w:rsid w:val="00DB11F2"/>
    <w:rsid w:val="00DB228E"/>
    <w:rsid w:val="00DB3A43"/>
    <w:rsid w:val="00DB5172"/>
    <w:rsid w:val="00DB676E"/>
    <w:rsid w:val="00DB74F8"/>
    <w:rsid w:val="00DB7952"/>
    <w:rsid w:val="00DC02BA"/>
    <w:rsid w:val="00DC038E"/>
    <w:rsid w:val="00DC071A"/>
    <w:rsid w:val="00DC0F83"/>
    <w:rsid w:val="00DC11E6"/>
    <w:rsid w:val="00DC3D44"/>
    <w:rsid w:val="00DC3E96"/>
    <w:rsid w:val="00DC5756"/>
    <w:rsid w:val="00DC57FA"/>
    <w:rsid w:val="00DC7051"/>
    <w:rsid w:val="00DC7DE3"/>
    <w:rsid w:val="00DD0411"/>
    <w:rsid w:val="00DD2C0F"/>
    <w:rsid w:val="00DD2D40"/>
    <w:rsid w:val="00DD34B2"/>
    <w:rsid w:val="00DD355C"/>
    <w:rsid w:val="00DD3575"/>
    <w:rsid w:val="00DD368B"/>
    <w:rsid w:val="00DD445F"/>
    <w:rsid w:val="00DD53B1"/>
    <w:rsid w:val="00DE1197"/>
    <w:rsid w:val="00DE15D3"/>
    <w:rsid w:val="00DE1BAD"/>
    <w:rsid w:val="00DE2C58"/>
    <w:rsid w:val="00DE2F29"/>
    <w:rsid w:val="00DE5F76"/>
    <w:rsid w:val="00DE783C"/>
    <w:rsid w:val="00DF0208"/>
    <w:rsid w:val="00DF0531"/>
    <w:rsid w:val="00DF163A"/>
    <w:rsid w:val="00DF1B09"/>
    <w:rsid w:val="00DF2589"/>
    <w:rsid w:val="00DF26FA"/>
    <w:rsid w:val="00DF2F65"/>
    <w:rsid w:val="00DF36F6"/>
    <w:rsid w:val="00DF4529"/>
    <w:rsid w:val="00DF4B37"/>
    <w:rsid w:val="00DF5076"/>
    <w:rsid w:val="00DF5569"/>
    <w:rsid w:val="00DF5ADE"/>
    <w:rsid w:val="00DF60CE"/>
    <w:rsid w:val="00DF755B"/>
    <w:rsid w:val="00E007CC"/>
    <w:rsid w:val="00E0172F"/>
    <w:rsid w:val="00E03DFC"/>
    <w:rsid w:val="00E05BCD"/>
    <w:rsid w:val="00E05CAB"/>
    <w:rsid w:val="00E06E0F"/>
    <w:rsid w:val="00E07BA4"/>
    <w:rsid w:val="00E10569"/>
    <w:rsid w:val="00E1079C"/>
    <w:rsid w:val="00E13E75"/>
    <w:rsid w:val="00E147CC"/>
    <w:rsid w:val="00E14BC8"/>
    <w:rsid w:val="00E15648"/>
    <w:rsid w:val="00E16B8C"/>
    <w:rsid w:val="00E17549"/>
    <w:rsid w:val="00E176FD"/>
    <w:rsid w:val="00E17C92"/>
    <w:rsid w:val="00E20BFA"/>
    <w:rsid w:val="00E21043"/>
    <w:rsid w:val="00E23D4B"/>
    <w:rsid w:val="00E23F9F"/>
    <w:rsid w:val="00E25148"/>
    <w:rsid w:val="00E252C0"/>
    <w:rsid w:val="00E26E0A"/>
    <w:rsid w:val="00E30193"/>
    <w:rsid w:val="00E30270"/>
    <w:rsid w:val="00E302D5"/>
    <w:rsid w:val="00E3037D"/>
    <w:rsid w:val="00E314D3"/>
    <w:rsid w:val="00E3187C"/>
    <w:rsid w:val="00E31A50"/>
    <w:rsid w:val="00E31BC0"/>
    <w:rsid w:val="00E31D0F"/>
    <w:rsid w:val="00E3235D"/>
    <w:rsid w:val="00E339BA"/>
    <w:rsid w:val="00E33E92"/>
    <w:rsid w:val="00E345C6"/>
    <w:rsid w:val="00E35891"/>
    <w:rsid w:val="00E367DC"/>
    <w:rsid w:val="00E4021E"/>
    <w:rsid w:val="00E4118F"/>
    <w:rsid w:val="00E41C1B"/>
    <w:rsid w:val="00E426CF"/>
    <w:rsid w:val="00E43908"/>
    <w:rsid w:val="00E446E4"/>
    <w:rsid w:val="00E44B50"/>
    <w:rsid w:val="00E455D3"/>
    <w:rsid w:val="00E45A6A"/>
    <w:rsid w:val="00E47B19"/>
    <w:rsid w:val="00E51B7E"/>
    <w:rsid w:val="00E53870"/>
    <w:rsid w:val="00E540A4"/>
    <w:rsid w:val="00E5499C"/>
    <w:rsid w:val="00E5501B"/>
    <w:rsid w:val="00E5542B"/>
    <w:rsid w:val="00E557E3"/>
    <w:rsid w:val="00E5595B"/>
    <w:rsid w:val="00E6026D"/>
    <w:rsid w:val="00E60D0A"/>
    <w:rsid w:val="00E62C17"/>
    <w:rsid w:val="00E62DD3"/>
    <w:rsid w:val="00E62EE9"/>
    <w:rsid w:val="00E63BA3"/>
    <w:rsid w:val="00E70941"/>
    <w:rsid w:val="00E719AD"/>
    <w:rsid w:val="00E7225D"/>
    <w:rsid w:val="00E733BE"/>
    <w:rsid w:val="00E74D9D"/>
    <w:rsid w:val="00E7528D"/>
    <w:rsid w:val="00E75E46"/>
    <w:rsid w:val="00E75F65"/>
    <w:rsid w:val="00E77044"/>
    <w:rsid w:val="00E8017E"/>
    <w:rsid w:val="00E80367"/>
    <w:rsid w:val="00E80A91"/>
    <w:rsid w:val="00E81DF0"/>
    <w:rsid w:val="00E81FE9"/>
    <w:rsid w:val="00E82548"/>
    <w:rsid w:val="00E82E2E"/>
    <w:rsid w:val="00E83162"/>
    <w:rsid w:val="00E85B45"/>
    <w:rsid w:val="00E85DB1"/>
    <w:rsid w:val="00E912BF"/>
    <w:rsid w:val="00E9306D"/>
    <w:rsid w:val="00E93BC3"/>
    <w:rsid w:val="00E94AAE"/>
    <w:rsid w:val="00EA10F8"/>
    <w:rsid w:val="00EA16A8"/>
    <w:rsid w:val="00EA191E"/>
    <w:rsid w:val="00EA2D01"/>
    <w:rsid w:val="00EA591E"/>
    <w:rsid w:val="00EA6E70"/>
    <w:rsid w:val="00EA738B"/>
    <w:rsid w:val="00EB03BF"/>
    <w:rsid w:val="00EB0EF7"/>
    <w:rsid w:val="00EB2E2E"/>
    <w:rsid w:val="00EB36EA"/>
    <w:rsid w:val="00EB3964"/>
    <w:rsid w:val="00EB4355"/>
    <w:rsid w:val="00EB5683"/>
    <w:rsid w:val="00EB610B"/>
    <w:rsid w:val="00EB647C"/>
    <w:rsid w:val="00EB78B5"/>
    <w:rsid w:val="00EC0E58"/>
    <w:rsid w:val="00EC0EF5"/>
    <w:rsid w:val="00EC23A1"/>
    <w:rsid w:val="00EC27AA"/>
    <w:rsid w:val="00EC3214"/>
    <w:rsid w:val="00ED06E1"/>
    <w:rsid w:val="00ED0ED7"/>
    <w:rsid w:val="00ED152F"/>
    <w:rsid w:val="00ED1FC2"/>
    <w:rsid w:val="00ED2432"/>
    <w:rsid w:val="00ED2EEF"/>
    <w:rsid w:val="00ED4737"/>
    <w:rsid w:val="00ED5E43"/>
    <w:rsid w:val="00ED6A19"/>
    <w:rsid w:val="00ED6F83"/>
    <w:rsid w:val="00ED7148"/>
    <w:rsid w:val="00ED76D7"/>
    <w:rsid w:val="00ED79EA"/>
    <w:rsid w:val="00ED7A56"/>
    <w:rsid w:val="00EE088B"/>
    <w:rsid w:val="00EE0F36"/>
    <w:rsid w:val="00EE1089"/>
    <w:rsid w:val="00EE1CF5"/>
    <w:rsid w:val="00EE4797"/>
    <w:rsid w:val="00EE4D47"/>
    <w:rsid w:val="00EE5F93"/>
    <w:rsid w:val="00EE70FA"/>
    <w:rsid w:val="00EE7B27"/>
    <w:rsid w:val="00EF0753"/>
    <w:rsid w:val="00EF0E22"/>
    <w:rsid w:val="00EF1781"/>
    <w:rsid w:val="00EF1E6A"/>
    <w:rsid w:val="00EF2AF4"/>
    <w:rsid w:val="00EF3165"/>
    <w:rsid w:val="00EF3A14"/>
    <w:rsid w:val="00EF401A"/>
    <w:rsid w:val="00EF452B"/>
    <w:rsid w:val="00EF5045"/>
    <w:rsid w:val="00EF6F48"/>
    <w:rsid w:val="00EF71C0"/>
    <w:rsid w:val="00F00144"/>
    <w:rsid w:val="00F0059E"/>
    <w:rsid w:val="00F00DFE"/>
    <w:rsid w:val="00F0109E"/>
    <w:rsid w:val="00F016AC"/>
    <w:rsid w:val="00F038D1"/>
    <w:rsid w:val="00F04075"/>
    <w:rsid w:val="00F0422F"/>
    <w:rsid w:val="00F047B2"/>
    <w:rsid w:val="00F04ED1"/>
    <w:rsid w:val="00F062CB"/>
    <w:rsid w:val="00F0646C"/>
    <w:rsid w:val="00F06502"/>
    <w:rsid w:val="00F06E50"/>
    <w:rsid w:val="00F1004F"/>
    <w:rsid w:val="00F101B9"/>
    <w:rsid w:val="00F10309"/>
    <w:rsid w:val="00F1049F"/>
    <w:rsid w:val="00F1219B"/>
    <w:rsid w:val="00F1244E"/>
    <w:rsid w:val="00F12877"/>
    <w:rsid w:val="00F13C32"/>
    <w:rsid w:val="00F13FC2"/>
    <w:rsid w:val="00F1490A"/>
    <w:rsid w:val="00F161BA"/>
    <w:rsid w:val="00F167B1"/>
    <w:rsid w:val="00F17026"/>
    <w:rsid w:val="00F218DE"/>
    <w:rsid w:val="00F21DC3"/>
    <w:rsid w:val="00F23B49"/>
    <w:rsid w:val="00F2509C"/>
    <w:rsid w:val="00F25D07"/>
    <w:rsid w:val="00F26EB4"/>
    <w:rsid w:val="00F2749C"/>
    <w:rsid w:val="00F30AA7"/>
    <w:rsid w:val="00F30E4F"/>
    <w:rsid w:val="00F31A13"/>
    <w:rsid w:val="00F31F20"/>
    <w:rsid w:val="00F326FD"/>
    <w:rsid w:val="00F33A83"/>
    <w:rsid w:val="00F33F38"/>
    <w:rsid w:val="00F3418E"/>
    <w:rsid w:val="00F347EF"/>
    <w:rsid w:val="00F3685E"/>
    <w:rsid w:val="00F376EA"/>
    <w:rsid w:val="00F37A08"/>
    <w:rsid w:val="00F40AC6"/>
    <w:rsid w:val="00F40F0F"/>
    <w:rsid w:val="00F42CB9"/>
    <w:rsid w:val="00F437C8"/>
    <w:rsid w:val="00F45F15"/>
    <w:rsid w:val="00F46C27"/>
    <w:rsid w:val="00F47455"/>
    <w:rsid w:val="00F47929"/>
    <w:rsid w:val="00F50A34"/>
    <w:rsid w:val="00F52EEE"/>
    <w:rsid w:val="00F55257"/>
    <w:rsid w:val="00F5611E"/>
    <w:rsid w:val="00F5626E"/>
    <w:rsid w:val="00F56303"/>
    <w:rsid w:val="00F56703"/>
    <w:rsid w:val="00F60479"/>
    <w:rsid w:val="00F604B0"/>
    <w:rsid w:val="00F60CC4"/>
    <w:rsid w:val="00F61090"/>
    <w:rsid w:val="00F61744"/>
    <w:rsid w:val="00F61A0A"/>
    <w:rsid w:val="00F61AE8"/>
    <w:rsid w:val="00F62100"/>
    <w:rsid w:val="00F622E1"/>
    <w:rsid w:val="00F63B29"/>
    <w:rsid w:val="00F6493A"/>
    <w:rsid w:val="00F6496B"/>
    <w:rsid w:val="00F65119"/>
    <w:rsid w:val="00F654A4"/>
    <w:rsid w:val="00F66222"/>
    <w:rsid w:val="00F67A10"/>
    <w:rsid w:val="00F71481"/>
    <w:rsid w:val="00F718ED"/>
    <w:rsid w:val="00F72DF3"/>
    <w:rsid w:val="00F72E8D"/>
    <w:rsid w:val="00F74822"/>
    <w:rsid w:val="00F75618"/>
    <w:rsid w:val="00F75C23"/>
    <w:rsid w:val="00F75D67"/>
    <w:rsid w:val="00F77693"/>
    <w:rsid w:val="00F80D47"/>
    <w:rsid w:val="00F81F17"/>
    <w:rsid w:val="00F83CAB"/>
    <w:rsid w:val="00F83D9A"/>
    <w:rsid w:val="00F83FA0"/>
    <w:rsid w:val="00F84A6A"/>
    <w:rsid w:val="00F84BC4"/>
    <w:rsid w:val="00F850E9"/>
    <w:rsid w:val="00F85844"/>
    <w:rsid w:val="00F85AEE"/>
    <w:rsid w:val="00F85FCE"/>
    <w:rsid w:val="00F860A8"/>
    <w:rsid w:val="00F87AEB"/>
    <w:rsid w:val="00F9014C"/>
    <w:rsid w:val="00F9021B"/>
    <w:rsid w:val="00F91017"/>
    <w:rsid w:val="00F9255D"/>
    <w:rsid w:val="00F92A0A"/>
    <w:rsid w:val="00F940E5"/>
    <w:rsid w:val="00F94B0C"/>
    <w:rsid w:val="00F950CF"/>
    <w:rsid w:val="00F95634"/>
    <w:rsid w:val="00F9581C"/>
    <w:rsid w:val="00F9781D"/>
    <w:rsid w:val="00F97896"/>
    <w:rsid w:val="00F97ED5"/>
    <w:rsid w:val="00FA1806"/>
    <w:rsid w:val="00FA1FAB"/>
    <w:rsid w:val="00FA30DE"/>
    <w:rsid w:val="00FA444D"/>
    <w:rsid w:val="00FA5AB8"/>
    <w:rsid w:val="00FA5CBF"/>
    <w:rsid w:val="00FB07B3"/>
    <w:rsid w:val="00FB07DE"/>
    <w:rsid w:val="00FB3F91"/>
    <w:rsid w:val="00FB3FC5"/>
    <w:rsid w:val="00FB4A89"/>
    <w:rsid w:val="00FB53DB"/>
    <w:rsid w:val="00FB5508"/>
    <w:rsid w:val="00FB5776"/>
    <w:rsid w:val="00FB62F2"/>
    <w:rsid w:val="00FB6C33"/>
    <w:rsid w:val="00FB79F0"/>
    <w:rsid w:val="00FC004C"/>
    <w:rsid w:val="00FC0D3E"/>
    <w:rsid w:val="00FC111C"/>
    <w:rsid w:val="00FC1811"/>
    <w:rsid w:val="00FC1D65"/>
    <w:rsid w:val="00FC3F98"/>
    <w:rsid w:val="00FC4840"/>
    <w:rsid w:val="00FC4A0D"/>
    <w:rsid w:val="00FC4A59"/>
    <w:rsid w:val="00FC4AD3"/>
    <w:rsid w:val="00FC5007"/>
    <w:rsid w:val="00FC632D"/>
    <w:rsid w:val="00FC6346"/>
    <w:rsid w:val="00FC6E93"/>
    <w:rsid w:val="00FC6F8E"/>
    <w:rsid w:val="00FC71D6"/>
    <w:rsid w:val="00FC7B76"/>
    <w:rsid w:val="00FD0306"/>
    <w:rsid w:val="00FD2119"/>
    <w:rsid w:val="00FD280D"/>
    <w:rsid w:val="00FD3DCB"/>
    <w:rsid w:val="00FD50FD"/>
    <w:rsid w:val="00FD62E0"/>
    <w:rsid w:val="00FD65FE"/>
    <w:rsid w:val="00FD6F4F"/>
    <w:rsid w:val="00FD75FE"/>
    <w:rsid w:val="00FD77A0"/>
    <w:rsid w:val="00FD7C28"/>
    <w:rsid w:val="00FE06C8"/>
    <w:rsid w:val="00FE0775"/>
    <w:rsid w:val="00FE101B"/>
    <w:rsid w:val="00FE10A3"/>
    <w:rsid w:val="00FE2423"/>
    <w:rsid w:val="00FE3013"/>
    <w:rsid w:val="00FE3085"/>
    <w:rsid w:val="00FE37BE"/>
    <w:rsid w:val="00FE3FC8"/>
    <w:rsid w:val="00FE5285"/>
    <w:rsid w:val="00FE604E"/>
    <w:rsid w:val="00FE608B"/>
    <w:rsid w:val="00FE6FF6"/>
    <w:rsid w:val="00FE70A9"/>
    <w:rsid w:val="00FE70C0"/>
    <w:rsid w:val="00FF0487"/>
    <w:rsid w:val="00FF2864"/>
    <w:rsid w:val="00FF4501"/>
    <w:rsid w:val="00FF4D2E"/>
    <w:rsid w:val="00FF56DF"/>
    <w:rsid w:val="00FF5856"/>
    <w:rsid w:val="00FF6E2E"/>
    <w:rsid w:val="00FF7512"/>
    <w:rsid w:val="00FF789C"/>
    <w:rsid w:val="00FF7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193077"/>
  <w15:chartTrackingRefBased/>
  <w15:docId w15:val="{4384D43A-CBF2-4F36-ADDB-D9C02CBB7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A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urel">
    <w:name w:val="Laurel"/>
    <w:basedOn w:val="NoSpacing"/>
    <w:link w:val="LaurelChar"/>
    <w:autoRedefine/>
    <w:qFormat/>
    <w:rsid w:val="009764DF"/>
    <w:pPr>
      <w:spacing w:line="360" w:lineRule="auto"/>
    </w:pPr>
    <w:rPr>
      <w:b/>
      <w:sz w:val="28"/>
      <w:szCs w:val="28"/>
    </w:rPr>
  </w:style>
  <w:style w:type="character" w:customStyle="1" w:styleId="LaurelChar">
    <w:name w:val="Laurel Char"/>
    <w:basedOn w:val="DefaultParagraphFont"/>
    <w:link w:val="Laurel"/>
    <w:rsid w:val="009764DF"/>
    <w:rPr>
      <w:b/>
      <w:sz w:val="28"/>
      <w:szCs w:val="28"/>
    </w:rPr>
  </w:style>
  <w:style w:type="paragraph" w:styleId="NoSpacing">
    <w:name w:val="No Spacing"/>
    <w:uiPriority w:val="1"/>
    <w:qFormat/>
    <w:rsid w:val="00B50C4C"/>
    <w:pPr>
      <w:spacing w:after="0" w:line="240" w:lineRule="auto"/>
    </w:pPr>
  </w:style>
  <w:style w:type="paragraph" w:styleId="Title">
    <w:name w:val="Title"/>
    <w:basedOn w:val="Normal"/>
    <w:link w:val="TitleChar"/>
    <w:qFormat/>
    <w:rsid w:val="00917B59"/>
    <w:pPr>
      <w:spacing w:before="2400" w:after="0" w:line="480" w:lineRule="auto"/>
      <w:contextualSpacing/>
      <w:jc w:val="center"/>
    </w:pPr>
    <w:rPr>
      <w:rFonts w:asciiTheme="majorHAnsi" w:eastAsiaTheme="majorEastAsia" w:hAnsiTheme="majorHAnsi" w:cstheme="majorBidi"/>
      <w:kern w:val="24"/>
      <w:lang w:eastAsia="ja-JP"/>
    </w:rPr>
  </w:style>
  <w:style w:type="character" w:customStyle="1" w:styleId="TitleChar">
    <w:name w:val="Title Char"/>
    <w:basedOn w:val="DefaultParagraphFont"/>
    <w:link w:val="Title"/>
    <w:rsid w:val="00917B59"/>
    <w:rPr>
      <w:rFonts w:asciiTheme="majorHAnsi" w:eastAsiaTheme="majorEastAsia" w:hAnsiTheme="majorHAnsi" w:cstheme="majorBidi"/>
      <w:kern w:val="24"/>
      <w:lang w:eastAsia="ja-JP"/>
    </w:rPr>
  </w:style>
  <w:style w:type="paragraph" w:customStyle="1" w:styleId="Title2">
    <w:name w:val="Title 2"/>
    <w:basedOn w:val="Normal"/>
    <w:uiPriority w:val="1"/>
    <w:qFormat/>
    <w:rsid w:val="00917B59"/>
    <w:pPr>
      <w:spacing w:after="0" w:line="480" w:lineRule="auto"/>
      <w:jc w:val="center"/>
    </w:pPr>
    <w:rPr>
      <w:rFonts w:asciiTheme="minorHAnsi" w:eastAsiaTheme="minorEastAsia" w:hAnsiTheme="minorHAnsi" w:cstheme="minorBidi"/>
      <w:kern w:val="24"/>
      <w:lang w:eastAsia="ja-JP"/>
    </w:rPr>
  </w:style>
  <w:style w:type="character" w:styleId="SubtleReference">
    <w:name w:val="Subtle Reference"/>
    <w:basedOn w:val="DefaultParagraphFont"/>
    <w:uiPriority w:val="31"/>
    <w:qFormat/>
    <w:rsid w:val="00917B59"/>
    <w:rPr>
      <w:smallCaps/>
      <w:color w:val="5A5A5A" w:themeColor="text1" w:themeTint="A5"/>
    </w:rPr>
  </w:style>
  <w:style w:type="paragraph" w:styleId="IntenseQuote">
    <w:name w:val="Intense Quote"/>
    <w:basedOn w:val="Normal"/>
    <w:next w:val="Normal"/>
    <w:link w:val="IntenseQuoteChar"/>
    <w:uiPriority w:val="30"/>
    <w:qFormat/>
    <w:rsid w:val="00917B5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17B59"/>
    <w:rPr>
      <w:i/>
      <w:iCs/>
      <w:color w:val="5B9BD5" w:themeColor="accent1"/>
    </w:rPr>
  </w:style>
  <w:style w:type="paragraph" w:styleId="Header">
    <w:name w:val="header"/>
    <w:basedOn w:val="Normal"/>
    <w:link w:val="HeaderChar"/>
    <w:uiPriority w:val="99"/>
    <w:unhideWhenUsed/>
    <w:qFormat/>
    <w:rsid w:val="00917B59"/>
    <w:pPr>
      <w:spacing w:after="0" w:line="240" w:lineRule="auto"/>
    </w:pPr>
    <w:rPr>
      <w:rFonts w:asciiTheme="minorHAnsi" w:eastAsiaTheme="minorEastAsia" w:hAnsiTheme="minorHAnsi" w:cstheme="minorBidi"/>
      <w:kern w:val="24"/>
      <w:lang w:eastAsia="ja-JP"/>
    </w:rPr>
  </w:style>
  <w:style w:type="character" w:customStyle="1" w:styleId="HeaderChar">
    <w:name w:val="Header Char"/>
    <w:basedOn w:val="DefaultParagraphFont"/>
    <w:link w:val="Header"/>
    <w:uiPriority w:val="99"/>
    <w:rsid w:val="00917B59"/>
    <w:rPr>
      <w:rFonts w:asciiTheme="minorHAnsi" w:eastAsiaTheme="minorEastAsia" w:hAnsiTheme="minorHAnsi" w:cstheme="minorBidi"/>
      <w:kern w:val="24"/>
      <w:lang w:eastAsia="ja-JP"/>
    </w:rPr>
  </w:style>
  <w:style w:type="character" w:styleId="Emphasis">
    <w:name w:val="Emphasis"/>
    <w:basedOn w:val="DefaultParagraphFont"/>
    <w:uiPriority w:val="20"/>
    <w:unhideWhenUsed/>
    <w:qFormat/>
    <w:rsid w:val="00917B59"/>
    <w:rPr>
      <w:i/>
      <w:iCs/>
    </w:rPr>
  </w:style>
  <w:style w:type="paragraph" w:customStyle="1" w:styleId="EndNoteBibliographyTitle">
    <w:name w:val="EndNote Bibliography Title"/>
    <w:basedOn w:val="Normal"/>
    <w:link w:val="EndNoteBibliographyTitleChar"/>
    <w:rsid w:val="00061D56"/>
    <w:pPr>
      <w:spacing w:after="0"/>
      <w:jc w:val="center"/>
    </w:pPr>
    <w:rPr>
      <w:noProof/>
    </w:rPr>
  </w:style>
  <w:style w:type="character" w:customStyle="1" w:styleId="EndNoteBibliographyTitleChar">
    <w:name w:val="EndNote Bibliography Title Char"/>
    <w:basedOn w:val="LaurelChar"/>
    <w:link w:val="EndNoteBibliographyTitle"/>
    <w:rsid w:val="00061D56"/>
    <w:rPr>
      <w:b w:val="0"/>
      <w:noProof/>
      <w:sz w:val="28"/>
      <w:szCs w:val="28"/>
    </w:rPr>
  </w:style>
  <w:style w:type="paragraph" w:customStyle="1" w:styleId="EndNoteBibliography">
    <w:name w:val="EndNote Bibliography"/>
    <w:basedOn w:val="Normal"/>
    <w:link w:val="EndNoteBibliographyChar"/>
    <w:rsid w:val="00061D56"/>
    <w:pPr>
      <w:spacing w:line="240" w:lineRule="auto"/>
      <w:jc w:val="center"/>
    </w:pPr>
    <w:rPr>
      <w:noProof/>
    </w:rPr>
  </w:style>
  <w:style w:type="character" w:customStyle="1" w:styleId="EndNoteBibliographyChar">
    <w:name w:val="EndNote Bibliography Char"/>
    <w:basedOn w:val="LaurelChar"/>
    <w:link w:val="EndNoteBibliography"/>
    <w:rsid w:val="00061D56"/>
    <w:rPr>
      <w:b w:val="0"/>
      <w:noProof/>
      <w:sz w:val="28"/>
      <w:szCs w:val="28"/>
    </w:rPr>
  </w:style>
  <w:style w:type="character" w:customStyle="1" w:styleId="Heading1Char">
    <w:name w:val="Heading 1 Char"/>
    <w:basedOn w:val="DefaultParagraphFont"/>
    <w:link w:val="Heading1"/>
    <w:uiPriority w:val="9"/>
    <w:rsid w:val="00CB2A3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B2A3D"/>
    <w:rPr>
      <w:color w:val="0563C1" w:themeColor="hyperlink"/>
      <w:u w:val="single"/>
    </w:rPr>
  </w:style>
  <w:style w:type="paragraph" w:styleId="Footer">
    <w:name w:val="footer"/>
    <w:basedOn w:val="Normal"/>
    <w:link w:val="FooterChar"/>
    <w:uiPriority w:val="99"/>
    <w:unhideWhenUsed/>
    <w:rsid w:val="00CB2A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A3D"/>
  </w:style>
  <w:style w:type="character" w:styleId="FollowedHyperlink">
    <w:name w:val="FollowedHyperlink"/>
    <w:basedOn w:val="DefaultParagraphFont"/>
    <w:uiPriority w:val="99"/>
    <w:semiHidden/>
    <w:unhideWhenUsed/>
    <w:rsid w:val="00C820E6"/>
    <w:rPr>
      <w:color w:val="954F72" w:themeColor="followedHyperlink"/>
      <w:u w:val="single"/>
    </w:rPr>
  </w:style>
  <w:style w:type="character" w:styleId="CommentReference">
    <w:name w:val="annotation reference"/>
    <w:basedOn w:val="DefaultParagraphFont"/>
    <w:uiPriority w:val="99"/>
    <w:semiHidden/>
    <w:unhideWhenUsed/>
    <w:rsid w:val="004E4EB3"/>
    <w:rPr>
      <w:sz w:val="16"/>
      <w:szCs w:val="16"/>
    </w:rPr>
  </w:style>
  <w:style w:type="paragraph" w:styleId="CommentText">
    <w:name w:val="annotation text"/>
    <w:basedOn w:val="Normal"/>
    <w:link w:val="CommentTextChar"/>
    <w:uiPriority w:val="99"/>
    <w:semiHidden/>
    <w:unhideWhenUsed/>
    <w:rsid w:val="004E4EB3"/>
    <w:pPr>
      <w:spacing w:line="240" w:lineRule="auto"/>
    </w:pPr>
    <w:rPr>
      <w:sz w:val="20"/>
      <w:szCs w:val="20"/>
    </w:rPr>
  </w:style>
  <w:style w:type="character" w:customStyle="1" w:styleId="CommentTextChar">
    <w:name w:val="Comment Text Char"/>
    <w:basedOn w:val="DefaultParagraphFont"/>
    <w:link w:val="CommentText"/>
    <w:uiPriority w:val="99"/>
    <w:semiHidden/>
    <w:rsid w:val="004E4EB3"/>
    <w:rPr>
      <w:sz w:val="20"/>
      <w:szCs w:val="20"/>
    </w:rPr>
  </w:style>
  <w:style w:type="paragraph" w:styleId="CommentSubject">
    <w:name w:val="annotation subject"/>
    <w:basedOn w:val="CommentText"/>
    <w:next w:val="CommentText"/>
    <w:link w:val="CommentSubjectChar"/>
    <w:uiPriority w:val="99"/>
    <w:semiHidden/>
    <w:unhideWhenUsed/>
    <w:rsid w:val="004E4EB3"/>
    <w:rPr>
      <w:b/>
      <w:bCs/>
    </w:rPr>
  </w:style>
  <w:style w:type="character" w:customStyle="1" w:styleId="CommentSubjectChar">
    <w:name w:val="Comment Subject Char"/>
    <w:basedOn w:val="CommentTextChar"/>
    <w:link w:val="CommentSubject"/>
    <w:uiPriority w:val="99"/>
    <w:semiHidden/>
    <w:rsid w:val="004E4EB3"/>
    <w:rPr>
      <w:b/>
      <w:bCs/>
      <w:sz w:val="20"/>
      <w:szCs w:val="20"/>
    </w:rPr>
  </w:style>
  <w:style w:type="paragraph" w:styleId="BalloonText">
    <w:name w:val="Balloon Text"/>
    <w:basedOn w:val="Normal"/>
    <w:link w:val="BalloonTextChar"/>
    <w:uiPriority w:val="99"/>
    <w:semiHidden/>
    <w:unhideWhenUsed/>
    <w:rsid w:val="004E4E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4EB3"/>
    <w:rPr>
      <w:rFonts w:ascii="Segoe UI" w:hAnsi="Segoe UI" w:cs="Segoe UI"/>
      <w:sz w:val="18"/>
      <w:szCs w:val="18"/>
    </w:rPr>
  </w:style>
  <w:style w:type="paragraph" w:styleId="NormalWeb">
    <w:name w:val="Normal (Web)"/>
    <w:basedOn w:val="Normal"/>
    <w:uiPriority w:val="99"/>
    <w:semiHidden/>
    <w:unhideWhenUsed/>
    <w:rsid w:val="00C935A1"/>
    <w:pPr>
      <w:spacing w:before="100" w:beforeAutospacing="1" w:after="100" w:afterAutospacing="1" w:line="240" w:lineRule="auto"/>
    </w:pPr>
    <w:rPr>
      <w:rFonts w:eastAsia="Times New Roman"/>
    </w:rPr>
  </w:style>
  <w:style w:type="paragraph" w:styleId="Revision">
    <w:name w:val="Revision"/>
    <w:hidden/>
    <w:uiPriority w:val="99"/>
    <w:semiHidden/>
    <w:rsid w:val="00C81E76"/>
    <w:pPr>
      <w:spacing w:after="0" w:line="240" w:lineRule="auto"/>
    </w:pPr>
  </w:style>
  <w:style w:type="table" w:styleId="GridTable1Light">
    <w:name w:val="Grid Table 1 Light"/>
    <w:basedOn w:val="TableNormal"/>
    <w:uiPriority w:val="46"/>
    <w:rsid w:val="0005309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447735"/>
    <w:pPr>
      <w:ind w:left="720"/>
      <w:contextualSpacing/>
    </w:pPr>
  </w:style>
  <w:style w:type="table" w:styleId="TableGrid">
    <w:name w:val="Table Grid"/>
    <w:basedOn w:val="TableNormal"/>
    <w:uiPriority w:val="39"/>
    <w:rsid w:val="00833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400821">
      <w:bodyDiv w:val="1"/>
      <w:marLeft w:val="0"/>
      <w:marRight w:val="0"/>
      <w:marTop w:val="0"/>
      <w:marBottom w:val="0"/>
      <w:divBdr>
        <w:top w:val="none" w:sz="0" w:space="0" w:color="auto"/>
        <w:left w:val="none" w:sz="0" w:space="0" w:color="auto"/>
        <w:bottom w:val="none" w:sz="0" w:space="0" w:color="auto"/>
        <w:right w:val="none" w:sz="0" w:space="0" w:color="auto"/>
      </w:divBdr>
    </w:div>
    <w:div w:id="300619957">
      <w:bodyDiv w:val="1"/>
      <w:marLeft w:val="0"/>
      <w:marRight w:val="0"/>
      <w:marTop w:val="0"/>
      <w:marBottom w:val="0"/>
      <w:divBdr>
        <w:top w:val="none" w:sz="0" w:space="0" w:color="auto"/>
        <w:left w:val="none" w:sz="0" w:space="0" w:color="auto"/>
        <w:bottom w:val="none" w:sz="0" w:space="0" w:color="auto"/>
        <w:right w:val="none" w:sz="0" w:space="0" w:color="auto"/>
      </w:divBdr>
    </w:div>
    <w:div w:id="314191454">
      <w:bodyDiv w:val="1"/>
      <w:marLeft w:val="0"/>
      <w:marRight w:val="0"/>
      <w:marTop w:val="0"/>
      <w:marBottom w:val="0"/>
      <w:divBdr>
        <w:top w:val="none" w:sz="0" w:space="0" w:color="auto"/>
        <w:left w:val="none" w:sz="0" w:space="0" w:color="auto"/>
        <w:bottom w:val="none" w:sz="0" w:space="0" w:color="auto"/>
        <w:right w:val="none" w:sz="0" w:space="0" w:color="auto"/>
      </w:divBdr>
    </w:div>
    <w:div w:id="318004682">
      <w:bodyDiv w:val="1"/>
      <w:marLeft w:val="0"/>
      <w:marRight w:val="0"/>
      <w:marTop w:val="0"/>
      <w:marBottom w:val="0"/>
      <w:divBdr>
        <w:top w:val="none" w:sz="0" w:space="0" w:color="auto"/>
        <w:left w:val="none" w:sz="0" w:space="0" w:color="auto"/>
        <w:bottom w:val="none" w:sz="0" w:space="0" w:color="auto"/>
        <w:right w:val="none" w:sz="0" w:space="0" w:color="auto"/>
      </w:divBdr>
    </w:div>
    <w:div w:id="552159173">
      <w:bodyDiv w:val="1"/>
      <w:marLeft w:val="0"/>
      <w:marRight w:val="0"/>
      <w:marTop w:val="0"/>
      <w:marBottom w:val="0"/>
      <w:divBdr>
        <w:top w:val="none" w:sz="0" w:space="0" w:color="auto"/>
        <w:left w:val="none" w:sz="0" w:space="0" w:color="auto"/>
        <w:bottom w:val="none" w:sz="0" w:space="0" w:color="auto"/>
        <w:right w:val="none" w:sz="0" w:space="0" w:color="auto"/>
      </w:divBdr>
    </w:div>
    <w:div w:id="608320704">
      <w:bodyDiv w:val="1"/>
      <w:marLeft w:val="0"/>
      <w:marRight w:val="0"/>
      <w:marTop w:val="0"/>
      <w:marBottom w:val="0"/>
      <w:divBdr>
        <w:top w:val="none" w:sz="0" w:space="0" w:color="auto"/>
        <w:left w:val="none" w:sz="0" w:space="0" w:color="auto"/>
        <w:bottom w:val="none" w:sz="0" w:space="0" w:color="auto"/>
        <w:right w:val="none" w:sz="0" w:space="0" w:color="auto"/>
      </w:divBdr>
    </w:div>
    <w:div w:id="789861937">
      <w:bodyDiv w:val="1"/>
      <w:marLeft w:val="0"/>
      <w:marRight w:val="0"/>
      <w:marTop w:val="0"/>
      <w:marBottom w:val="0"/>
      <w:divBdr>
        <w:top w:val="none" w:sz="0" w:space="0" w:color="auto"/>
        <w:left w:val="none" w:sz="0" w:space="0" w:color="auto"/>
        <w:bottom w:val="none" w:sz="0" w:space="0" w:color="auto"/>
        <w:right w:val="none" w:sz="0" w:space="0" w:color="auto"/>
      </w:divBdr>
    </w:div>
    <w:div w:id="950169473">
      <w:bodyDiv w:val="1"/>
      <w:marLeft w:val="0"/>
      <w:marRight w:val="0"/>
      <w:marTop w:val="0"/>
      <w:marBottom w:val="0"/>
      <w:divBdr>
        <w:top w:val="none" w:sz="0" w:space="0" w:color="auto"/>
        <w:left w:val="none" w:sz="0" w:space="0" w:color="auto"/>
        <w:bottom w:val="none" w:sz="0" w:space="0" w:color="auto"/>
        <w:right w:val="none" w:sz="0" w:space="0" w:color="auto"/>
      </w:divBdr>
    </w:div>
    <w:div w:id="1157304257">
      <w:bodyDiv w:val="1"/>
      <w:marLeft w:val="0"/>
      <w:marRight w:val="0"/>
      <w:marTop w:val="0"/>
      <w:marBottom w:val="0"/>
      <w:divBdr>
        <w:top w:val="none" w:sz="0" w:space="0" w:color="auto"/>
        <w:left w:val="none" w:sz="0" w:space="0" w:color="auto"/>
        <w:bottom w:val="none" w:sz="0" w:space="0" w:color="auto"/>
        <w:right w:val="none" w:sz="0" w:space="0" w:color="auto"/>
      </w:divBdr>
    </w:div>
    <w:div w:id="1329678496">
      <w:bodyDiv w:val="1"/>
      <w:marLeft w:val="0"/>
      <w:marRight w:val="0"/>
      <w:marTop w:val="0"/>
      <w:marBottom w:val="0"/>
      <w:divBdr>
        <w:top w:val="none" w:sz="0" w:space="0" w:color="auto"/>
        <w:left w:val="none" w:sz="0" w:space="0" w:color="auto"/>
        <w:bottom w:val="none" w:sz="0" w:space="0" w:color="auto"/>
        <w:right w:val="none" w:sz="0" w:space="0" w:color="auto"/>
      </w:divBdr>
    </w:div>
    <w:div w:id="1356151606">
      <w:bodyDiv w:val="1"/>
      <w:marLeft w:val="0"/>
      <w:marRight w:val="0"/>
      <w:marTop w:val="0"/>
      <w:marBottom w:val="0"/>
      <w:divBdr>
        <w:top w:val="none" w:sz="0" w:space="0" w:color="auto"/>
        <w:left w:val="none" w:sz="0" w:space="0" w:color="auto"/>
        <w:bottom w:val="none" w:sz="0" w:space="0" w:color="auto"/>
        <w:right w:val="none" w:sz="0" w:space="0" w:color="auto"/>
      </w:divBdr>
    </w:div>
    <w:div w:id="1489706597">
      <w:bodyDiv w:val="1"/>
      <w:marLeft w:val="0"/>
      <w:marRight w:val="0"/>
      <w:marTop w:val="0"/>
      <w:marBottom w:val="0"/>
      <w:divBdr>
        <w:top w:val="none" w:sz="0" w:space="0" w:color="auto"/>
        <w:left w:val="none" w:sz="0" w:space="0" w:color="auto"/>
        <w:bottom w:val="none" w:sz="0" w:space="0" w:color="auto"/>
        <w:right w:val="none" w:sz="0" w:space="0" w:color="auto"/>
      </w:divBdr>
    </w:div>
    <w:div w:id="1590197289">
      <w:bodyDiv w:val="1"/>
      <w:marLeft w:val="0"/>
      <w:marRight w:val="0"/>
      <w:marTop w:val="0"/>
      <w:marBottom w:val="0"/>
      <w:divBdr>
        <w:top w:val="none" w:sz="0" w:space="0" w:color="auto"/>
        <w:left w:val="none" w:sz="0" w:space="0" w:color="auto"/>
        <w:bottom w:val="none" w:sz="0" w:space="0" w:color="auto"/>
        <w:right w:val="none" w:sz="0" w:space="0" w:color="auto"/>
      </w:divBdr>
    </w:div>
    <w:div w:id="1691445509">
      <w:bodyDiv w:val="1"/>
      <w:marLeft w:val="0"/>
      <w:marRight w:val="0"/>
      <w:marTop w:val="0"/>
      <w:marBottom w:val="0"/>
      <w:divBdr>
        <w:top w:val="none" w:sz="0" w:space="0" w:color="auto"/>
        <w:left w:val="none" w:sz="0" w:space="0" w:color="auto"/>
        <w:bottom w:val="none" w:sz="0" w:space="0" w:color="auto"/>
        <w:right w:val="none" w:sz="0" w:space="0" w:color="auto"/>
      </w:divBdr>
    </w:div>
    <w:div w:id="1815945739">
      <w:bodyDiv w:val="1"/>
      <w:marLeft w:val="0"/>
      <w:marRight w:val="0"/>
      <w:marTop w:val="0"/>
      <w:marBottom w:val="0"/>
      <w:divBdr>
        <w:top w:val="none" w:sz="0" w:space="0" w:color="auto"/>
        <w:left w:val="none" w:sz="0" w:space="0" w:color="auto"/>
        <w:bottom w:val="none" w:sz="0" w:space="0" w:color="auto"/>
        <w:right w:val="none" w:sz="0" w:space="0" w:color="auto"/>
      </w:divBdr>
    </w:div>
    <w:div w:id="198157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enenames.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bioinformatics.mdanderson.org/Supplements/ReproRsch-Ovary/Modified/DressmanArchive/index.html" TargetMode="Externa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dmiller@wakehealth.edu" TargetMode="External"/><Relationship Id="rId5" Type="http://schemas.openxmlformats.org/officeDocument/2006/relationships/numbering" Target="numbering.xml"/><Relationship Id="rId15" Type="http://schemas.microsoft.com/office/2011/relationships/commentsExtended" Target="commentsExtended.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D79301357272247BD2943BFCFE3772E" ma:contentTypeVersion="14" ma:contentTypeDescription="Create a new document." ma:contentTypeScope="" ma:versionID="1f1f8707832f14ddf10c05e980a48c10">
  <xsd:schema xmlns:xsd="http://www.w3.org/2001/XMLSchema" xmlns:xs="http://www.w3.org/2001/XMLSchema" xmlns:p="http://schemas.microsoft.com/office/2006/metadata/properties" xmlns:ns3="1aa03487-d095-4841-a460-c1a3f71d6a43" xmlns:ns4="0feaedbf-f881-4f94-b262-8b8826e103f2" targetNamespace="http://schemas.microsoft.com/office/2006/metadata/properties" ma:root="true" ma:fieldsID="762e9d6e1976e16b3b8c37bfc3ade58c" ns3:_="" ns4:_="">
    <xsd:import namespace="1aa03487-d095-4841-a460-c1a3f71d6a43"/>
    <xsd:import namespace="0feaedbf-f881-4f94-b262-8b8826e103f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a03487-d095-4841-a460-c1a3f71d6a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feaedbf-f881-4f94-b262-8b8826e103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3E77F2-D79A-4ADE-8545-AE4CE7E6FAFA}">
  <ds:schemaRefs>
    <ds:schemaRef ds:uri="http://schemas.openxmlformats.org/officeDocument/2006/bibliography"/>
  </ds:schemaRefs>
</ds:datastoreItem>
</file>

<file path=customXml/itemProps2.xml><?xml version="1.0" encoding="utf-8"?>
<ds:datastoreItem xmlns:ds="http://schemas.openxmlformats.org/officeDocument/2006/customXml" ds:itemID="{6BE50FFE-1A47-40E2-8597-B413D984327F}">
  <ds:schemaRefs>
    <ds:schemaRef ds:uri="http://schemas.microsoft.com/sharepoint/v3/contenttype/forms"/>
  </ds:schemaRefs>
</ds:datastoreItem>
</file>

<file path=customXml/itemProps3.xml><?xml version="1.0" encoding="utf-8"?>
<ds:datastoreItem xmlns:ds="http://schemas.openxmlformats.org/officeDocument/2006/customXml" ds:itemID="{4003C8EB-61F7-4354-9B42-8C2A8101D4D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F52E49F-72B7-49AF-A8D0-29A0DEFCB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a03487-d095-4841-a460-c1a3f71d6a43"/>
    <ds:schemaRef ds:uri="0feaedbf-f881-4f94-b262-8b8826e103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19350</Words>
  <Characters>110295</Characters>
  <Application>Microsoft Office Word</Application>
  <DocSecurity>0</DocSecurity>
  <Lines>919</Lines>
  <Paragraphs>258</Paragraphs>
  <ScaleCrop>false</ScaleCrop>
  <HeadingPairs>
    <vt:vector size="2" baseType="variant">
      <vt:variant>
        <vt:lpstr>Title</vt:lpstr>
      </vt:variant>
      <vt:variant>
        <vt:i4>1</vt:i4>
      </vt:variant>
    </vt:vector>
  </HeadingPairs>
  <TitlesOfParts>
    <vt:vector size="1" baseType="lpstr">
      <vt:lpstr/>
    </vt:vector>
  </TitlesOfParts>
  <Company>WFBH</Company>
  <LinksUpToDate>false</LinksUpToDate>
  <CharactersWithSpaces>129387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Laurel Katherine Berry</dc:creator>
  <cp:keywords/>
  <dc:description/>
  <cp:lastModifiedBy>Ming Leung</cp:lastModifiedBy>
  <cp:revision>2</cp:revision>
  <cp:lastPrinted>2024-02-05T20:57:00Z</cp:lastPrinted>
  <dcterms:created xsi:type="dcterms:W3CDTF">2024-03-25T13:34:00Z</dcterms:created>
  <dcterms:modified xsi:type="dcterms:W3CDTF">2024-03-25T13:34:00Z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0x0101007D79301357272247BD2943BFCFE3772E</vt:lpwstr>
  </property>
</Properties>
</file>